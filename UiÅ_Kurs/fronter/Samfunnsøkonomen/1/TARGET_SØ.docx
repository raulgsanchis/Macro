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50" w:rsidRDefault="00553EFE" w:rsidP="00713126">
      <w:pPr>
        <w:pStyle w:val="Title"/>
        <w:spacing w:line="360" w:lineRule="auto"/>
        <w:jc w:val="both"/>
        <w:rPr>
          <w:rFonts w:ascii="Times New Roman" w:hAnsi="Times New Roman" w:cs="Times New Roman"/>
        </w:rPr>
      </w:pPr>
      <w:r>
        <w:rPr>
          <w:rFonts w:ascii="Times New Roman" w:hAnsi="Times New Roman" w:cs="Times New Roman"/>
        </w:rPr>
        <w:t>TARGET</w:t>
      </w:r>
      <w:r w:rsidR="00FF6731" w:rsidRPr="0099361B">
        <w:rPr>
          <w:rFonts w:ascii="Times New Roman" w:hAnsi="Times New Roman" w:cs="Times New Roman"/>
        </w:rPr>
        <w:t>: En tsunami av usikret gjeld</w:t>
      </w:r>
      <w:r w:rsidR="000D6797">
        <w:rPr>
          <w:rFonts w:ascii="Times New Roman" w:hAnsi="Times New Roman" w:cs="Times New Roman"/>
        </w:rPr>
        <w:t>?</w:t>
      </w:r>
    </w:p>
    <w:p w:rsidR="006A1ACF" w:rsidRDefault="006A1ACF" w:rsidP="00713126">
      <w:pPr>
        <w:pStyle w:val="NoSpacing"/>
        <w:spacing w:line="360" w:lineRule="auto"/>
        <w:jc w:val="both"/>
        <w:rPr>
          <w:b/>
        </w:rPr>
      </w:pPr>
      <w:r w:rsidRPr="006A1ACF">
        <w:rPr>
          <w:b/>
        </w:rPr>
        <w:t>Av Jørn I. Halvorsen</w:t>
      </w:r>
      <w:r w:rsidR="00531E20">
        <w:rPr>
          <w:rStyle w:val="FootnoteReference"/>
          <w:rFonts w:ascii="Times New Roman" w:hAnsi="Times New Roman" w:cs="Times New Roman"/>
        </w:rPr>
        <w:footnoteReference w:id="1"/>
      </w:r>
    </w:p>
    <w:p w:rsidR="00D722A3" w:rsidRDefault="00D722A3" w:rsidP="00713126">
      <w:pPr>
        <w:pStyle w:val="NoSpacing"/>
        <w:spacing w:line="360" w:lineRule="auto"/>
        <w:jc w:val="both"/>
        <w:rPr>
          <w:b/>
        </w:rPr>
      </w:pPr>
      <w:r>
        <w:rPr>
          <w:b/>
        </w:rPr>
        <w:t xml:space="preserve">Førsteamanuensis, Institutt for samfunnsøkonomi. </w:t>
      </w:r>
    </w:p>
    <w:p w:rsidR="00D722A3" w:rsidRDefault="00D722A3" w:rsidP="00713126">
      <w:pPr>
        <w:pStyle w:val="NoSpacing"/>
        <w:spacing w:line="360" w:lineRule="auto"/>
        <w:jc w:val="both"/>
        <w:rPr>
          <w:b/>
        </w:rPr>
      </w:pPr>
      <w:r>
        <w:rPr>
          <w:b/>
        </w:rPr>
        <w:t>Handelshøyskolen BI</w:t>
      </w:r>
      <w:r w:rsidR="00685BCC">
        <w:rPr>
          <w:b/>
        </w:rPr>
        <w:t>.</w:t>
      </w:r>
    </w:p>
    <w:p w:rsidR="00BD0E9C" w:rsidRDefault="00BF3150" w:rsidP="00713126">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4D3E01" w:rsidRPr="00E57948" w:rsidRDefault="00045E6D" w:rsidP="004D3E01">
      <w:pPr>
        <w:spacing w:line="360" w:lineRule="auto"/>
        <w:jc w:val="both"/>
        <w:rPr>
          <w:rFonts w:ascii="Times New Roman" w:hAnsi="Times New Roman" w:cs="Times New Roman"/>
        </w:rPr>
      </w:pPr>
      <w:r>
        <w:rPr>
          <w:rFonts w:ascii="Times New Roman" w:hAnsi="Times New Roman" w:cs="Times New Roman"/>
        </w:rPr>
        <w:t xml:space="preserve">“TARGET” </w:t>
      </w:r>
      <w:r w:rsidRPr="0099361B">
        <w:rPr>
          <w:rFonts w:ascii="Times New Roman" w:hAnsi="Times New Roman" w:cs="Times New Roman"/>
        </w:rPr>
        <w:t>(</w:t>
      </w:r>
      <w:r w:rsidRPr="0099361B">
        <w:rPr>
          <w:rFonts w:ascii="Times New Roman" w:hAnsi="Times New Roman" w:cs="Times New Roman"/>
          <w:shd w:val="solid" w:color="FAFAFA" w:fill="FAFAFA"/>
        </w:rPr>
        <w:t xml:space="preserve">Trans-European </w:t>
      </w:r>
      <w:proofErr w:type="spellStart"/>
      <w:r w:rsidRPr="0099361B">
        <w:rPr>
          <w:rFonts w:ascii="Times New Roman" w:hAnsi="Times New Roman" w:cs="Times New Roman"/>
          <w:shd w:val="solid" w:color="FAFAFA" w:fill="FAFAFA"/>
        </w:rPr>
        <w:t>Automated</w:t>
      </w:r>
      <w:proofErr w:type="spellEnd"/>
      <w:r w:rsidRPr="0099361B">
        <w:rPr>
          <w:rFonts w:ascii="Times New Roman" w:hAnsi="Times New Roman" w:cs="Times New Roman"/>
          <w:shd w:val="solid" w:color="FAFAFA" w:fill="FAFAFA"/>
        </w:rPr>
        <w:t xml:space="preserve"> Real-time Gross Settlement Express Transfer System</w:t>
      </w:r>
      <w:r w:rsidRPr="0099361B">
        <w:rPr>
          <w:rFonts w:ascii="Times New Roman" w:hAnsi="Times New Roman" w:cs="Times New Roman"/>
        </w:rPr>
        <w:t>) stod</w:t>
      </w:r>
      <w:r>
        <w:rPr>
          <w:rFonts w:ascii="Times New Roman" w:hAnsi="Times New Roman" w:cs="Times New Roman"/>
        </w:rPr>
        <w:t xml:space="preserve"> lenge </w:t>
      </w:r>
      <w:r w:rsidR="0090336D">
        <w:rPr>
          <w:rFonts w:ascii="Times New Roman" w:hAnsi="Times New Roman" w:cs="Times New Roman"/>
        </w:rPr>
        <w:t xml:space="preserve">kun </w:t>
      </w:r>
      <w:r w:rsidRPr="0099361B">
        <w:rPr>
          <w:rFonts w:ascii="Times New Roman" w:hAnsi="Times New Roman" w:cs="Times New Roman"/>
        </w:rPr>
        <w:t>som en betegnelse på det elektroniske</w:t>
      </w:r>
      <w:r>
        <w:rPr>
          <w:rFonts w:ascii="Times New Roman" w:hAnsi="Times New Roman" w:cs="Times New Roman"/>
        </w:rPr>
        <w:t xml:space="preserve"> betal</w:t>
      </w:r>
      <w:r w:rsidR="006E2859">
        <w:rPr>
          <w:rFonts w:ascii="Times New Roman" w:hAnsi="Times New Roman" w:cs="Times New Roman"/>
        </w:rPr>
        <w:t xml:space="preserve">ingssystemet som blir benyttet av landene som inngår i </w:t>
      </w:r>
      <w:r w:rsidRPr="0099361B">
        <w:rPr>
          <w:rFonts w:ascii="Times New Roman" w:hAnsi="Times New Roman" w:cs="Times New Roman"/>
        </w:rPr>
        <w:t xml:space="preserve">eurosonen. </w:t>
      </w:r>
      <w:r>
        <w:rPr>
          <w:rFonts w:ascii="Times New Roman" w:hAnsi="Times New Roman" w:cs="Times New Roman"/>
        </w:rPr>
        <w:t>I løpet av de siste årene</w:t>
      </w:r>
      <w:r w:rsidR="00177F43">
        <w:rPr>
          <w:rFonts w:ascii="Times New Roman" w:hAnsi="Times New Roman" w:cs="Times New Roman"/>
        </w:rPr>
        <w:t>,</w:t>
      </w:r>
      <w:r>
        <w:rPr>
          <w:rFonts w:ascii="Times New Roman" w:hAnsi="Times New Roman" w:cs="Times New Roman"/>
        </w:rPr>
        <w:t xml:space="preserve"> har professor Hans-Werne</w:t>
      </w:r>
      <w:r w:rsidR="00DF5192">
        <w:rPr>
          <w:rFonts w:ascii="Times New Roman" w:hAnsi="Times New Roman" w:cs="Times New Roman"/>
        </w:rPr>
        <w:t>r Sinns økonomiske tolkninger av</w:t>
      </w:r>
      <w:r w:rsidR="00CD45E0">
        <w:rPr>
          <w:rFonts w:ascii="Times New Roman" w:hAnsi="Times New Roman" w:cs="Times New Roman"/>
        </w:rPr>
        <w:t xml:space="preserve"> tall over </w:t>
      </w:r>
      <w:r w:rsidR="00F65374">
        <w:rPr>
          <w:rFonts w:ascii="Times New Roman" w:hAnsi="Times New Roman" w:cs="Times New Roman"/>
        </w:rPr>
        <w:t xml:space="preserve">ubalanser som har blitt generert i dette </w:t>
      </w:r>
      <w:r w:rsidR="00D36CCD">
        <w:rPr>
          <w:rFonts w:ascii="Times New Roman" w:hAnsi="Times New Roman" w:cs="Times New Roman"/>
        </w:rPr>
        <w:t>systemet</w:t>
      </w:r>
      <w:r w:rsidR="006A6C4D">
        <w:rPr>
          <w:rFonts w:ascii="Times New Roman" w:hAnsi="Times New Roman" w:cs="Times New Roman"/>
        </w:rPr>
        <w:t xml:space="preserve">, </w:t>
      </w:r>
      <w:r w:rsidR="00D36CCD">
        <w:rPr>
          <w:rFonts w:ascii="Times New Roman" w:hAnsi="Times New Roman" w:cs="Times New Roman"/>
        </w:rPr>
        <w:t xml:space="preserve">skapt stor debatt </w:t>
      </w:r>
      <w:r>
        <w:rPr>
          <w:rFonts w:ascii="Times New Roman" w:hAnsi="Times New Roman" w:cs="Times New Roman"/>
        </w:rPr>
        <w:t>i akademiske miljøer og internasjonal finanspresse. Formålet med denne artikkelen</w:t>
      </w:r>
      <w:r w:rsidR="0058270F">
        <w:rPr>
          <w:rFonts w:ascii="Times New Roman" w:hAnsi="Times New Roman" w:cs="Times New Roman"/>
        </w:rPr>
        <w:t xml:space="preserve"> </w:t>
      </w:r>
      <w:r w:rsidR="00F65374">
        <w:rPr>
          <w:rFonts w:ascii="Times New Roman" w:hAnsi="Times New Roman" w:cs="Times New Roman"/>
        </w:rPr>
        <w:t>er</w:t>
      </w:r>
      <w:r w:rsidR="00713126">
        <w:rPr>
          <w:rFonts w:ascii="Times New Roman" w:hAnsi="Times New Roman" w:cs="Times New Roman"/>
        </w:rPr>
        <w:t xml:space="preserve"> </w:t>
      </w:r>
      <w:r w:rsidR="00523EAD">
        <w:rPr>
          <w:rFonts w:ascii="Times New Roman" w:hAnsi="Times New Roman" w:cs="Times New Roman"/>
        </w:rPr>
        <w:t xml:space="preserve">å </w:t>
      </w:r>
      <w:r w:rsidR="00F65374">
        <w:rPr>
          <w:rFonts w:ascii="Times New Roman" w:hAnsi="Times New Roman" w:cs="Times New Roman"/>
        </w:rPr>
        <w:t>gi</w:t>
      </w:r>
      <w:r w:rsidR="00A36FE5">
        <w:rPr>
          <w:rFonts w:ascii="Times New Roman" w:hAnsi="Times New Roman" w:cs="Times New Roman"/>
        </w:rPr>
        <w:t xml:space="preserve"> </w:t>
      </w:r>
      <w:r w:rsidR="006E2859">
        <w:rPr>
          <w:rFonts w:ascii="Times New Roman" w:hAnsi="Times New Roman" w:cs="Times New Roman"/>
        </w:rPr>
        <w:t xml:space="preserve">en gjennomgang over </w:t>
      </w:r>
      <w:r w:rsidR="00F65374">
        <w:rPr>
          <w:rFonts w:ascii="Times New Roman" w:hAnsi="Times New Roman" w:cs="Times New Roman"/>
        </w:rPr>
        <w:t>de viktigste momentene</w:t>
      </w:r>
      <w:r w:rsidR="00F425F6">
        <w:rPr>
          <w:rFonts w:ascii="Times New Roman" w:hAnsi="Times New Roman" w:cs="Times New Roman"/>
        </w:rPr>
        <w:t xml:space="preserve"> som er knyttet til </w:t>
      </w:r>
      <w:r w:rsidR="00CD45E0">
        <w:rPr>
          <w:rFonts w:ascii="Times New Roman" w:hAnsi="Times New Roman" w:cs="Times New Roman"/>
        </w:rPr>
        <w:t xml:space="preserve">diskusjonen om </w:t>
      </w:r>
      <w:r w:rsidR="00F65374">
        <w:rPr>
          <w:rFonts w:ascii="Times New Roman" w:hAnsi="Times New Roman" w:cs="Times New Roman"/>
        </w:rPr>
        <w:t xml:space="preserve">ubalansene i TARGET-systemet. </w:t>
      </w:r>
      <w:r w:rsidR="00CD45E0">
        <w:rPr>
          <w:rFonts w:ascii="Times New Roman" w:hAnsi="Times New Roman" w:cs="Times New Roman"/>
        </w:rPr>
        <w:t xml:space="preserve">Jeg vil her følge nært analysen som er gitt i </w:t>
      </w:r>
      <w:r w:rsidR="006F078E">
        <w:rPr>
          <w:rFonts w:ascii="Times New Roman" w:hAnsi="Times New Roman" w:cs="Times New Roman"/>
          <w:noProof/>
        </w:rPr>
        <w:t>Sinn og Wollmershauser (2012)</w:t>
      </w:r>
      <w:r w:rsidR="0058270F">
        <w:rPr>
          <w:rFonts w:ascii="Times New Roman" w:hAnsi="Times New Roman" w:cs="Times New Roman"/>
        </w:rPr>
        <w:t xml:space="preserve"> </w:t>
      </w:r>
      <w:r w:rsidR="00CD45E0">
        <w:rPr>
          <w:rFonts w:ascii="Times New Roman" w:hAnsi="Times New Roman" w:cs="Times New Roman"/>
        </w:rPr>
        <w:t>og vise hvordan de regler som gjelder for oppgjør i betalingssystemet</w:t>
      </w:r>
      <w:r w:rsidR="00F425F6">
        <w:rPr>
          <w:rFonts w:ascii="Times New Roman" w:hAnsi="Times New Roman" w:cs="Times New Roman"/>
        </w:rPr>
        <w:t xml:space="preserve"> effektivt har</w:t>
      </w:r>
      <w:r w:rsidR="008D3195">
        <w:rPr>
          <w:rFonts w:ascii="Times New Roman" w:hAnsi="Times New Roman" w:cs="Times New Roman"/>
        </w:rPr>
        <w:t xml:space="preserve"> kunnet opphevet</w:t>
      </w:r>
      <w:r w:rsidR="00F425F6">
        <w:rPr>
          <w:rFonts w:ascii="Times New Roman" w:hAnsi="Times New Roman" w:cs="Times New Roman"/>
        </w:rPr>
        <w:t xml:space="preserve"> markedsøkonomie</w:t>
      </w:r>
      <w:bookmarkStart w:id="0" w:name="_GoBack"/>
      <w:bookmarkEnd w:id="0"/>
      <w:r w:rsidR="00F425F6">
        <w:rPr>
          <w:rFonts w:ascii="Times New Roman" w:hAnsi="Times New Roman" w:cs="Times New Roman"/>
        </w:rPr>
        <w:t xml:space="preserve">ns </w:t>
      </w:r>
      <w:r w:rsidR="00F425F6" w:rsidRPr="000A0262">
        <w:rPr>
          <w:rStyle w:val="Emphasis"/>
          <w:rFonts w:ascii="Times New Roman" w:hAnsi="Times New Roman" w:cs="Times New Roman"/>
          <w:bCs/>
          <w:i w:val="0"/>
          <w:iCs w:val="0"/>
          <w:color w:val="000000"/>
          <w:shd w:val="clear" w:color="auto" w:fill="FFFFFF"/>
        </w:rPr>
        <w:t>selvdisiplinerende mekanisme</w:t>
      </w:r>
      <w:r w:rsidR="00F425F6">
        <w:rPr>
          <w:rStyle w:val="Emphasis"/>
          <w:rFonts w:ascii="Times New Roman" w:hAnsi="Times New Roman" w:cs="Times New Roman"/>
          <w:bCs/>
          <w:i w:val="0"/>
          <w:iCs w:val="0"/>
          <w:color w:val="000000"/>
          <w:shd w:val="clear" w:color="auto" w:fill="FFFFFF"/>
        </w:rPr>
        <w:t>r. Den opphevelsen innebærer</w:t>
      </w:r>
      <w:r w:rsidR="00E57948">
        <w:rPr>
          <w:rStyle w:val="Emphasis"/>
          <w:rFonts w:ascii="Times New Roman" w:hAnsi="Times New Roman" w:cs="Times New Roman"/>
          <w:bCs/>
          <w:i w:val="0"/>
          <w:iCs w:val="0"/>
          <w:color w:val="000000"/>
          <w:shd w:val="clear" w:color="auto" w:fill="FFFFFF"/>
        </w:rPr>
        <w:t xml:space="preserve"> blant annet at </w:t>
      </w:r>
      <w:r w:rsidR="00F425F6">
        <w:rPr>
          <w:rStyle w:val="Emphasis"/>
          <w:rFonts w:ascii="Times New Roman" w:hAnsi="Times New Roman" w:cs="Times New Roman"/>
          <w:bCs/>
          <w:i w:val="0"/>
          <w:iCs w:val="0"/>
          <w:color w:val="000000"/>
          <w:shd w:val="clear" w:color="auto" w:fill="FFFFFF"/>
        </w:rPr>
        <w:t xml:space="preserve">(1) det har vært mulig i storstilt grad å overføre risiko fra </w:t>
      </w:r>
      <w:r w:rsidR="00CD45E0">
        <w:rPr>
          <w:rFonts w:ascii="Times New Roman" w:hAnsi="Times New Roman" w:cs="Times New Roman"/>
        </w:rPr>
        <w:t>investorer og over til de nasjonale sentralbankene</w:t>
      </w:r>
      <w:r w:rsidR="00F425F6">
        <w:rPr>
          <w:rFonts w:ascii="Times New Roman" w:hAnsi="Times New Roman" w:cs="Times New Roman"/>
        </w:rPr>
        <w:t>. (2) Sette til side de</w:t>
      </w:r>
      <w:r w:rsidR="004E6CEF">
        <w:rPr>
          <w:rFonts w:ascii="Times New Roman" w:hAnsi="Times New Roman" w:cs="Times New Roman"/>
        </w:rPr>
        <w:t xml:space="preserve"> selvkorrigerende mekanismene som gjelder for utenrikshandelen mellom land</w:t>
      </w:r>
      <w:r w:rsidR="004E6CEF">
        <w:rPr>
          <w:rFonts w:ascii="Times New Roman" w:hAnsi="Times New Roman" w:cs="Times New Roman"/>
          <w:bCs/>
          <w:color w:val="000000"/>
          <w:shd w:val="clear" w:color="auto" w:fill="FFFFFF"/>
        </w:rPr>
        <w:t xml:space="preserve">. </w:t>
      </w:r>
      <w:r w:rsidR="001829B9">
        <w:rPr>
          <w:rFonts w:ascii="Times New Roman" w:hAnsi="Times New Roman" w:cs="Times New Roman"/>
        </w:rPr>
        <w:t xml:space="preserve">Avslutningsvis i artikkelen </w:t>
      </w:r>
      <w:r w:rsidR="00CD45E0">
        <w:rPr>
          <w:rFonts w:ascii="Times New Roman" w:hAnsi="Times New Roman" w:cs="Times New Roman"/>
        </w:rPr>
        <w:t xml:space="preserve">diskuterer jeg tre </w:t>
      </w:r>
      <w:r w:rsidR="004D3E01">
        <w:rPr>
          <w:rFonts w:ascii="Times New Roman" w:hAnsi="Times New Roman" w:cs="Times New Roman"/>
        </w:rPr>
        <w:t>forskjellige muligheter som eurosonen kan ta i bruk for å bremse opp, eller delvis redusere, ubalansene i TARGET-systemet.</w:t>
      </w:r>
    </w:p>
    <w:p w:rsidR="00BF3150" w:rsidRDefault="00F057D1" w:rsidP="00713126">
      <w:pPr>
        <w:pStyle w:val="Heading1"/>
        <w:spacing w:line="360" w:lineRule="auto"/>
        <w:jc w:val="both"/>
        <w:rPr>
          <w:rFonts w:ascii="Times New Roman" w:hAnsi="Times New Roman" w:cs="Times New Roman"/>
        </w:rPr>
      </w:pPr>
      <w:r>
        <w:rPr>
          <w:rFonts w:ascii="Times New Roman" w:hAnsi="Times New Roman" w:cs="Times New Roman"/>
        </w:rPr>
        <w:t>I</w:t>
      </w:r>
      <w:r w:rsidR="00BF3150" w:rsidRPr="0099361B">
        <w:rPr>
          <w:rFonts w:ascii="Times New Roman" w:hAnsi="Times New Roman" w:cs="Times New Roman"/>
        </w:rPr>
        <w:t>ntroduksjon</w:t>
      </w:r>
    </w:p>
    <w:p w:rsidR="00B024EC" w:rsidRDefault="00B7326D" w:rsidP="00713126">
      <w:pPr>
        <w:spacing w:line="360" w:lineRule="auto"/>
        <w:jc w:val="both"/>
        <w:rPr>
          <w:rFonts w:ascii="Times New Roman" w:hAnsi="Times New Roman" w:cs="Times New Roman"/>
        </w:rPr>
      </w:pPr>
      <w:r>
        <w:rPr>
          <w:rFonts w:ascii="Times New Roman" w:hAnsi="Times New Roman" w:cs="Times New Roman"/>
        </w:rPr>
        <w:t>Den norske medi</w:t>
      </w:r>
      <w:r w:rsidR="00E80C7A">
        <w:rPr>
          <w:rFonts w:ascii="Times New Roman" w:hAnsi="Times New Roman" w:cs="Times New Roman"/>
        </w:rPr>
        <w:t xml:space="preserve">edekningen av </w:t>
      </w:r>
      <w:r w:rsidR="00320459" w:rsidRPr="0099361B">
        <w:rPr>
          <w:rFonts w:ascii="Times New Roman" w:hAnsi="Times New Roman" w:cs="Times New Roman"/>
        </w:rPr>
        <w:t>eurokrisen</w:t>
      </w:r>
      <w:r>
        <w:rPr>
          <w:rFonts w:ascii="Times New Roman" w:hAnsi="Times New Roman" w:cs="Times New Roman"/>
        </w:rPr>
        <w:t xml:space="preserve"> har i stor</w:t>
      </w:r>
      <w:r w:rsidR="00D53E74">
        <w:rPr>
          <w:rFonts w:ascii="Times New Roman" w:hAnsi="Times New Roman" w:cs="Times New Roman"/>
        </w:rPr>
        <w:t xml:space="preserve"> grad </w:t>
      </w:r>
      <w:r>
        <w:rPr>
          <w:rFonts w:ascii="Times New Roman" w:hAnsi="Times New Roman" w:cs="Times New Roman"/>
        </w:rPr>
        <w:t xml:space="preserve">omhandlet den offentlige gjeldskrisen </w:t>
      </w:r>
      <w:r w:rsidR="00E80C7A">
        <w:rPr>
          <w:rFonts w:ascii="Times New Roman" w:hAnsi="Times New Roman" w:cs="Times New Roman"/>
        </w:rPr>
        <w:t xml:space="preserve">som gjelder for flere av landene som inngår i eurosonen. </w:t>
      </w:r>
      <w:r w:rsidR="00177F43">
        <w:rPr>
          <w:rFonts w:ascii="Times New Roman" w:hAnsi="Times New Roman" w:cs="Times New Roman"/>
        </w:rPr>
        <w:t xml:space="preserve">Særlig er </w:t>
      </w:r>
      <w:r>
        <w:rPr>
          <w:rFonts w:ascii="Times New Roman" w:hAnsi="Times New Roman" w:cs="Times New Roman"/>
        </w:rPr>
        <w:t>det blitt fokusert på de offentlige finansene til de såkalte PIIGS-landene (</w:t>
      </w:r>
      <w:r w:rsidRPr="0099361B">
        <w:rPr>
          <w:rFonts w:ascii="Times New Roman" w:hAnsi="Times New Roman" w:cs="Times New Roman"/>
        </w:rPr>
        <w:t>Portugal, I</w:t>
      </w:r>
      <w:r>
        <w:rPr>
          <w:rFonts w:ascii="Times New Roman" w:hAnsi="Times New Roman" w:cs="Times New Roman"/>
        </w:rPr>
        <w:t>talia, Irland, Hellas og Spania). Her har offentlige gjeld som andel av BNP utviklet seg</w:t>
      </w:r>
      <w:r w:rsidR="0084177B">
        <w:rPr>
          <w:rFonts w:ascii="Times New Roman" w:hAnsi="Times New Roman" w:cs="Times New Roman"/>
        </w:rPr>
        <w:t xml:space="preserve"> svært </w:t>
      </w:r>
      <w:r>
        <w:rPr>
          <w:rFonts w:ascii="Times New Roman" w:hAnsi="Times New Roman" w:cs="Times New Roman"/>
        </w:rPr>
        <w:t>negativt</w:t>
      </w:r>
      <w:r w:rsidR="0084177B">
        <w:rPr>
          <w:rFonts w:ascii="Times New Roman" w:hAnsi="Times New Roman" w:cs="Times New Roman"/>
        </w:rPr>
        <w:t xml:space="preserve"> </w:t>
      </w:r>
      <w:r>
        <w:rPr>
          <w:rFonts w:ascii="Times New Roman" w:hAnsi="Times New Roman" w:cs="Times New Roman"/>
        </w:rPr>
        <w:t xml:space="preserve">i tiden </w:t>
      </w:r>
      <w:r w:rsidR="0084177B">
        <w:rPr>
          <w:rFonts w:ascii="Times New Roman" w:hAnsi="Times New Roman" w:cs="Times New Roman"/>
        </w:rPr>
        <w:t>etter finanskrisen i USA. Denne utviklingen</w:t>
      </w:r>
      <w:r w:rsidR="00685BCC">
        <w:rPr>
          <w:rFonts w:ascii="Times New Roman" w:hAnsi="Times New Roman" w:cs="Times New Roman"/>
        </w:rPr>
        <w:t>,</w:t>
      </w:r>
      <w:r w:rsidR="0084177B">
        <w:rPr>
          <w:rFonts w:ascii="Times New Roman" w:hAnsi="Times New Roman" w:cs="Times New Roman"/>
        </w:rPr>
        <w:t xml:space="preserve"> kombinert med pessimistiske utsikter om landenes </w:t>
      </w:r>
      <w:r w:rsidR="00B024EC">
        <w:rPr>
          <w:rFonts w:ascii="Times New Roman" w:hAnsi="Times New Roman" w:cs="Times New Roman"/>
        </w:rPr>
        <w:t>fremtidige økonomiske utvikling</w:t>
      </w:r>
      <w:r w:rsidR="00685BCC">
        <w:rPr>
          <w:rFonts w:ascii="Times New Roman" w:hAnsi="Times New Roman" w:cs="Times New Roman"/>
        </w:rPr>
        <w:t>,</w:t>
      </w:r>
      <w:r w:rsidR="00B024EC">
        <w:rPr>
          <w:rFonts w:ascii="Times New Roman" w:hAnsi="Times New Roman" w:cs="Times New Roman"/>
        </w:rPr>
        <w:t xml:space="preserve"> gjorde</w:t>
      </w:r>
      <w:r w:rsidR="0084177B">
        <w:rPr>
          <w:rFonts w:ascii="Times New Roman" w:hAnsi="Times New Roman" w:cs="Times New Roman"/>
        </w:rPr>
        <w:t xml:space="preserve"> at </w:t>
      </w:r>
      <w:r w:rsidR="00123489">
        <w:rPr>
          <w:rFonts w:ascii="Times New Roman" w:hAnsi="Times New Roman" w:cs="Times New Roman"/>
        </w:rPr>
        <w:t>m</w:t>
      </w:r>
      <w:r w:rsidR="004C7A47">
        <w:rPr>
          <w:rFonts w:ascii="Times New Roman" w:hAnsi="Times New Roman" w:cs="Times New Roman"/>
        </w:rPr>
        <w:t xml:space="preserve">ange internasjonale investorer </w:t>
      </w:r>
      <w:r w:rsidR="0084177B">
        <w:rPr>
          <w:rFonts w:ascii="Times New Roman" w:hAnsi="Times New Roman" w:cs="Times New Roman"/>
        </w:rPr>
        <w:t>begynte å tvile på disse landenes evne til å tilbakebetale sin gjeld, og</w:t>
      </w:r>
      <w:r w:rsidR="0058270F">
        <w:rPr>
          <w:rFonts w:ascii="Times New Roman" w:hAnsi="Times New Roman" w:cs="Times New Roman"/>
        </w:rPr>
        <w:t xml:space="preserve"> de krevde derfor </w:t>
      </w:r>
      <w:r w:rsidR="0084177B">
        <w:rPr>
          <w:rFonts w:ascii="Times New Roman" w:hAnsi="Times New Roman" w:cs="Times New Roman"/>
        </w:rPr>
        <w:t>en h</w:t>
      </w:r>
      <w:r w:rsidR="00123489">
        <w:rPr>
          <w:rFonts w:ascii="Times New Roman" w:hAnsi="Times New Roman" w:cs="Times New Roman"/>
        </w:rPr>
        <w:t>øyere risikopremie på landenes statsobligasjoner.</w:t>
      </w:r>
    </w:p>
    <w:p w:rsidR="003B5BD2" w:rsidRDefault="00B024EC" w:rsidP="00713126">
      <w:pPr>
        <w:spacing w:line="360" w:lineRule="auto"/>
        <w:jc w:val="both"/>
        <w:rPr>
          <w:rFonts w:ascii="Times New Roman" w:hAnsi="Times New Roman" w:cs="Times New Roman"/>
        </w:rPr>
      </w:pPr>
      <w:r>
        <w:rPr>
          <w:rFonts w:ascii="Times New Roman" w:hAnsi="Times New Roman" w:cs="Times New Roman"/>
        </w:rPr>
        <w:t>En slik utviklin</w:t>
      </w:r>
      <w:r w:rsidR="00E80C7A">
        <w:rPr>
          <w:rFonts w:ascii="Times New Roman" w:hAnsi="Times New Roman" w:cs="Times New Roman"/>
        </w:rPr>
        <w:t>g kan raskt bli selvoppfyllende: Ø</w:t>
      </w:r>
      <w:r>
        <w:rPr>
          <w:rFonts w:ascii="Times New Roman" w:hAnsi="Times New Roman" w:cs="Times New Roman"/>
        </w:rPr>
        <w:t xml:space="preserve">kt </w:t>
      </w:r>
      <w:r w:rsidR="00E80C7A">
        <w:rPr>
          <w:rFonts w:ascii="Times New Roman" w:hAnsi="Times New Roman" w:cs="Times New Roman"/>
        </w:rPr>
        <w:t>risiko</w:t>
      </w:r>
      <w:r>
        <w:rPr>
          <w:rFonts w:ascii="Times New Roman" w:hAnsi="Times New Roman" w:cs="Times New Roman"/>
        </w:rPr>
        <w:t xml:space="preserve">premie bidrar </w:t>
      </w:r>
      <w:r w:rsidR="00685BCC">
        <w:rPr>
          <w:rFonts w:ascii="Times New Roman" w:hAnsi="Times New Roman" w:cs="Times New Roman"/>
        </w:rPr>
        <w:t xml:space="preserve">til økte </w:t>
      </w:r>
      <w:r>
        <w:rPr>
          <w:rFonts w:ascii="Times New Roman" w:hAnsi="Times New Roman" w:cs="Times New Roman"/>
        </w:rPr>
        <w:t>utgifter</w:t>
      </w:r>
      <w:r w:rsidR="00D53E74">
        <w:rPr>
          <w:rFonts w:ascii="Times New Roman" w:hAnsi="Times New Roman" w:cs="Times New Roman"/>
        </w:rPr>
        <w:t xml:space="preserve"> både på </w:t>
      </w:r>
      <w:r>
        <w:rPr>
          <w:rFonts w:ascii="Times New Roman" w:hAnsi="Times New Roman" w:cs="Times New Roman"/>
        </w:rPr>
        <w:t xml:space="preserve">nye låneopptak og </w:t>
      </w:r>
      <w:r w:rsidR="00177F43">
        <w:rPr>
          <w:rFonts w:ascii="Times New Roman" w:hAnsi="Times New Roman" w:cs="Times New Roman"/>
        </w:rPr>
        <w:t xml:space="preserve">på </w:t>
      </w:r>
      <w:r>
        <w:rPr>
          <w:rFonts w:ascii="Times New Roman" w:hAnsi="Times New Roman" w:cs="Times New Roman"/>
        </w:rPr>
        <w:t xml:space="preserve">rullering av gammel gjeld. For å bremse opp en slik utvikling, sa den </w:t>
      </w:r>
      <w:r w:rsidR="003B5BD2">
        <w:rPr>
          <w:rFonts w:ascii="Times New Roman" w:hAnsi="Times New Roman" w:cs="Times New Roman"/>
        </w:rPr>
        <w:t xml:space="preserve">europeiske </w:t>
      </w:r>
      <w:r w:rsidR="003B5BD2">
        <w:rPr>
          <w:rFonts w:ascii="Times New Roman" w:hAnsi="Times New Roman" w:cs="Times New Roman"/>
        </w:rPr>
        <w:lastRenderedPageBreak/>
        <w:t xml:space="preserve">sentralbanken (ESB) seg i september 2012 villig til å intervenere i annenhåndsmarkedet for å få ned </w:t>
      </w:r>
      <w:proofErr w:type="spellStart"/>
      <w:r w:rsidR="003B5BD2">
        <w:rPr>
          <w:rFonts w:ascii="Times New Roman" w:hAnsi="Times New Roman" w:cs="Times New Roman"/>
        </w:rPr>
        <w:t>risikospreaden</w:t>
      </w:r>
      <w:proofErr w:type="spellEnd"/>
      <w:r w:rsidR="003B5BD2">
        <w:rPr>
          <w:rFonts w:ascii="Times New Roman" w:hAnsi="Times New Roman" w:cs="Times New Roman"/>
        </w:rPr>
        <w:t xml:space="preserve"> mellom de forskjellige lands statsobligasjoner</w:t>
      </w:r>
      <w:r w:rsidR="00D53E74">
        <w:rPr>
          <w:rFonts w:ascii="Times New Roman" w:hAnsi="Times New Roman" w:cs="Times New Roman"/>
        </w:rPr>
        <w:t>. Dette</w:t>
      </w:r>
      <w:r w:rsidR="00685BCC">
        <w:rPr>
          <w:rFonts w:ascii="Times New Roman" w:hAnsi="Times New Roman" w:cs="Times New Roman"/>
        </w:rPr>
        <w:t xml:space="preserve"> skjedde </w:t>
      </w:r>
      <w:r w:rsidR="00D53E74">
        <w:rPr>
          <w:rFonts w:ascii="Times New Roman" w:hAnsi="Times New Roman" w:cs="Times New Roman"/>
        </w:rPr>
        <w:t>i</w:t>
      </w:r>
      <w:r w:rsidR="003B5BD2">
        <w:rPr>
          <w:rFonts w:ascii="Times New Roman" w:hAnsi="Times New Roman" w:cs="Times New Roman"/>
        </w:rPr>
        <w:t>gjennom de</w:t>
      </w:r>
      <w:r w:rsidR="00685BCC">
        <w:rPr>
          <w:rFonts w:ascii="Times New Roman" w:hAnsi="Times New Roman" w:cs="Times New Roman"/>
        </w:rPr>
        <w:t>t</w:t>
      </w:r>
      <w:r w:rsidR="003B5BD2">
        <w:rPr>
          <w:rFonts w:ascii="Times New Roman" w:hAnsi="Times New Roman" w:cs="Times New Roman"/>
        </w:rPr>
        <w:t xml:space="preserve"> såkalte </w:t>
      </w:r>
      <w:r w:rsidR="003B5BD2" w:rsidRPr="003B5BD2">
        <w:rPr>
          <w:rFonts w:ascii="Times New Roman" w:hAnsi="Times New Roman" w:cs="Times New Roman"/>
        </w:rPr>
        <w:t>OMT (</w:t>
      </w:r>
      <w:proofErr w:type="spellStart"/>
      <w:r w:rsidR="003B5BD2" w:rsidRPr="003B5BD2">
        <w:rPr>
          <w:rFonts w:ascii="Times New Roman" w:hAnsi="Times New Roman" w:cs="Times New Roman"/>
        </w:rPr>
        <w:t>Outright</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Monetary</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Transactions</w:t>
      </w:r>
      <w:proofErr w:type="spellEnd"/>
      <w:r w:rsidR="003B5BD2" w:rsidRPr="003B5BD2">
        <w:rPr>
          <w:rFonts w:ascii="Times New Roman" w:hAnsi="Times New Roman" w:cs="Times New Roman"/>
        </w:rPr>
        <w:t>) programmet.</w:t>
      </w: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FE7574" w:rsidRDefault="00FE7574" w:rsidP="003C641E">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D53E74" w:rsidP="00917E1C">
      <w:pPr>
        <w:spacing w:line="360" w:lineRule="auto"/>
        <w:jc w:val="both"/>
        <w:rPr>
          <w:rFonts w:ascii="Times New Roman" w:hAnsi="Times New Roman" w:cs="Times New Roman"/>
        </w:rPr>
      </w:pPr>
      <w:r>
        <w:rPr>
          <w:rFonts w:ascii="Times New Roman" w:hAnsi="Times New Roman" w:cs="Times New Roman"/>
        </w:rPr>
        <w:t xml:space="preserve">En </w:t>
      </w:r>
      <w:r w:rsidR="00681687">
        <w:rPr>
          <w:rFonts w:ascii="Times New Roman" w:hAnsi="Times New Roman" w:cs="Times New Roman"/>
        </w:rPr>
        <w:t xml:space="preserve">analyse av </w:t>
      </w:r>
      <w:r w:rsidR="00681687" w:rsidRPr="0099361B">
        <w:rPr>
          <w:rFonts w:ascii="Times New Roman" w:hAnsi="Times New Roman" w:cs="Times New Roman"/>
        </w:rPr>
        <w:t>PIIGS-landene offentlige gjeldskrise</w:t>
      </w:r>
      <w:r w:rsidR="00681687">
        <w:rPr>
          <w:rFonts w:ascii="Times New Roman" w:hAnsi="Times New Roman" w:cs="Times New Roman"/>
        </w:rPr>
        <w:t xml:space="preserve"> gir</w:t>
      </w:r>
      <w:r>
        <w:rPr>
          <w:rFonts w:ascii="Times New Roman" w:hAnsi="Times New Roman" w:cs="Times New Roman"/>
        </w:rPr>
        <w:t xml:space="preserve"> imidlertid </w:t>
      </w:r>
      <w:r w:rsidR="00681687">
        <w:rPr>
          <w:rFonts w:ascii="Times New Roman" w:hAnsi="Times New Roman" w:cs="Times New Roman"/>
        </w:rPr>
        <w:t xml:space="preserve">langt fra et </w:t>
      </w:r>
      <w:r w:rsidR="00685BCC">
        <w:rPr>
          <w:rFonts w:ascii="Times New Roman" w:hAnsi="Times New Roman" w:cs="Times New Roman"/>
        </w:rPr>
        <w:t xml:space="preserve">dekkende bilde av </w:t>
      </w:r>
      <w:r w:rsidR="00844CA2">
        <w:rPr>
          <w:rFonts w:ascii="Times New Roman" w:hAnsi="Times New Roman" w:cs="Times New Roman"/>
        </w:rPr>
        <w:t>disse landenes negative økonomiske utvikling. Landene lider også</w:t>
      </w:r>
      <w:r>
        <w:rPr>
          <w:rFonts w:ascii="Times New Roman" w:hAnsi="Times New Roman" w:cs="Times New Roman"/>
        </w:rPr>
        <w:t xml:space="preserve"> under </w:t>
      </w:r>
      <w:r w:rsidR="008B7202">
        <w:rPr>
          <w:rFonts w:ascii="Times New Roman" w:hAnsi="Times New Roman" w:cs="Times New Roman"/>
        </w:rPr>
        <w:t>en sterk grad av ubalanser i sin handel med andre land. En vanlig forklaring på hvorfor disse ubalansene kunne oppstå</w:t>
      </w:r>
      <w:r w:rsidR="00C870B2">
        <w:rPr>
          <w:rFonts w:ascii="Times New Roman" w:hAnsi="Times New Roman" w:cs="Times New Roman"/>
        </w:rPr>
        <w:t xml:space="preserve">, </w:t>
      </w:r>
      <w:r w:rsidR="009136DD">
        <w:rPr>
          <w:rFonts w:ascii="Times New Roman" w:hAnsi="Times New Roman" w:cs="Times New Roman"/>
        </w:rPr>
        <w:t xml:space="preserve">er </w:t>
      </w:r>
      <w:r w:rsidR="006E2859">
        <w:rPr>
          <w:rFonts w:ascii="Times New Roman" w:hAnsi="Times New Roman" w:cs="Times New Roman"/>
        </w:rPr>
        <w:t xml:space="preserve">tilknyttet </w:t>
      </w:r>
      <w:proofErr w:type="spellStart"/>
      <w:r w:rsidR="006E2859">
        <w:rPr>
          <w:rFonts w:ascii="Times New Roman" w:hAnsi="Times New Roman" w:cs="Times New Roman"/>
        </w:rPr>
        <w:t>rentespreaden</w:t>
      </w:r>
      <w:proofErr w:type="spellEnd"/>
      <w:r w:rsidR="00E80C7A">
        <w:rPr>
          <w:rFonts w:ascii="Times New Roman" w:hAnsi="Times New Roman" w:cs="Times New Roman"/>
        </w:rPr>
        <w:t xml:space="preserve"> </w:t>
      </w:r>
      <w:r w:rsidR="005C06C2">
        <w:rPr>
          <w:rFonts w:ascii="Times New Roman" w:hAnsi="Times New Roman" w:cs="Times New Roman"/>
        </w:rPr>
        <w:t>i finansmarkedene</w:t>
      </w:r>
      <w:r w:rsidR="00C17455">
        <w:rPr>
          <w:rFonts w:ascii="Times New Roman" w:hAnsi="Times New Roman" w:cs="Times New Roman"/>
        </w:rPr>
        <w:t xml:space="preserve">. </w:t>
      </w:r>
      <w:r w:rsidR="008B7202">
        <w:rPr>
          <w:rFonts w:ascii="Times New Roman" w:hAnsi="Times New Roman" w:cs="Times New Roman"/>
        </w:rPr>
        <w:t>Risikopremien som markedene krevde for å investere</w:t>
      </w:r>
      <w:r w:rsidR="003C4E25">
        <w:rPr>
          <w:rFonts w:ascii="Times New Roman" w:hAnsi="Times New Roman" w:cs="Times New Roman"/>
        </w:rPr>
        <w:t xml:space="preserve"> i disse landene falt</w:t>
      </w:r>
      <w:r w:rsidR="00C17455">
        <w:rPr>
          <w:rFonts w:ascii="Times New Roman" w:hAnsi="Times New Roman" w:cs="Times New Roman"/>
        </w:rPr>
        <w:t xml:space="preserve"> sterkt</w:t>
      </w:r>
      <w:r w:rsidR="001E2A73">
        <w:rPr>
          <w:rFonts w:ascii="Times New Roman" w:hAnsi="Times New Roman" w:cs="Times New Roman"/>
        </w:rPr>
        <w:t xml:space="preserve"> like før </w:t>
      </w:r>
      <w:r w:rsidR="00C17455">
        <w:rPr>
          <w:rFonts w:ascii="Times New Roman" w:hAnsi="Times New Roman" w:cs="Times New Roman"/>
        </w:rPr>
        <w:t>innføringen av felles valuta i 2002</w:t>
      </w:r>
      <w:r w:rsidR="003C4E25">
        <w:rPr>
          <w:rFonts w:ascii="Times New Roman" w:hAnsi="Times New Roman" w:cs="Times New Roman"/>
        </w:rPr>
        <w:t xml:space="preserve">, </w:t>
      </w:r>
      <w:r w:rsidR="00AB6B19">
        <w:rPr>
          <w:rFonts w:ascii="Times New Roman" w:hAnsi="Times New Roman" w:cs="Times New Roman"/>
        </w:rPr>
        <w:t xml:space="preserve">og ser vi </w:t>
      </w:r>
      <w:r w:rsidR="009136DD">
        <w:rPr>
          <w:rFonts w:ascii="Times New Roman" w:hAnsi="Times New Roman" w:cs="Times New Roman"/>
        </w:rPr>
        <w:t xml:space="preserve">på </w:t>
      </w:r>
      <w:r w:rsidR="00AB6B19">
        <w:rPr>
          <w:rFonts w:ascii="Times New Roman" w:hAnsi="Times New Roman" w:cs="Times New Roman"/>
        </w:rPr>
        <w:t xml:space="preserve">landenes </w:t>
      </w:r>
      <w:proofErr w:type="spellStart"/>
      <w:r w:rsidR="005C06C2">
        <w:rPr>
          <w:rFonts w:ascii="Times New Roman" w:hAnsi="Times New Roman" w:cs="Times New Roman"/>
        </w:rPr>
        <w:t>rentespread</w:t>
      </w:r>
      <w:proofErr w:type="spellEnd"/>
      <w:r w:rsidR="005C06C2">
        <w:rPr>
          <w:rFonts w:ascii="Times New Roman" w:hAnsi="Times New Roman" w:cs="Times New Roman"/>
        </w:rPr>
        <w:t xml:space="preserve"> </w:t>
      </w:r>
      <w:r w:rsidR="003C4E25">
        <w:rPr>
          <w:rFonts w:ascii="Times New Roman" w:hAnsi="Times New Roman" w:cs="Times New Roman"/>
        </w:rPr>
        <w:t>mot tyske statsobligasjoner</w:t>
      </w:r>
      <w:r w:rsidR="001E2A73">
        <w:rPr>
          <w:rFonts w:ascii="Times New Roman" w:hAnsi="Times New Roman" w:cs="Times New Roman"/>
        </w:rPr>
        <w:t xml:space="preserve"> </w:t>
      </w:r>
      <w:r w:rsidR="003C4E25">
        <w:rPr>
          <w:rFonts w:ascii="Times New Roman" w:hAnsi="Times New Roman" w:cs="Times New Roman"/>
        </w:rPr>
        <w:t>ble</w:t>
      </w:r>
      <w:r w:rsidR="00AB6B19">
        <w:rPr>
          <w:rFonts w:ascii="Times New Roman" w:hAnsi="Times New Roman" w:cs="Times New Roman"/>
        </w:rPr>
        <w:t xml:space="preserve"> den </w:t>
      </w:r>
      <w:r w:rsidR="003C4E25">
        <w:rPr>
          <w:rFonts w:ascii="Times New Roman" w:hAnsi="Times New Roman" w:cs="Times New Roman"/>
        </w:rPr>
        <w:t>nær</w:t>
      </w:r>
      <w:r w:rsidR="00177F43">
        <w:rPr>
          <w:rFonts w:ascii="Times New Roman" w:hAnsi="Times New Roman" w:cs="Times New Roman"/>
        </w:rPr>
        <w:t>m</w:t>
      </w:r>
      <w:r w:rsidR="009136DD">
        <w:rPr>
          <w:rFonts w:ascii="Times New Roman" w:hAnsi="Times New Roman" w:cs="Times New Roman"/>
        </w:rPr>
        <w:t xml:space="preserve">est eliminert i </w:t>
      </w:r>
      <w:r w:rsidR="003C4E25">
        <w:rPr>
          <w:rFonts w:ascii="Times New Roman" w:hAnsi="Times New Roman" w:cs="Times New Roman"/>
        </w:rPr>
        <w:t>den første</w:t>
      </w:r>
      <w:r w:rsidR="005C06C2">
        <w:rPr>
          <w:rFonts w:ascii="Times New Roman" w:hAnsi="Times New Roman" w:cs="Times New Roman"/>
        </w:rPr>
        <w:t xml:space="preserve"> perioden </w:t>
      </w:r>
      <w:r w:rsidR="003C4E25">
        <w:rPr>
          <w:rFonts w:ascii="Times New Roman" w:hAnsi="Times New Roman" w:cs="Times New Roman"/>
        </w:rPr>
        <w:t xml:space="preserve">av pengeunionen (2002-2006) </w:t>
      </w:r>
      <w:r w:rsidR="001E5994">
        <w:rPr>
          <w:rFonts w:ascii="Times New Roman" w:hAnsi="Times New Roman" w:cs="Times New Roman"/>
        </w:rPr>
        <w:t>(</w:t>
      </w:r>
      <w:r w:rsidR="003C4E25">
        <w:rPr>
          <w:rFonts w:ascii="Times New Roman" w:hAnsi="Times New Roman" w:cs="Times New Roman"/>
        </w:rPr>
        <w:t xml:space="preserve">se </w:t>
      </w:r>
      <w:r w:rsidR="001E5994">
        <w:rPr>
          <w:rFonts w:ascii="Times New Roman" w:hAnsi="Times New Roman" w:cs="Times New Roman"/>
        </w:rPr>
        <w:t>figur 2)</w:t>
      </w:r>
      <w:r w:rsidR="00B20028">
        <w:rPr>
          <w:rFonts w:ascii="Times New Roman" w:hAnsi="Times New Roman" w:cs="Times New Roman"/>
        </w:rPr>
        <w:t>.</w:t>
      </w:r>
      <w:r w:rsidR="005C06C2">
        <w:rPr>
          <w:rFonts w:ascii="Times New Roman" w:hAnsi="Times New Roman" w:cs="Times New Roman"/>
        </w:rPr>
        <w:t xml:space="preserve"> Som en følge av</w:t>
      </w:r>
      <w:r w:rsidR="009136DD">
        <w:rPr>
          <w:rFonts w:ascii="Times New Roman" w:hAnsi="Times New Roman" w:cs="Times New Roman"/>
        </w:rPr>
        <w:t xml:space="preserve"> lave rente</w:t>
      </w:r>
      <w:r w:rsidR="00AB6B19">
        <w:rPr>
          <w:rFonts w:ascii="Times New Roman" w:hAnsi="Times New Roman" w:cs="Times New Roman"/>
        </w:rPr>
        <w:t xml:space="preserve">, </w:t>
      </w:r>
      <w:r w:rsidR="005C06C2">
        <w:rPr>
          <w:rFonts w:ascii="Times New Roman" w:hAnsi="Times New Roman" w:cs="Times New Roman"/>
        </w:rPr>
        <w:t>tilfløt privat kapital disse landene i store mengder</w:t>
      </w:r>
      <w:r w:rsidR="00AB6B19">
        <w:rPr>
          <w:rFonts w:ascii="Times New Roman" w:hAnsi="Times New Roman" w:cs="Times New Roman"/>
        </w:rPr>
        <w:t xml:space="preserve"> </w:t>
      </w:r>
      <w:r w:rsidR="005C06C2">
        <w:rPr>
          <w:rFonts w:ascii="Times New Roman" w:hAnsi="Times New Roman" w:cs="Times New Roman"/>
        </w:rPr>
        <w:t xml:space="preserve">og </w:t>
      </w:r>
      <w:r w:rsidR="003C4E25" w:rsidRPr="0099361B">
        <w:rPr>
          <w:rFonts w:ascii="Times New Roman" w:hAnsi="Times New Roman" w:cs="Times New Roman"/>
        </w:rPr>
        <w:t>ga støtet til en kredit</w:t>
      </w:r>
      <w:r w:rsidR="003C4E25">
        <w:rPr>
          <w:rFonts w:ascii="Times New Roman" w:hAnsi="Times New Roman" w:cs="Times New Roman"/>
        </w:rPr>
        <w:t>t</w:t>
      </w:r>
      <w:r w:rsidR="003C4E25" w:rsidRPr="0099361B">
        <w:rPr>
          <w:rFonts w:ascii="Times New Roman" w:hAnsi="Times New Roman" w:cs="Times New Roman"/>
        </w:rPr>
        <w:t>finansiert høykonjunktur.</w:t>
      </w:r>
      <w:r w:rsidR="003C4E25">
        <w:rPr>
          <w:rFonts w:ascii="Times New Roman" w:hAnsi="Times New Roman" w:cs="Times New Roman"/>
        </w:rPr>
        <w:t xml:space="preserve"> </w:t>
      </w:r>
      <w:r w:rsidR="00B20028">
        <w:rPr>
          <w:rFonts w:ascii="Times New Roman" w:hAnsi="Times New Roman" w:cs="Times New Roman"/>
        </w:rPr>
        <w:t>Under denne konjunkturoppgangen</w:t>
      </w:r>
      <w:r w:rsidR="00AB6B19">
        <w:rPr>
          <w:rFonts w:ascii="Times New Roman" w:hAnsi="Times New Roman" w:cs="Times New Roman"/>
        </w:rPr>
        <w:t xml:space="preserve">, </w:t>
      </w:r>
      <w:r w:rsidR="00B20028">
        <w:rPr>
          <w:rFonts w:ascii="Times New Roman" w:hAnsi="Times New Roman" w:cs="Times New Roman"/>
        </w:rPr>
        <w:t>ble landenes underskudd på driftsregnskapet nærmest fullfi</w:t>
      </w:r>
      <w:r w:rsidR="005C06C2">
        <w:rPr>
          <w:rFonts w:ascii="Times New Roman" w:hAnsi="Times New Roman" w:cs="Times New Roman"/>
        </w:rPr>
        <w:t xml:space="preserve">nansiert av nettokapitalimport. </w:t>
      </w:r>
      <w:r w:rsidR="00B20028">
        <w:rPr>
          <w:rFonts w:ascii="Times New Roman" w:hAnsi="Times New Roman" w:cs="Times New Roman"/>
        </w:rPr>
        <w:t xml:space="preserve">Ekspansjonen førte videre </w:t>
      </w:r>
      <w:r w:rsidR="00685BCC">
        <w:rPr>
          <w:rFonts w:ascii="Times New Roman" w:hAnsi="Times New Roman" w:cs="Times New Roman"/>
        </w:rPr>
        <w:t xml:space="preserve">til </w:t>
      </w:r>
      <w:r w:rsidR="00B20028">
        <w:rPr>
          <w:rFonts w:ascii="Times New Roman" w:hAnsi="Times New Roman" w:cs="Times New Roman"/>
        </w:rPr>
        <w:t>økte priser og lønninger</w:t>
      </w:r>
      <w:r w:rsidR="00685BCC">
        <w:rPr>
          <w:rFonts w:ascii="Times New Roman" w:hAnsi="Times New Roman" w:cs="Times New Roman"/>
        </w:rPr>
        <w:t xml:space="preserve">, </w:t>
      </w:r>
      <w:r w:rsidR="001E2A73">
        <w:rPr>
          <w:rFonts w:ascii="Times New Roman" w:hAnsi="Times New Roman" w:cs="Times New Roman"/>
        </w:rPr>
        <w:t xml:space="preserve">kombinert med </w:t>
      </w:r>
      <w:r w:rsidR="009136DD">
        <w:rPr>
          <w:rFonts w:ascii="Times New Roman" w:hAnsi="Times New Roman" w:cs="Times New Roman"/>
        </w:rPr>
        <w:t xml:space="preserve">en sterk grad av </w:t>
      </w:r>
      <w:r w:rsidR="00177F43">
        <w:rPr>
          <w:rFonts w:ascii="Times New Roman" w:hAnsi="Times New Roman" w:cs="Times New Roman"/>
        </w:rPr>
        <w:t xml:space="preserve">feilallokering av økonomisk </w:t>
      </w:r>
      <w:r w:rsidR="009136DD">
        <w:rPr>
          <w:rFonts w:ascii="Times New Roman" w:hAnsi="Times New Roman" w:cs="Times New Roman"/>
        </w:rPr>
        <w:t>innsatsfaktorer</w:t>
      </w:r>
      <w:r w:rsidR="001E2A73">
        <w:rPr>
          <w:rFonts w:ascii="Times New Roman" w:hAnsi="Times New Roman" w:cs="Times New Roman"/>
        </w:rPr>
        <w:t>.</w:t>
      </w:r>
      <w:r w:rsidR="009136DD">
        <w:rPr>
          <w:rFonts w:ascii="Times New Roman" w:hAnsi="Times New Roman" w:cs="Times New Roman"/>
        </w:rPr>
        <w:t xml:space="preserve"> </w:t>
      </w:r>
    </w:p>
    <w:p w:rsidR="00B20028" w:rsidRDefault="000A5D15" w:rsidP="00713126">
      <w:pPr>
        <w:spacing w:line="360" w:lineRule="auto"/>
        <w:jc w:val="both"/>
        <w:rPr>
          <w:rFonts w:ascii="Times New Roman" w:hAnsi="Times New Roman" w:cs="Times New Roman"/>
        </w:rPr>
      </w:pPr>
      <w:r>
        <w:rPr>
          <w:rFonts w:ascii="Times New Roman" w:hAnsi="Times New Roman" w:cs="Times New Roman"/>
        </w:rPr>
        <w:t xml:space="preserve">Finanskrisen i </w:t>
      </w:r>
      <w:r w:rsidR="001E5994">
        <w:rPr>
          <w:rFonts w:ascii="Times New Roman" w:hAnsi="Times New Roman" w:cs="Times New Roman"/>
        </w:rPr>
        <w:t>USA</w:t>
      </w:r>
      <w:r w:rsidR="00917E1C">
        <w:rPr>
          <w:rFonts w:ascii="Times New Roman" w:hAnsi="Times New Roman" w:cs="Times New Roman"/>
        </w:rPr>
        <w:t>,</w:t>
      </w:r>
      <w:r w:rsidR="001E5994">
        <w:rPr>
          <w:rFonts w:ascii="Times New Roman" w:hAnsi="Times New Roman" w:cs="Times New Roman"/>
        </w:rPr>
        <w:t xml:space="preserve"> </w:t>
      </w:r>
      <w:r>
        <w:rPr>
          <w:rFonts w:ascii="Times New Roman" w:hAnsi="Times New Roman" w:cs="Times New Roman"/>
        </w:rPr>
        <w:t>som startet opp sommeren 2007</w:t>
      </w:r>
      <w:r w:rsidR="005C06C2">
        <w:rPr>
          <w:rFonts w:ascii="Times New Roman" w:hAnsi="Times New Roman" w:cs="Times New Roman"/>
        </w:rPr>
        <w:t xml:space="preserve">, </w:t>
      </w:r>
      <w:r w:rsidR="001E5994">
        <w:rPr>
          <w:rFonts w:ascii="Times New Roman" w:hAnsi="Times New Roman" w:cs="Times New Roman"/>
        </w:rPr>
        <w:t>og den etterfølgend</w:t>
      </w:r>
      <w:r>
        <w:rPr>
          <w:rFonts w:ascii="Times New Roman" w:hAnsi="Times New Roman" w:cs="Times New Roman"/>
        </w:rPr>
        <w:t>e kollapsen i interbankmarkedet</w:t>
      </w:r>
      <w:r w:rsidR="00AB6B19">
        <w:rPr>
          <w:rFonts w:ascii="Times New Roman" w:hAnsi="Times New Roman" w:cs="Times New Roman"/>
        </w:rPr>
        <w:t xml:space="preserve"> </w:t>
      </w:r>
      <w:r w:rsidR="001E5994">
        <w:rPr>
          <w:rFonts w:ascii="Times New Roman" w:hAnsi="Times New Roman" w:cs="Times New Roman"/>
        </w:rPr>
        <w:t>markerte</w:t>
      </w:r>
      <w:r w:rsidR="009136DD">
        <w:rPr>
          <w:rFonts w:ascii="Times New Roman" w:hAnsi="Times New Roman" w:cs="Times New Roman"/>
        </w:rPr>
        <w:t xml:space="preserve"> en slutt </w:t>
      </w:r>
      <w:r>
        <w:rPr>
          <w:rFonts w:ascii="Times New Roman" w:hAnsi="Times New Roman" w:cs="Times New Roman"/>
        </w:rPr>
        <w:t>for</w:t>
      </w:r>
      <w:r w:rsidR="005C06C2">
        <w:rPr>
          <w:rFonts w:ascii="Times New Roman" w:hAnsi="Times New Roman" w:cs="Times New Roman"/>
        </w:rPr>
        <w:t xml:space="preserve"> disse landenes </w:t>
      </w:r>
      <w:r>
        <w:rPr>
          <w:rFonts w:ascii="Times New Roman" w:hAnsi="Times New Roman" w:cs="Times New Roman"/>
        </w:rPr>
        <w:t>mulighet til å hente billig</w:t>
      </w:r>
      <w:r w:rsidR="005C06C2">
        <w:rPr>
          <w:rFonts w:ascii="Times New Roman" w:hAnsi="Times New Roman" w:cs="Times New Roman"/>
        </w:rPr>
        <w:t xml:space="preserve"> utenlands</w:t>
      </w:r>
      <w:r w:rsidR="00C870B2">
        <w:rPr>
          <w:rFonts w:ascii="Times New Roman" w:hAnsi="Times New Roman" w:cs="Times New Roman"/>
        </w:rPr>
        <w:t>k</w:t>
      </w:r>
      <w:r w:rsidR="005C06C2">
        <w:rPr>
          <w:rFonts w:ascii="Times New Roman" w:hAnsi="Times New Roman" w:cs="Times New Roman"/>
        </w:rPr>
        <w:t xml:space="preserve"> kapital.</w:t>
      </w:r>
      <w:r>
        <w:rPr>
          <w:rFonts w:ascii="Times New Roman" w:hAnsi="Times New Roman" w:cs="Times New Roman"/>
        </w:rPr>
        <w:t xml:space="preserve"> Markedets krav til risikopremie økt</w:t>
      </w:r>
      <w:r w:rsidR="005C06C2">
        <w:rPr>
          <w:rFonts w:ascii="Times New Roman" w:hAnsi="Times New Roman" w:cs="Times New Roman"/>
        </w:rPr>
        <w:t>e</w:t>
      </w:r>
      <w:r w:rsidR="00685BCC">
        <w:rPr>
          <w:rFonts w:ascii="Times New Roman" w:hAnsi="Times New Roman" w:cs="Times New Roman"/>
        </w:rPr>
        <w:t xml:space="preserve">, </w:t>
      </w:r>
      <w:r>
        <w:rPr>
          <w:rFonts w:ascii="Times New Roman" w:hAnsi="Times New Roman" w:cs="Times New Roman"/>
        </w:rPr>
        <w:t>og private investorers låneiver tørket inn.</w:t>
      </w:r>
      <w:r w:rsidR="009741CD">
        <w:rPr>
          <w:rFonts w:ascii="Times New Roman" w:hAnsi="Times New Roman" w:cs="Times New Roman"/>
        </w:rPr>
        <w:t xml:space="preserve"> </w:t>
      </w:r>
      <w:r w:rsidR="009136DD">
        <w:rPr>
          <w:rFonts w:ascii="Times New Roman" w:hAnsi="Times New Roman" w:cs="Times New Roman"/>
        </w:rPr>
        <w:t xml:space="preserve">Denne sviktene tilgang på kapital koblet med finansielle uro, </w:t>
      </w:r>
      <w:r w:rsidR="00887A4F">
        <w:rPr>
          <w:rFonts w:ascii="Times New Roman" w:hAnsi="Times New Roman" w:cs="Times New Roman"/>
        </w:rPr>
        <w:t xml:space="preserve">medførte at politikeren i EU-systemet kom </w:t>
      </w:r>
      <w:r w:rsidR="00E57948">
        <w:rPr>
          <w:rFonts w:ascii="Times New Roman" w:hAnsi="Times New Roman" w:cs="Times New Roman"/>
        </w:rPr>
        <w:t xml:space="preserve">på banen med forskjellige former </w:t>
      </w:r>
      <w:r w:rsidR="00887A4F">
        <w:rPr>
          <w:rFonts w:ascii="Times New Roman" w:hAnsi="Times New Roman" w:cs="Times New Roman"/>
        </w:rPr>
        <w:t xml:space="preserve">for hjelpepakker for å opprettholde stabiliteten i finanssektoren. </w:t>
      </w:r>
      <w:r w:rsidR="005C06C2">
        <w:rPr>
          <w:rFonts w:ascii="Times New Roman" w:hAnsi="Times New Roman" w:cs="Times New Roman"/>
        </w:rPr>
        <w:t>N</w:t>
      </w:r>
      <w:r w:rsidR="00152F01">
        <w:rPr>
          <w:rFonts w:ascii="Times New Roman" w:hAnsi="Times New Roman" w:cs="Times New Roman"/>
        </w:rPr>
        <w:t>ylig har disse tiltakene blitt institusjonalisert</w:t>
      </w:r>
      <w:r w:rsidR="009741CD">
        <w:rPr>
          <w:rFonts w:ascii="Times New Roman" w:hAnsi="Times New Roman" w:cs="Times New Roman"/>
        </w:rPr>
        <w:t xml:space="preserve">, </w:t>
      </w:r>
      <w:r w:rsidR="00152F01">
        <w:rPr>
          <w:rFonts w:ascii="Times New Roman" w:hAnsi="Times New Roman" w:cs="Times New Roman"/>
        </w:rPr>
        <w:t xml:space="preserve">ved at kriserammede land </w:t>
      </w:r>
      <w:r w:rsidR="00887A4F">
        <w:rPr>
          <w:rFonts w:ascii="Times New Roman" w:hAnsi="Times New Roman" w:cs="Times New Roman"/>
        </w:rPr>
        <w:t xml:space="preserve">i dag </w:t>
      </w:r>
      <w:r w:rsidR="00152F01">
        <w:rPr>
          <w:rFonts w:ascii="Times New Roman" w:hAnsi="Times New Roman" w:cs="Times New Roman"/>
        </w:rPr>
        <w:t>kan søke finansiell støtte igjennom ESM</w:t>
      </w:r>
      <w:r w:rsidR="00152F01" w:rsidRPr="0099361B">
        <w:rPr>
          <w:rFonts w:ascii="Times New Roman" w:hAnsi="Times New Roman" w:cs="Times New Roman"/>
        </w:rPr>
        <w:t xml:space="preserve"> (European </w:t>
      </w:r>
      <w:proofErr w:type="spellStart"/>
      <w:r w:rsidR="00152F01" w:rsidRPr="0099361B">
        <w:rPr>
          <w:rFonts w:ascii="Times New Roman" w:hAnsi="Times New Roman" w:cs="Times New Roman"/>
        </w:rPr>
        <w:t>stability</w:t>
      </w:r>
      <w:proofErr w:type="spellEnd"/>
      <w:r w:rsidR="00152F01" w:rsidRPr="0099361B">
        <w:rPr>
          <w:rFonts w:ascii="Times New Roman" w:hAnsi="Times New Roman" w:cs="Times New Roman"/>
        </w:rPr>
        <w:t xml:space="preserve"> </w:t>
      </w:r>
      <w:proofErr w:type="spellStart"/>
      <w:r w:rsidR="00152F01" w:rsidRPr="0099361B">
        <w:rPr>
          <w:rFonts w:ascii="Times New Roman" w:hAnsi="Times New Roman" w:cs="Times New Roman"/>
        </w:rPr>
        <w:t>mechanism</w:t>
      </w:r>
      <w:proofErr w:type="spellEnd"/>
      <w:r w:rsidR="00152F01" w:rsidRPr="0099361B">
        <w:rPr>
          <w:rFonts w:ascii="Times New Roman" w:hAnsi="Times New Roman" w:cs="Times New Roman"/>
        </w:rPr>
        <w:t xml:space="preserve">). </w:t>
      </w:r>
      <w:r w:rsidR="001E5994">
        <w:rPr>
          <w:rFonts w:ascii="Times New Roman" w:hAnsi="Times New Roman" w:cs="Times New Roman"/>
        </w:rPr>
        <w:t xml:space="preserve"> </w:t>
      </w:r>
    </w:p>
    <w:p w:rsidR="006A6569" w:rsidRDefault="00887A4F" w:rsidP="00887A4F">
      <w:pPr>
        <w:spacing w:line="360" w:lineRule="auto"/>
        <w:jc w:val="both"/>
        <w:rPr>
          <w:rFonts w:ascii="Times New Roman" w:hAnsi="Times New Roman" w:cs="Times New Roman"/>
        </w:rPr>
      </w:pPr>
      <w:r>
        <w:rPr>
          <w:rFonts w:ascii="Times New Roman" w:hAnsi="Times New Roman" w:cs="Times New Roman"/>
        </w:rPr>
        <w:t xml:space="preserve">En konsekvens av den kredittfinansierte høykonjunkturen er at de fleste av de </w:t>
      </w:r>
      <w:r w:rsidR="009741CD">
        <w:rPr>
          <w:rFonts w:ascii="Times New Roman" w:hAnsi="Times New Roman" w:cs="Times New Roman"/>
        </w:rPr>
        <w:t xml:space="preserve">kriserammede PIIGS-landene </w:t>
      </w:r>
      <w:r>
        <w:rPr>
          <w:rFonts w:ascii="Times New Roman" w:hAnsi="Times New Roman" w:cs="Times New Roman"/>
        </w:rPr>
        <w:t xml:space="preserve">i dag </w:t>
      </w:r>
      <w:r w:rsidR="009741CD">
        <w:rPr>
          <w:rFonts w:ascii="Times New Roman" w:hAnsi="Times New Roman" w:cs="Times New Roman"/>
        </w:rPr>
        <w:t xml:space="preserve">lider under </w:t>
      </w:r>
      <w:r w:rsidR="00604E14">
        <w:rPr>
          <w:rFonts w:ascii="Times New Roman" w:hAnsi="Times New Roman" w:cs="Times New Roman"/>
        </w:rPr>
        <w:t xml:space="preserve">et for høyt pris- og lønnsnivå (se for eks. </w:t>
      </w:r>
      <w:r w:rsidR="0094002B" w:rsidRPr="006F078E">
        <w:rPr>
          <w:rFonts w:ascii="Times New Roman" w:hAnsi="Times New Roman" w:cs="Times New Roman"/>
          <w:noProof/>
        </w:rPr>
        <w:t>Peeters og Reijer (2011)</w:t>
      </w:r>
      <w:r w:rsidR="0094002B" w:rsidRPr="002E50A0">
        <w:rPr>
          <w:rFonts w:ascii="Times New Roman" w:hAnsi="Times New Roman" w:cs="Times New Roman"/>
        </w:rPr>
        <w:t xml:space="preserve"> og </w:t>
      </w:r>
      <w:r w:rsidR="0094002B" w:rsidRPr="002E50A0">
        <w:rPr>
          <w:rFonts w:ascii="Times New Roman" w:hAnsi="Times New Roman" w:cs="Times New Roman"/>
          <w:noProof/>
        </w:rPr>
        <w:t>Goldman Sachs European Economic Analysis (2013)</w:t>
      </w:r>
      <w:r w:rsidR="00917E1C" w:rsidRPr="002E50A0">
        <w:rPr>
          <w:rFonts w:ascii="Times New Roman" w:hAnsi="Times New Roman" w:cs="Times New Roman"/>
        </w:rPr>
        <w:t>)</w:t>
      </w:r>
      <w:r w:rsidR="00C12749" w:rsidRPr="002E50A0">
        <w:rPr>
          <w:rFonts w:ascii="Times New Roman" w:hAnsi="Times New Roman" w:cs="Times New Roman"/>
        </w:rPr>
        <w:t xml:space="preserve">. </w:t>
      </w:r>
      <w:r w:rsidR="00AB6B19">
        <w:rPr>
          <w:rFonts w:ascii="Times New Roman" w:hAnsi="Times New Roman" w:cs="Times New Roman"/>
        </w:rPr>
        <w:t>Det innebærer at landene har en for svak konkurranseevne, noe som forhindrer prosessen med å skape nye bærekraftige arbeidsplasser. Det grunnleggende problemet som må løses</w:t>
      </w:r>
      <w:r>
        <w:rPr>
          <w:rFonts w:ascii="Times New Roman" w:hAnsi="Times New Roman" w:cs="Times New Roman"/>
        </w:rPr>
        <w:t xml:space="preserve">, </w:t>
      </w:r>
      <w:r w:rsidR="001D0B93">
        <w:rPr>
          <w:rFonts w:ascii="Times New Roman" w:hAnsi="Times New Roman" w:cs="Times New Roman"/>
        </w:rPr>
        <w:t xml:space="preserve">går derfor ut på å få til en forbedring av konkurranseevnen </w:t>
      </w:r>
      <w:r w:rsidR="006A6569">
        <w:rPr>
          <w:rFonts w:ascii="Times New Roman" w:hAnsi="Times New Roman" w:cs="Times New Roman"/>
        </w:rPr>
        <w:t>gjennom relativ depresiering av realvalutakursen. S</w:t>
      </w:r>
      <w:r w:rsidR="00BA38EC">
        <w:rPr>
          <w:rFonts w:ascii="Times New Roman" w:hAnsi="Times New Roman" w:cs="Times New Roman"/>
        </w:rPr>
        <w:t>om det ofte blir påpekt, vil en slik endring kunne</w:t>
      </w:r>
      <w:r w:rsidR="006A6569">
        <w:rPr>
          <w:rFonts w:ascii="Times New Roman" w:hAnsi="Times New Roman" w:cs="Times New Roman"/>
        </w:rPr>
        <w:t xml:space="preserve"> skje nærmest over natten</w:t>
      </w:r>
      <w:r w:rsidR="001E2A73">
        <w:rPr>
          <w:rFonts w:ascii="Times New Roman" w:hAnsi="Times New Roman" w:cs="Times New Roman"/>
        </w:rPr>
        <w:t xml:space="preserve"> </w:t>
      </w:r>
      <w:r w:rsidR="006A6569">
        <w:rPr>
          <w:rFonts w:ascii="Times New Roman" w:hAnsi="Times New Roman" w:cs="Times New Roman"/>
        </w:rPr>
        <w:t>gjennom den nominelle valutakursen</w:t>
      </w:r>
      <w:r w:rsidR="001E2A73">
        <w:rPr>
          <w:rFonts w:ascii="Times New Roman" w:hAnsi="Times New Roman" w:cs="Times New Roman"/>
        </w:rPr>
        <w:t xml:space="preserve"> </w:t>
      </w:r>
      <w:r w:rsidR="006A6569">
        <w:rPr>
          <w:rFonts w:ascii="Times New Roman" w:hAnsi="Times New Roman" w:cs="Times New Roman"/>
        </w:rPr>
        <w:t xml:space="preserve">for de landene som </w:t>
      </w:r>
      <w:r w:rsidR="001E2A73">
        <w:rPr>
          <w:rFonts w:ascii="Times New Roman" w:hAnsi="Times New Roman" w:cs="Times New Roman"/>
        </w:rPr>
        <w:t xml:space="preserve">velger </w:t>
      </w:r>
      <w:r w:rsidR="001D0B93">
        <w:rPr>
          <w:rFonts w:ascii="Times New Roman" w:hAnsi="Times New Roman" w:cs="Times New Roman"/>
        </w:rPr>
        <w:t xml:space="preserve">tre ut av </w:t>
      </w:r>
      <w:r w:rsidR="006A6569">
        <w:rPr>
          <w:rFonts w:ascii="Times New Roman" w:hAnsi="Times New Roman" w:cs="Times New Roman"/>
        </w:rPr>
        <w:t>den monetære unio</w:t>
      </w:r>
      <w:r w:rsidR="001D0B93">
        <w:rPr>
          <w:rFonts w:ascii="Times New Roman" w:hAnsi="Times New Roman" w:cs="Times New Roman"/>
        </w:rPr>
        <w:t>nen</w:t>
      </w:r>
      <w:r w:rsidR="003A33E2">
        <w:rPr>
          <w:rFonts w:ascii="Times New Roman" w:hAnsi="Times New Roman" w:cs="Times New Roman"/>
        </w:rPr>
        <w:t xml:space="preserve"> </w:t>
      </w:r>
      <w:r w:rsidR="001D0B93">
        <w:rPr>
          <w:rFonts w:ascii="Times New Roman" w:hAnsi="Times New Roman" w:cs="Times New Roman"/>
        </w:rPr>
        <w:t>og vende</w:t>
      </w:r>
      <w:r w:rsidR="006A6569">
        <w:rPr>
          <w:rFonts w:ascii="Times New Roman" w:hAnsi="Times New Roman" w:cs="Times New Roman"/>
        </w:rPr>
        <w:t xml:space="preserve"> tilbake til</w:t>
      </w:r>
      <w:r w:rsidR="001D0B93">
        <w:rPr>
          <w:rFonts w:ascii="Times New Roman" w:hAnsi="Times New Roman" w:cs="Times New Roman"/>
        </w:rPr>
        <w:t xml:space="preserve"> et system med </w:t>
      </w:r>
      <w:r w:rsidR="006A6569">
        <w:rPr>
          <w:rFonts w:ascii="Times New Roman" w:hAnsi="Times New Roman" w:cs="Times New Roman"/>
        </w:rPr>
        <w:t xml:space="preserve">egen valuta og flytende kurs. </w:t>
      </w:r>
      <w:r w:rsidR="00BA38EC">
        <w:rPr>
          <w:rFonts w:ascii="Times New Roman" w:hAnsi="Times New Roman" w:cs="Times New Roman"/>
        </w:rPr>
        <w:t xml:space="preserve">Innenfor den </w:t>
      </w:r>
      <w:r w:rsidR="00BA38EC">
        <w:rPr>
          <w:rFonts w:ascii="Times New Roman" w:hAnsi="Times New Roman" w:cs="Times New Roman"/>
        </w:rPr>
        <w:lastRenderedPageBreak/>
        <w:t>monetære union</w:t>
      </w:r>
      <w:r w:rsidR="00604E14">
        <w:rPr>
          <w:rFonts w:ascii="Times New Roman" w:hAnsi="Times New Roman" w:cs="Times New Roman"/>
        </w:rPr>
        <w:t>en</w:t>
      </w:r>
      <w:r w:rsidR="00BA38EC">
        <w:rPr>
          <w:rFonts w:ascii="Times New Roman" w:hAnsi="Times New Roman" w:cs="Times New Roman"/>
        </w:rPr>
        <w:t>, derimot, vil en</w:t>
      </w:r>
      <w:r w:rsidR="006A6569">
        <w:rPr>
          <w:rFonts w:ascii="Times New Roman" w:hAnsi="Times New Roman" w:cs="Times New Roman"/>
        </w:rPr>
        <w:t xml:space="preserve"> depresiering av realvalutakursen </w:t>
      </w:r>
      <w:r w:rsidR="00BA38EC">
        <w:rPr>
          <w:rFonts w:ascii="Times New Roman" w:hAnsi="Times New Roman" w:cs="Times New Roman"/>
        </w:rPr>
        <w:t>skje</w:t>
      </w:r>
      <w:r w:rsidR="001D0B93">
        <w:rPr>
          <w:rFonts w:ascii="Times New Roman" w:hAnsi="Times New Roman" w:cs="Times New Roman"/>
        </w:rPr>
        <w:t xml:space="preserve"> kun</w:t>
      </w:r>
      <w:r w:rsidR="00BA38EC">
        <w:rPr>
          <w:rFonts w:ascii="Times New Roman" w:hAnsi="Times New Roman" w:cs="Times New Roman"/>
        </w:rPr>
        <w:t xml:space="preserve"> som en følge av </w:t>
      </w:r>
      <w:r w:rsidR="00604E14">
        <w:rPr>
          <w:rFonts w:ascii="Times New Roman" w:hAnsi="Times New Roman" w:cs="Times New Roman"/>
        </w:rPr>
        <w:t>innenlands</w:t>
      </w:r>
      <w:r w:rsidR="00915C7C">
        <w:rPr>
          <w:rFonts w:ascii="Times New Roman" w:hAnsi="Times New Roman" w:cs="Times New Roman"/>
        </w:rPr>
        <w:t>k</w:t>
      </w:r>
      <w:r w:rsidR="00604E14">
        <w:rPr>
          <w:rFonts w:ascii="Times New Roman" w:hAnsi="Times New Roman" w:cs="Times New Roman"/>
        </w:rPr>
        <w:t xml:space="preserve"> prisnedgang (dvs. deflasjon)</w:t>
      </w:r>
      <w:r w:rsidR="00BA38EC">
        <w:rPr>
          <w:rFonts w:ascii="Times New Roman" w:hAnsi="Times New Roman" w:cs="Times New Roman"/>
        </w:rPr>
        <w:t>,</w:t>
      </w:r>
      <w:r w:rsidR="006A6569">
        <w:rPr>
          <w:rFonts w:ascii="Times New Roman" w:hAnsi="Times New Roman" w:cs="Times New Roman"/>
        </w:rPr>
        <w:t xml:space="preserve"> gitt at p</w:t>
      </w:r>
      <w:r w:rsidR="00BA38EC">
        <w:rPr>
          <w:rFonts w:ascii="Times New Roman" w:hAnsi="Times New Roman" w:cs="Times New Roman"/>
        </w:rPr>
        <w:t>risnivåene</w:t>
      </w:r>
      <w:r w:rsidR="006A6569">
        <w:rPr>
          <w:rFonts w:ascii="Times New Roman" w:hAnsi="Times New Roman" w:cs="Times New Roman"/>
        </w:rPr>
        <w:t xml:space="preserve"> for de</w:t>
      </w:r>
      <w:r>
        <w:rPr>
          <w:rFonts w:ascii="Times New Roman" w:hAnsi="Times New Roman" w:cs="Times New Roman"/>
        </w:rPr>
        <w:t xml:space="preserve"> andre </w:t>
      </w:r>
      <w:r w:rsidR="006A6569">
        <w:rPr>
          <w:rFonts w:ascii="Times New Roman" w:hAnsi="Times New Roman" w:cs="Times New Roman"/>
        </w:rPr>
        <w:t>landene i eurosonen holdes fast.</w:t>
      </w:r>
    </w:p>
    <w:p w:rsidR="00887A4F" w:rsidRDefault="00887A4F" w:rsidP="00887A4F">
      <w:pPr>
        <w:spacing w:line="360" w:lineRule="auto"/>
        <w:jc w:val="both"/>
        <w:rPr>
          <w:rFonts w:ascii="Times New Roman" w:hAnsi="Times New Roman" w:cs="Times New Roman"/>
        </w:rPr>
      </w:pPr>
      <w:r>
        <w:rPr>
          <w:rFonts w:ascii="Times New Roman" w:hAnsi="Times New Roman" w:cs="Times New Roman"/>
        </w:rPr>
        <w:t>Siden finanskrisen har man imidlertid observert at de fleste av PIIGS-landene knapt har vist tegn til deflasjon. Det har fått flere kommentatorer til å stille spørsmål ved om eurosonen som økonomisk system legger lokk på økonomiens mulighet til å regulere seg selv.</w:t>
      </w:r>
      <w:ins w:id="1" w:author="Aleksander" w:date="2013-02-19T17:34:00Z">
        <w:r>
          <w:rPr>
            <w:rFonts w:ascii="Times New Roman" w:hAnsi="Times New Roman" w:cs="Times New Roman"/>
          </w:rPr>
          <w:t xml:space="preserve"> </w:t>
        </w:r>
      </w:ins>
      <w:r>
        <w:rPr>
          <w:rFonts w:ascii="Times New Roman" w:hAnsi="Times New Roman" w:cs="Times New Roman"/>
        </w:rPr>
        <w:t xml:space="preserve"> </w:t>
      </w:r>
    </w:p>
    <w:p w:rsidR="00E6557F" w:rsidRDefault="006A6569" w:rsidP="00E6557F">
      <w:pPr>
        <w:spacing w:line="360" w:lineRule="auto"/>
        <w:jc w:val="both"/>
        <w:rPr>
          <w:rFonts w:ascii="Times New Roman" w:hAnsi="Times New Roman" w:cs="Times New Roman"/>
        </w:rPr>
      </w:pPr>
      <w:r>
        <w:rPr>
          <w:rFonts w:ascii="Times New Roman" w:hAnsi="Times New Roman" w:cs="Times New Roman"/>
        </w:rPr>
        <w:t>I denne artikkelen</w:t>
      </w:r>
      <w:r w:rsidR="00887A4F">
        <w:rPr>
          <w:rFonts w:ascii="Times New Roman" w:hAnsi="Times New Roman" w:cs="Times New Roman"/>
        </w:rPr>
        <w:t xml:space="preserve"> viser jeg</w:t>
      </w:r>
      <w:r w:rsidR="006F0F32">
        <w:rPr>
          <w:rFonts w:ascii="Times New Roman" w:hAnsi="Times New Roman" w:cs="Times New Roman"/>
        </w:rPr>
        <w:t xml:space="preserve">, </w:t>
      </w:r>
      <w:r w:rsidR="00DA7F91">
        <w:rPr>
          <w:rFonts w:ascii="Times New Roman" w:hAnsi="Times New Roman" w:cs="Times New Roman"/>
        </w:rPr>
        <w:t xml:space="preserve">i tråd med analysen </w:t>
      </w:r>
      <w:r w:rsidR="00E6557F">
        <w:rPr>
          <w:rFonts w:ascii="Times New Roman" w:hAnsi="Times New Roman" w:cs="Times New Roman"/>
        </w:rPr>
        <w:t xml:space="preserve">som </w:t>
      </w:r>
      <w:r w:rsidR="00DA7F91">
        <w:rPr>
          <w:rFonts w:ascii="Times New Roman" w:hAnsi="Times New Roman" w:cs="Times New Roman"/>
        </w:rPr>
        <w:t xml:space="preserve">man kan finne i </w:t>
      </w:r>
      <w:r w:rsidR="0094002B">
        <w:rPr>
          <w:rFonts w:ascii="Times New Roman" w:hAnsi="Times New Roman" w:cs="Times New Roman"/>
          <w:noProof/>
        </w:rPr>
        <w:t xml:space="preserve">Sinn og Wollmershauser </w:t>
      </w:r>
      <w:r w:rsidR="00985B06">
        <w:rPr>
          <w:rFonts w:ascii="Times New Roman" w:hAnsi="Times New Roman" w:cs="Times New Roman"/>
          <w:noProof/>
        </w:rPr>
        <w:t>(2012)</w:t>
      </w:r>
      <w:r w:rsidR="006F0F32">
        <w:rPr>
          <w:rFonts w:ascii="Times New Roman" w:hAnsi="Times New Roman" w:cs="Times New Roman"/>
        </w:rPr>
        <w:t xml:space="preserve">, </w:t>
      </w:r>
      <w:r>
        <w:rPr>
          <w:rFonts w:ascii="Times New Roman" w:hAnsi="Times New Roman" w:cs="Times New Roman"/>
        </w:rPr>
        <w:t xml:space="preserve">at eurosonen som økonomisk system </w:t>
      </w:r>
      <w:r w:rsidR="00E6557F">
        <w:rPr>
          <w:rFonts w:ascii="Times New Roman" w:hAnsi="Times New Roman" w:cs="Times New Roman"/>
          <w:i/>
        </w:rPr>
        <w:t xml:space="preserve">gir </w:t>
      </w:r>
      <w:r>
        <w:rPr>
          <w:rFonts w:ascii="Times New Roman" w:hAnsi="Times New Roman" w:cs="Times New Roman"/>
        </w:rPr>
        <w:t xml:space="preserve">muligheter til selvregulering. </w:t>
      </w:r>
      <w:r w:rsidR="00E6557F">
        <w:rPr>
          <w:rFonts w:ascii="Times New Roman" w:hAnsi="Times New Roman" w:cs="Times New Roman"/>
        </w:rPr>
        <w:t>Mekanismene for dette er imidlertid blitt satt til siden av den pengepolitikken som er blitt ført av</w:t>
      </w:r>
      <w:r w:rsidR="0058270F">
        <w:rPr>
          <w:rFonts w:ascii="Times New Roman" w:hAnsi="Times New Roman" w:cs="Times New Roman"/>
        </w:rPr>
        <w:t xml:space="preserve"> </w:t>
      </w:r>
      <w:r w:rsidR="007F081D">
        <w:rPr>
          <w:rFonts w:ascii="Times New Roman" w:hAnsi="Times New Roman" w:cs="Times New Roman"/>
        </w:rPr>
        <w:t xml:space="preserve">ESB, noe som har vært mulig gitt de </w:t>
      </w:r>
      <w:r w:rsidR="0058270F">
        <w:rPr>
          <w:rFonts w:ascii="Times New Roman" w:hAnsi="Times New Roman" w:cs="Times New Roman"/>
        </w:rPr>
        <w:t>regler</w:t>
      </w:r>
      <w:r w:rsidR="001E2A73">
        <w:rPr>
          <w:rFonts w:ascii="Times New Roman" w:hAnsi="Times New Roman" w:cs="Times New Roman"/>
        </w:rPr>
        <w:t xml:space="preserve"> for oppgjør mellom land</w:t>
      </w:r>
      <w:r w:rsidR="0058270F">
        <w:rPr>
          <w:rFonts w:ascii="Times New Roman" w:hAnsi="Times New Roman" w:cs="Times New Roman"/>
        </w:rPr>
        <w:t xml:space="preserve"> som gjelder i </w:t>
      </w:r>
      <w:r w:rsidR="00E6557F">
        <w:rPr>
          <w:rFonts w:ascii="Times New Roman" w:hAnsi="Times New Roman" w:cs="Times New Roman"/>
        </w:rPr>
        <w:t>TARGET-systemet. Til slutt</w:t>
      </w:r>
      <w:r w:rsidR="00C870B2">
        <w:rPr>
          <w:rFonts w:ascii="Times New Roman" w:hAnsi="Times New Roman" w:cs="Times New Roman"/>
        </w:rPr>
        <w:t xml:space="preserve"> i artikkelen</w:t>
      </w:r>
      <w:r w:rsidR="007F081D">
        <w:rPr>
          <w:rFonts w:ascii="Times New Roman" w:hAnsi="Times New Roman" w:cs="Times New Roman"/>
        </w:rPr>
        <w:t xml:space="preserve">, </w:t>
      </w:r>
      <w:r w:rsidR="00E6557F">
        <w:rPr>
          <w:rFonts w:ascii="Times New Roman" w:hAnsi="Times New Roman" w:cs="Times New Roman"/>
        </w:rPr>
        <w:t xml:space="preserve">diskuterer jeg konsekvenser av tre mulige tiltak som </w:t>
      </w:r>
      <w:r w:rsidR="00C870B2">
        <w:rPr>
          <w:rFonts w:ascii="Times New Roman" w:hAnsi="Times New Roman" w:cs="Times New Roman"/>
        </w:rPr>
        <w:t xml:space="preserve">eurosonen kan ta </w:t>
      </w:r>
      <w:r w:rsidR="00E6557F">
        <w:rPr>
          <w:rFonts w:ascii="Times New Roman" w:hAnsi="Times New Roman" w:cs="Times New Roman"/>
        </w:rPr>
        <w:t xml:space="preserve">i bruk </w:t>
      </w:r>
      <w:r w:rsidR="00C870B2">
        <w:rPr>
          <w:rFonts w:ascii="Times New Roman" w:hAnsi="Times New Roman" w:cs="Times New Roman"/>
        </w:rPr>
        <w:t xml:space="preserve">for å </w:t>
      </w:r>
      <w:r w:rsidR="00E6557F">
        <w:rPr>
          <w:rFonts w:ascii="Times New Roman" w:hAnsi="Times New Roman" w:cs="Times New Roman"/>
        </w:rPr>
        <w:t xml:space="preserve">forhindre større ubalanser i TARGET-systemet. </w:t>
      </w:r>
    </w:p>
    <w:p w:rsidR="00E6557F" w:rsidRDefault="00E6557F" w:rsidP="00E6557F">
      <w:pPr>
        <w:spacing w:line="360" w:lineRule="auto"/>
        <w:jc w:val="both"/>
        <w:rPr>
          <w:rFonts w:ascii="Times New Roman" w:hAnsi="Times New Roman" w:cs="Times New Roman"/>
        </w:rPr>
      </w:pPr>
      <w:r>
        <w:rPr>
          <w:rFonts w:ascii="Times New Roman" w:hAnsi="Times New Roman" w:cs="Times New Roman"/>
        </w:rPr>
        <w:t>Før jeg går i gang med dette, er det</w:t>
      </w:r>
      <w:r w:rsidR="001E2A73">
        <w:rPr>
          <w:rFonts w:ascii="Times New Roman" w:hAnsi="Times New Roman" w:cs="Times New Roman"/>
        </w:rPr>
        <w:t xml:space="preserve"> først nødvendig å forklare </w:t>
      </w:r>
      <w:r>
        <w:rPr>
          <w:rFonts w:ascii="Times New Roman" w:hAnsi="Times New Roman" w:cs="Times New Roman"/>
        </w:rPr>
        <w:t xml:space="preserve">hvordan TARGET-systemet </w:t>
      </w:r>
      <w:r w:rsidR="001E2A73">
        <w:rPr>
          <w:rFonts w:ascii="Times New Roman" w:hAnsi="Times New Roman" w:cs="Times New Roman"/>
        </w:rPr>
        <w:t xml:space="preserve">i dag fungerer </w:t>
      </w:r>
      <w:r w:rsidR="007F081D">
        <w:rPr>
          <w:rFonts w:ascii="Times New Roman" w:hAnsi="Times New Roman" w:cs="Times New Roman"/>
        </w:rPr>
        <w:t>og hvordan ubalanser i dette systemet oppstår.</w:t>
      </w:r>
    </w:p>
    <w:p w:rsidR="00195E8F" w:rsidRDefault="00A23713" w:rsidP="00713126">
      <w:pPr>
        <w:pStyle w:val="Heading1"/>
        <w:spacing w:line="360" w:lineRule="auto"/>
        <w:jc w:val="both"/>
        <w:rPr>
          <w:rFonts w:ascii="Times New Roman" w:hAnsi="Times New Roman" w:cs="Times New Roman"/>
        </w:rPr>
      </w:pPr>
      <w:r>
        <w:rPr>
          <w:rFonts w:ascii="Times New Roman" w:hAnsi="Times New Roman" w:cs="Times New Roman"/>
        </w:rPr>
        <w:t>G</w:t>
      </w:r>
      <w:r w:rsidR="00192067">
        <w:rPr>
          <w:rFonts w:ascii="Times New Roman" w:hAnsi="Times New Roman" w:cs="Times New Roman"/>
        </w:rPr>
        <w:t>jeld og fordringer</w:t>
      </w:r>
      <w:r>
        <w:rPr>
          <w:rFonts w:ascii="Times New Roman" w:hAnsi="Times New Roman" w:cs="Times New Roman"/>
        </w:rPr>
        <w:t xml:space="preserve"> på TARGET-balansen</w:t>
      </w:r>
    </w:p>
    <w:p w:rsidR="00705644" w:rsidRDefault="00A23713" w:rsidP="00705644">
      <w:pPr>
        <w:spacing w:line="360" w:lineRule="auto"/>
        <w:jc w:val="both"/>
        <w:rPr>
          <w:rFonts w:ascii="Times New Roman" w:hAnsi="Times New Roman" w:cs="Times New Roman"/>
        </w:rPr>
      </w:pPr>
      <w:r>
        <w:rPr>
          <w:rFonts w:ascii="Times New Roman" w:hAnsi="Times New Roman" w:cs="Times New Roman"/>
        </w:rPr>
        <w:t>For å få klarhet i hvordan gjeld og fordringer o</w:t>
      </w:r>
      <w:r w:rsidR="00DA7F91">
        <w:rPr>
          <w:rFonts w:ascii="Times New Roman" w:hAnsi="Times New Roman" w:cs="Times New Roman"/>
        </w:rPr>
        <w:t>ppstår i TARGET-systemet</w:t>
      </w:r>
      <w:r w:rsidR="00705644">
        <w:rPr>
          <w:rFonts w:ascii="Times New Roman" w:hAnsi="Times New Roman" w:cs="Times New Roman"/>
        </w:rPr>
        <w:t>,</w:t>
      </w:r>
      <w:r w:rsidR="00CD0A53">
        <w:rPr>
          <w:rFonts w:ascii="Times New Roman" w:hAnsi="Times New Roman" w:cs="Times New Roman"/>
        </w:rPr>
        <w:t xml:space="preserve"> kan det</w:t>
      </w:r>
      <w:r w:rsidR="00DA6C05">
        <w:rPr>
          <w:rFonts w:ascii="Times New Roman" w:hAnsi="Times New Roman" w:cs="Times New Roman"/>
        </w:rPr>
        <w:t xml:space="preserve"> kanskje være enklest å starte med å se på sammenhengen </w:t>
      </w:r>
      <w:r w:rsidR="00CD0A53">
        <w:rPr>
          <w:rFonts w:ascii="Times New Roman" w:hAnsi="Times New Roman" w:cs="Times New Roman"/>
        </w:rPr>
        <w:t xml:space="preserve">som gjelder for </w:t>
      </w:r>
      <w:r w:rsidR="00D55ACC">
        <w:rPr>
          <w:rFonts w:ascii="Times New Roman" w:hAnsi="Times New Roman" w:cs="Times New Roman"/>
        </w:rPr>
        <w:t>ut</w:t>
      </w:r>
      <w:r>
        <w:rPr>
          <w:rFonts w:ascii="Times New Roman" w:hAnsi="Times New Roman" w:cs="Times New Roman"/>
        </w:rPr>
        <w:t>enriksregnskapet</w:t>
      </w:r>
      <w:r w:rsidR="00CD0A53">
        <w:rPr>
          <w:rFonts w:ascii="Times New Roman" w:hAnsi="Times New Roman" w:cs="Times New Roman"/>
        </w:rPr>
        <w:t xml:space="preserve"> til </w:t>
      </w:r>
      <w:r w:rsidR="00D55ACC">
        <w:rPr>
          <w:rFonts w:ascii="Times New Roman" w:hAnsi="Times New Roman" w:cs="Times New Roman"/>
        </w:rPr>
        <w:t>et land.</w:t>
      </w:r>
      <w:r w:rsidR="00CD0A53">
        <w:rPr>
          <w:rFonts w:ascii="Times New Roman" w:hAnsi="Times New Roman" w:cs="Times New Roman"/>
        </w:rPr>
        <w:t xml:space="preserve"> </w:t>
      </w:r>
      <w:r w:rsidR="00705644">
        <w:rPr>
          <w:rFonts w:ascii="Times New Roman" w:hAnsi="Times New Roman" w:cs="Times New Roman"/>
        </w:rPr>
        <w:t>Dette regnskapet skal i prinsippet registrere samt</w:t>
      </w:r>
      <w:r w:rsidR="00CD0A53">
        <w:rPr>
          <w:rFonts w:ascii="Times New Roman" w:hAnsi="Times New Roman" w:cs="Times New Roman"/>
        </w:rPr>
        <w:t xml:space="preserve">lige pengetransaksjoner et land </w:t>
      </w:r>
      <w:r w:rsidR="00705644">
        <w:rPr>
          <w:rFonts w:ascii="Times New Roman" w:hAnsi="Times New Roman" w:cs="Times New Roman"/>
        </w:rPr>
        <w:t>(</w:t>
      </w:r>
      <w:r w:rsidR="00CD0A53">
        <w:rPr>
          <w:rFonts w:ascii="Times New Roman" w:hAnsi="Times New Roman" w:cs="Times New Roman"/>
        </w:rPr>
        <w:t>dvs. husholdninger og bedrifter</w:t>
      </w:r>
      <w:r w:rsidR="00705644">
        <w:rPr>
          <w:rFonts w:ascii="Times New Roman" w:hAnsi="Times New Roman" w:cs="Times New Roman"/>
        </w:rPr>
        <w:t xml:space="preserve">) har med omverden. Generelt vil </w:t>
      </w:r>
      <w:r w:rsidR="008D6819">
        <w:rPr>
          <w:rFonts w:ascii="Times New Roman" w:hAnsi="Times New Roman" w:cs="Times New Roman"/>
        </w:rPr>
        <w:t xml:space="preserve">vi ha at </w:t>
      </w:r>
      <w:r w:rsidR="00705644">
        <w:rPr>
          <w:rFonts w:ascii="Times New Roman" w:hAnsi="Times New Roman" w:cs="Times New Roman"/>
        </w:rPr>
        <w:t xml:space="preserve"> </w:t>
      </w:r>
    </w:p>
    <w:p w:rsidR="00705644" w:rsidRPr="00920F59" w:rsidRDefault="00705644" w:rsidP="00705644">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627EA2" w:rsidRDefault="00FB218C" w:rsidP="00C42A6E">
      <w:pPr>
        <w:spacing w:line="360" w:lineRule="auto"/>
        <w:jc w:val="both"/>
        <w:rPr>
          <w:rFonts w:ascii="Times New Roman" w:hAnsi="Times New Roman" w:cs="Times New Roman"/>
        </w:rPr>
      </w:pPr>
      <w:r w:rsidRPr="00920F59">
        <w:rPr>
          <w:rFonts w:ascii="Times New Roman" w:hAnsi="Times New Roman" w:cs="Times New Roman"/>
        </w:rPr>
        <w:t>DR står her for driftsbalansen eller driftsregnskapet ovenfor utlandet</w:t>
      </w:r>
      <w:r w:rsidR="008D6819">
        <w:rPr>
          <w:rFonts w:ascii="Times New Roman" w:hAnsi="Times New Roman" w:cs="Times New Roman"/>
        </w:rPr>
        <w:t xml:space="preserve"> for en bestemt</w:t>
      </w:r>
      <w:r>
        <w:rPr>
          <w:rFonts w:ascii="Times New Roman" w:hAnsi="Times New Roman" w:cs="Times New Roman"/>
        </w:rPr>
        <w:t xml:space="preserve"> periode</w:t>
      </w:r>
      <w:r w:rsidRPr="00920F59">
        <w:rPr>
          <w:rFonts w:ascii="Times New Roman" w:hAnsi="Times New Roman" w:cs="Times New Roman"/>
        </w:rPr>
        <w:t>.</w:t>
      </w:r>
      <w:r>
        <w:rPr>
          <w:rFonts w:ascii="Times New Roman" w:hAnsi="Times New Roman" w:cs="Times New Roman"/>
        </w:rPr>
        <w:t xml:space="preserve"> KR betegner </w:t>
      </w:r>
      <w:r w:rsidRPr="00920F59">
        <w:rPr>
          <w:rFonts w:ascii="Times New Roman" w:hAnsi="Times New Roman" w:cs="Times New Roman"/>
        </w:rPr>
        <w:t>nettokapitalimporten,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Pr="00920F59">
        <w:rPr>
          <w:rFonts w:ascii="Times New Roman" w:hAnsi="Times New Roman" w:cs="Times New Roman"/>
        </w:rPr>
        <w:t>ΔRES står for e</w:t>
      </w:r>
      <w:r>
        <w:rPr>
          <w:rFonts w:ascii="Times New Roman" w:hAnsi="Times New Roman" w:cs="Times New Roman"/>
        </w:rPr>
        <w:t>ndringene i sentralbankens utenlandsreserver. Disse reservene består vanligvis av</w:t>
      </w:r>
      <w:r w:rsidR="00627EA2">
        <w:rPr>
          <w:rFonts w:ascii="Times New Roman" w:hAnsi="Times New Roman" w:cs="Times New Roman"/>
        </w:rPr>
        <w:t xml:space="preserve"> en beholdning av gull og andre lands valutaer.</w:t>
      </w:r>
    </w:p>
    <w:p w:rsidR="00E7014C" w:rsidRPr="00920F59" w:rsidRDefault="00C42A6E" w:rsidP="00C42A6E">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Pr>
          <w:rFonts w:ascii="Times New Roman" w:hAnsi="Times New Roman" w:cs="Times New Roman"/>
        </w:rPr>
        <w:t xml:space="preserve">et rent flytende kurs regime, vil ikke sentralbanken intervenere for å stabilisere valutakursen. </w:t>
      </w:r>
      <w:r w:rsidR="00260114">
        <w:rPr>
          <w:rFonts w:ascii="Times New Roman" w:hAnsi="Times New Roman" w:cs="Times New Roman"/>
        </w:rPr>
        <w:t>Reservene vil derfor væ</w:t>
      </w:r>
      <w:r>
        <w:rPr>
          <w:rFonts w:ascii="Times New Roman" w:hAnsi="Times New Roman" w:cs="Times New Roman"/>
        </w:rPr>
        <w:t xml:space="preserve">re uforandret under et slikt regime. Det betyr at </w:t>
      </w:r>
      <w:r w:rsidR="00260114">
        <w:rPr>
          <w:rFonts w:ascii="Times New Roman" w:hAnsi="Times New Roman" w:cs="Times New Roman"/>
        </w:rPr>
        <w:t xml:space="preserve">et lands </w:t>
      </w:r>
      <w:r w:rsidR="00260114" w:rsidRPr="00920F59">
        <w:rPr>
          <w:rFonts w:ascii="Times New Roman" w:hAnsi="Times New Roman" w:cs="Times New Roman"/>
        </w:rPr>
        <w:t>underskudd på driftsbalansen</w:t>
      </w:r>
      <w:r>
        <w:rPr>
          <w:rFonts w:ascii="Times New Roman" w:hAnsi="Times New Roman" w:cs="Times New Roman"/>
        </w:rPr>
        <w:t xml:space="preserve"> må bli </w:t>
      </w:r>
      <w:r w:rsidR="00260114">
        <w:rPr>
          <w:rFonts w:ascii="Times New Roman" w:hAnsi="Times New Roman" w:cs="Times New Roman"/>
        </w:rPr>
        <w:t xml:space="preserve">finansiert igjennom </w:t>
      </w:r>
      <w:r w:rsidR="00260114" w:rsidRPr="00920F59">
        <w:rPr>
          <w:rFonts w:ascii="Times New Roman" w:hAnsi="Times New Roman" w:cs="Times New Roman"/>
        </w:rPr>
        <w:t>netto kapitalimport</w:t>
      </w:r>
      <w:r w:rsidR="00260114">
        <w:rPr>
          <w:rFonts w:ascii="Times New Roman" w:hAnsi="Times New Roman" w:cs="Times New Roman"/>
        </w:rPr>
        <w:t>. Tilsvarende, vil et overskudd bli finansiert ved nettokapitaleksport.</w:t>
      </w:r>
      <w:r>
        <w:rPr>
          <w:rFonts w:ascii="Times New Roman" w:hAnsi="Times New Roman" w:cs="Times New Roman"/>
        </w:rPr>
        <w:t xml:space="preserve"> </w:t>
      </w:r>
      <w:r w:rsidR="00260114">
        <w:rPr>
          <w:rFonts w:ascii="Times New Roman" w:hAnsi="Times New Roman" w:cs="Times New Roman"/>
        </w:rPr>
        <w:t>Under et</w:t>
      </w:r>
      <w:r w:rsidR="00CD0A53">
        <w:rPr>
          <w:rFonts w:ascii="Times New Roman" w:hAnsi="Times New Roman" w:cs="Times New Roman"/>
        </w:rPr>
        <w:t xml:space="preserve"> fast</w:t>
      </w:r>
      <w:r w:rsidR="00627EA2">
        <w:rPr>
          <w:rFonts w:ascii="Times New Roman" w:hAnsi="Times New Roman" w:cs="Times New Roman"/>
        </w:rPr>
        <w:t>kurs regime</w:t>
      </w:r>
      <w:r w:rsidR="007F081D">
        <w:rPr>
          <w:rFonts w:ascii="Times New Roman" w:hAnsi="Times New Roman" w:cs="Times New Roman"/>
        </w:rPr>
        <w:t>,</w:t>
      </w:r>
      <w:r w:rsidR="00627EA2">
        <w:rPr>
          <w:rFonts w:ascii="Times New Roman" w:hAnsi="Times New Roman" w:cs="Times New Roman"/>
        </w:rPr>
        <w:t xml:space="preserve"> </w:t>
      </w:r>
      <w:r w:rsidR="00260114">
        <w:rPr>
          <w:rFonts w:ascii="Times New Roman" w:hAnsi="Times New Roman" w:cs="Times New Roman"/>
        </w:rPr>
        <w:t>kan sentralbanken</w:t>
      </w:r>
      <w:r w:rsidR="007F081D">
        <w:rPr>
          <w:rFonts w:ascii="Times New Roman" w:hAnsi="Times New Roman" w:cs="Times New Roman"/>
        </w:rPr>
        <w:t xml:space="preserve"> </w:t>
      </w:r>
      <w:r w:rsidR="00E7014C">
        <w:rPr>
          <w:rFonts w:ascii="Times New Roman" w:hAnsi="Times New Roman" w:cs="Times New Roman"/>
        </w:rPr>
        <w:t>derimot</w:t>
      </w:r>
      <w:r w:rsidR="007F081D">
        <w:rPr>
          <w:rFonts w:ascii="Times New Roman" w:hAnsi="Times New Roman" w:cs="Times New Roman"/>
        </w:rPr>
        <w:t xml:space="preserve"> </w:t>
      </w:r>
      <w:r w:rsidR="00260114">
        <w:rPr>
          <w:rFonts w:ascii="Times New Roman" w:hAnsi="Times New Roman" w:cs="Times New Roman"/>
        </w:rPr>
        <w:t xml:space="preserve">oppleve </w:t>
      </w:r>
      <w:r>
        <w:rPr>
          <w:rFonts w:ascii="Times New Roman" w:hAnsi="Times New Roman" w:cs="Times New Roman"/>
        </w:rPr>
        <w:t xml:space="preserve">til dels store </w:t>
      </w:r>
      <w:r w:rsidR="00CD0A53">
        <w:rPr>
          <w:rFonts w:ascii="Times New Roman" w:hAnsi="Times New Roman" w:cs="Times New Roman"/>
        </w:rPr>
        <w:t xml:space="preserve">endringer i sine valutareserver, ettersom den </w:t>
      </w:r>
      <w:r>
        <w:rPr>
          <w:rFonts w:ascii="Times New Roman" w:hAnsi="Times New Roman" w:cs="Times New Roman"/>
        </w:rPr>
        <w:t xml:space="preserve">den er forpliktet til å </w:t>
      </w:r>
      <w:r w:rsidR="00260114">
        <w:rPr>
          <w:rFonts w:ascii="Times New Roman" w:hAnsi="Times New Roman" w:cs="Times New Roman"/>
        </w:rPr>
        <w:t>stabilisere valutakursen</w:t>
      </w:r>
      <w:r w:rsidR="00627EA2">
        <w:rPr>
          <w:rFonts w:ascii="Times New Roman" w:hAnsi="Times New Roman" w:cs="Times New Roman"/>
        </w:rPr>
        <w:t xml:space="preserve"> til en</w:t>
      </w:r>
      <w:r w:rsidR="007F081D">
        <w:rPr>
          <w:rFonts w:ascii="Times New Roman" w:hAnsi="Times New Roman" w:cs="Times New Roman"/>
        </w:rPr>
        <w:t xml:space="preserve"> bestemt kurs</w:t>
      </w:r>
      <w:r w:rsidR="00627EA2">
        <w:rPr>
          <w:rFonts w:ascii="Times New Roman" w:hAnsi="Times New Roman" w:cs="Times New Roman"/>
        </w:rPr>
        <w:t>. Under</w:t>
      </w:r>
      <w:r w:rsidR="00CD0A53">
        <w:rPr>
          <w:rFonts w:ascii="Times New Roman" w:hAnsi="Times New Roman" w:cs="Times New Roman"/>
        </w:rPr>
        <w:t xml:space="preserve"> et slikt regime, </w:t>
      </w:r>
      <w:r w:rsidR="00627EA2">
        <w:rPr>
          <w:rFonts w:ascii="Times New Roman" w:hAnsi="Times New Roman" w:cs="Times New Roman"/>
        </w:rPr>
        <w:t xml:space="preserve">behøver </w:t>
      </w:r>
      <w:r w:rsidR="00CD0A53">
        <w:rPr>
          <w:rFonts w:ascii="Times New Roman" w:hAnsi="Times New Roman" w:cs="Times New Roman"/>
        </w:rPr>
        <w:t xml:space="preserve">ikke </w:t>
      </w:r>
      <w:r>
        <w:rPr>
          <w:rFonts w:ascii="Times New Roman" w:hAnsi="Times New Roman" w:cs="Times New Roman"/>
        </w:rPr>
        <w:t>resultatet på driftsbalansen å bli motsvart av en tilsvarende</w:t>
      </w:r>
      <w:r w:rsidR="00627EA2">
        <w:rPr>
          <w:rFonts w:ascii="Times New Roman" w:hAnsi="Times New Roman" w:cs="Times New Roman"/>
        </w:rPr>
        <w:t xml:space="preserve"> </w:t>
      </w:r>
      <w:r>
        <w:rPr>
          <w:rFonts w:ascii="Times New Roman" w:hAnsi="Times New Roman" w:cs="Times New Roman"/>
        </w:rPr>
        <w:t>negativ bevegelse i nettokapitaleksporten.</w:t>
      </w:r>
      <w:r w:rsidR="00CD0A53">
        <w:rPr>
          <w:rFonts w:ascii="Times New Roman" w:hAnsi="Times New Roman" w:cs="Times New Roman"/>
        </w:rPr>
        <w:t xml:space="preserve"> Deler av resultatet kan også bli </w:t>
      </w:r>
      <w:r w:rsidR="00E7014C">
        <w:rPr>
          <w:rFonts w:ascii="Times New Roman" w:hAnsi="Times New Roman" w:cs="Times New Roman"/>
        </w:rPr>
        <w:t xml:space="preserve">møtt av en </w:t>
      </w:r>
      <w:r w:rsidR="00E7014C">
        <w:rPr>
          <w:rFonts w:ascii="Times New Roman" w:hAnsi="Times New Roman" w:cs="Times New Roman"/>
        </w:rPr>
        <w:lastRenderedPageBreak/>
        <w:t xml:space="preserve">endring i beholdningen av sentralbankens reserver. </w:t>
      </w:r>
      <w:r w:rsidR="00627EA2">
        <w:rPr>
          <w:rFonts w:ascii="Times New Roman" w:hAnsi="Times New Roman" w:cs="Times New Roman"/>
        </w:rPr>
        <w:t>I utgangspunktet setter ikke f</w:t>
      </w:r>
      <w:r w:rsidR="00E7014C">
        <w:rPr>
          <w:rFonts w:ascii="Times New Roman" w:hAnsi="Times New Roman" w:cs="Times New Roman"/>
        </w:rPr>
        <w:t>astkursregime noen begrensninger på hvor store et lands</w:t>
      </w:r>
      <w:r>
        <w:rPr>
          <w:rFonts w:ascii="Times New Roman" w:hAnsi="Times New Roman" w:cs="Times New Roman"/>
        </w:rPr>
        <w:t xml:space="preserve"> utenlandsreserver</w:t>
      </w:r>
      <w:r w:rsidR="00627EA2">
        <w:rPr>
          <w:rFonts w:ascii="Times New Roman" w:hAnsi="Times New Roman" w:cs="Times New Roman"/>
        </w:rPr>
        <w:t xml:space="preserve"> kan bli</w:t>
      </w:r>
      <w:r w:rsidR="00E7014C">
        <w:rPr>
          <w:rFonts w:ascii="Times New Roman" w:hAnsi="Times New Roman" w:cs="Times New Roman"/>
        </w:rPr>
        <w:t xml:space="preserve">. Systemet vil imidlertid måtte bryte sammen den dagen sentralbanken går tom for reserver, siden den </w:t>
      </w:r>
      <w:r w:rsidR="00E7014C" w:rsidRPr="00920F59">
        <w:rPr>
          <w:rFonts w:ascii="Times New Roman" w:hAnsi="Times New Roman" w:cs="Times New Roman"/>
        </w:rPr>
        <w:t>da ikke lengre vil være i stand til å overholde sin forpliktelse om å selge valuta</w:t>
      </w:r>
      <w:r w:rsidR="006A6C4D">
        <w:rPr>
          <w:rFonts w:ascii="Times New Roman" w:hAnsi="Times New Roman" w:cs="Times New Roman"/>
        </w:rPr>
        <w:t xml:space="preserve">en </w:t>
      </w:r>
      <w:r w:rsidR="00E7014C" w:rsidRPr="00920F59">
        <w:rPr>
          <w:rFonts w:ascii="Times New Roman" w:hAnsi="Times New Roman" w:cs="Times New Roman"/>
        </w:rPr>
        <w:t>til en</w:t>
      </w:r>
      <w:r w:rsidR="007F081D">
        <w:rPr>
          <w:rFonts w:ascii="Times New Roman" w:hAnsi="Times New Roman" w:cs="Times New Roman"/>
        </w:rPr>
        <w:t xml:space="preserve"> fast kurs</w:t>
      </w:r>
      <w:r w:rsidR="00E7014C" w:rsidRPr="00920F59">
        <w:rPr>
          <w:rFonts w:ascii="Times New Roman" w:hAnsi="Times New Roman" w:cs="Times New Roman"/>
        </w:rPr>
        <w:t>.</w:t>
      </w:r>
    </w:p>
    <w:p w:rsidR="007C6368" w:rsidRDefault="007C6368"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Det er også mulig å uttrykke </w:t>
      </w:r>
      <w:r w:rsidR="003E3828" w:rsidRPr="00920F59">
        <w:rPr>
          <w:rFonts w:ascii="Times New Roman" w:hAnsi="Times New Roman" w:cs="Times New Roman"/>
        </w:rPr>
        <w:t>utenriksregnskapet</w:t>
      </w:r>
      <w:r w:rsidR="003E3828">
        <w:rPr>
          <w:rFonts w:ascii="Times New Roman" w:hAnsi="Times New Roman" w:cs="Times New Roman"/>
        </w:rPr>
        <w:t xml:space="preserve"> som gjelder </w:t>
      </w:r>
      <w:r w:rsidR="003E3828">
        <w:rPr>
          <w:rFonts w:ascii="Times New Roman" w:hAnsi="Times New Roman" w:cs="Times New Roman"/>
          <w:i/>
        </w:rPr>
        <w:t>intern</w:t>
      </w:r>
      <w:r w:rsidR="00BD4263">
        <w:rPr>
          <w:rFonts w:ascii="Times New Roman" w:hAnsi="Times New Roman" w:cs="Times New Roman"/>
          <w:i/>
        </w:rPr>
        <w:t>t</w:t>
      </w:r>
      <w:r w:rsidR="003E3828">
        <w:rPr>
          <w:rFonts w:ascii="Times New Roman" w:hAnsi="Times New Roman" w:cs="Times New Roman"/>
        </w:rPr>
        <w:t xml:space="preserve"> for landene som</w:t>
      </w:r>
      <w:r w:rsidR="00BD4263">
        <w:rPr>
          <w:rFonts w:ascii="Times New Roman" w:hAnsi="Times New Roman" w:cs="Times New Roman"/>
        </w:rPr>
        <w:t xml:space="preserve"> inngår i eurosonen. Ser vi her </w:t>
      </w:r>
      <w:r w:rsidR="00BD4263">
        <w:rPr>
          <w:rFonts w:ascii="Times New Roman" w:hAnsi="Times New Roman" w:cs="Times New Roman"/>
          <w:i/>
        </w:rPr>
        <w:t xml:space="preserve">kun </w:t>
      </w:r>
      <w:r w:rsidR="003E3828">
        <w:rPr>
          <w:rFonts w:ascii="Times New Roman" w:hAnsi="Times New Roman" w:cs="Times New Roman"/>
        </w:rPr>
        <w:t xml:space="preserve">på de </w:t>
      </w:r>
      <w:r>
        <w:rPr>
          <w:rFonts w:ascii="Times New Roman" w:hAnsi="Times New Roman" w:cs="Times New Roman"/>
        </w:rPr>
        <w:t>transaksjoner som skjer elektronisk</w:t>
      </w:r>
      <w:r w:rsidR="00ED5594">
        <w:rPr>
          <w:rFonts w:ascii="Times New Roman" w:hAnsi="Times New Roman" w:cs="Times New Roman"/>
        </w:rPr>
        <w:t xml:space="preserve"> (</w:t>
      </w:r>
      <w:r w:rsidR="00E0605A">
        <w:rPr>
          <w:rFonts w:ascii="Times New Roman" w:hAnsi="Times New Roman" w:cs="Times New Roman"/>
        </w:rPr>
        <w:t xml:space="preserve">noe </w:t>
      </w:r>
      <w:r w:rsidR="00ED5594">
        <w:rPr>
          <w:rFonts w:ascii="Times New Roman" w:hAnsi="Times New Roman" w:cs="Times New Roman"/>
        </w:rPr>
        <w:t>som utgjør de fleste)</w:t>
      </w:r>
      <w:r w:rsidR="007F081D">
        <w:rPr>
          <w:rFonts w:ascii="Times New Roman" w:hAnsi="Times New Roman" w:cs="Times New Roman"/>
        </w:rPr>
        <w:t xml:space="preserve">,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3E3828">
        <w:rPr>
          <w:rFonts w:ascii="Times New Roman" w:hAnsi="Times New Roman" w:cs="Times New Roman"/>
        </w:rPr>
        <w:t xml:space="preserve">, </w:t>
      </w:r>
      <w:r w:rsidR="00573146">
        <w:rPr>
          <w:rFonts w:ascii="Times New Roman" w:hAnsi="Times New Roman" w:cs="Times New Roman"/>
        </w:rPr>
        <w:t xml:space="preserve">vil det gjelde for et enkelt land </w:t>
      </w:r>
      <w:r w:rsidR="00ED5594">
        <w:rPr>
          <w:rFonts w:ascii="Times New Roman" w:hAnsi="Times New Roman" w:cs="Times New Roman"/>
        </w:rPr>
        <w:t xml:space="preserve">i eurosonen at </w:t>
      </w:r>
      <w:r w:rsidR="00573146">
        <w:rPr>
          <w:rFonts w:ascii="Times New Roman" w:hAnsi="Times New Roman" w:cs="Times New Roman"/>
        </w:rPr>
        <w:t xml:space="preserve"> </w:t>
      </w:r>
    </w:p>
    <w:p w:rsidR="00573146" w:rsidRDefault="00573146" w:rsidP="00713126">
      <w:pPr>
        <w:autoSpaceDE w:val="0"/>
        <w:autoSpaceDN w:val="0"/>
        <w:adjustRightInd w:val="0"/>
        <w:spacing w:after="0" w:line="360" w:lineRule="auto"/>
        <w:jc w:val="both"/>
        <w:rPr>
          <w:rFonts w:ascii="Times New Roman" w:hAnsi="Times New Roman" w:cs="Times New Roman"/>
        </w:rPr>
      </w:pPr>
    </w:p>
    <w:p w:rsidR="00867796" w:rsidRPr="00920F59" w:rsidRDefault="00867796" w:rsidP="00713126">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sidR="00D05A35">
        <w:rPr>
          <w:rFonts w:ascii="Times New Roman" w:hAnsi="Times New Roman" w:cs="Times New Roman"/>
        </w:rPr>
        <w:t xml:space="preserve"> </w:t>
      </w:r>
      <w:r w:rsidR="00705644">
        <w:rPr>
          <w:rFonts w:ascii="Times New Roman" w:hAnsi="Times New Roman" w:cs="Times New Roman"/>
        </w:rPr>
        <w:t>=</w:t>
      </w:r>
      <w:r w:rsidR="00ED5594">
        <w:rPr>
          <w:rFonts w:ascii="Times New Roman" w:hAnsi="Times New Roman" w:cs="Times New Roman"/>
        </w:rPr>
        <w:t xml:space="preserve"> DRI+KRI</w:t>
      </w:r>
    </w:p>
    <w:p w:rsidR="00190267" w:rsidRDefault="00E0605A"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DRI og KRI betegner her driftsbalansen og kapitalimporten</w:t>
      </w:r>
      <w:r w:rsidR="00CD0A53">
        <w:rPr>
          <w:rFonts w:ascii="Times New Roman" w:hAnsi="Times New Roman" w:cs="Times New Roman"/>
        </w:rPr>
        <w:t xml:space="preserve"> til et land </w:t>
      </w:r>
      <w:r w:rsidR="002A20F4">
        <w:rPr>
          <w:rFonts w:ascii="Times New Roman" w:hAnsi="Times New Roman" w:cs="Times New Roman"/>
        </w:rPr>
        <w:t>innad i eurosonen. Som vi ser</w:t>
      </w:r>
      <w:r w:rsidR="00627EA2">
        <w:rPr>
          <w:rFonts w:ascii="Times New Roman" w:hAnsi="Times New Roman" w:cs="Times New Roman"/>
        </w:rPr>
        <w:t xml:space="preserve"> av (2)</w:t>
      </w:r>
      <w:r w:rsidR="002A20F4">
        <w:rPr>
          <w:rFonts w:ascii="Times New Roman" w:hAnsi="Times New Roman" w:cs="Times New Roman"/>
        </w:rPr>
        <w:t>, framkommer dette uttrykket</w:t>
      </w:r>
      <w:r w:rsidR="00287D16">
        <w:rPr>
          <w:rFonts w:ascii="Times New Roman" w:hAnsi="Times New Roman" w:cs="Times New Roman"/>
        </w:rPr>
        <w:t xml:space="preserve"> ved at man tar </w:t>
      </w:r>
      <w:r w:rsidR="002A20F4">
        <w:rPr>
          <w:rFonts w:ascii="Times New Roman" w:hAnsi="Times New Roman" w:cs="Times New Roman"/>
        </w:rPr>
        <w:t xml:space="preserve">utgangspunkt </w:t>
      </w:r>
      <w:r w:rsidR="00627EA2">
        <w:rPr>
          <w:rFonts w:ascii="Times New Roman" w:hAnsi="Times New Roman" w:cs="Times New Roman"/>
        </w:rPr>
        <w:t>u</w:t>
      </w:r>
      <w:r w:rsidR="002A20F4">
        <w:rPr>
          <w:rFonts w:ascii="Times New Roman" w:hAnsi="Times New Roman" w:cs="Times New Roman"/>
        </w:rPr>
        <w:t>tenriksregnskapet</w:t>
      </w:r>
      <w:r w:rsidR="00CD0A53">
        <w:rPr>
          <w:rFonts w:ascii="Times New Roman" w:hAnsi="Times New Roman" w:cs="Times New Roman"/>
        </w:rPr>
        <w:t xml:space="preserve"> gitt ved (1) </w:t>
      </w:r>
      <w:r w:rsidR="002A20F4">
        <w:rPr>
          <w:rFonts w:ascii="Times New Roman" w:hAnsi="Times New Roman" w:cs="Times New Roman"/>
        </w:rPr>
        <w:t>og trekker fra driftsbalansen (DRV)</w:t>
      </w:r>
      <w:r>
        <w:rPr>
          <w:rFonts w:ascii="Times New Roman" w:hAnsi="Times New Roman" w:cs="Times New Roman"/>
        </w:rPr>
        <w:t xml:space="preserve"> og kapitalimporten</w:t>
      </w:r>
      <w:r w:rsidR="002A20F4">
        <w:rPr>
          <w:rFonts w:ascii="Times New Roman" w:hAnsi="Times New Roman" w:cs="Times New Roman"/>
        </w:rPr>
        <w:t xml:space="preserve"> (KRV)</w:t>
      </w:r>
      <w:r>
        <w:rPr>
          <w:rFonts w:ascii="Times New Roman" w:hAnsi="Times New Roman" w:cs="Times New Roman"/>
        </w:rPr>
        <w:t xml:space="preserve"> </w:t>
      </w:r>
      <w:r w:rsidR="00627EA2">
        <w:rPr>
          <w:rFonts w:ascii="Times New Roman" w:hAnsi="Times New Roman" w:cs="Times New Roman"/>
        </w:rPr>
        <w:t xml:space="preserve">for alle </w:t>
      </w:r>
      <w:r>
        <w:rPr>
          <w:rFonts w:ascii="Times New Roman" w:hAnsi="Times New Roman" w:cs="Times New Roman"/>
        </w:rPr>
        <w:t>landene i verden som</w:t>
      </w:r>
      <w:r w:rsidR="002A20F4">
        <w:rPr>
          <w:rFonts w:ascii="Times New Roman" w:hAnsi="Times New Roman" w:cs="Times New Roman"/>
        </w:rPr>
        <w:t xml:space="preserve"> </w:t>
      </w:r>
      <w:r w:rsidR="002A20F4" w:rsidRPr="00C46D55">
        <w:rPr>
          <w:rFonts w:ascii="Times New Roman" w:hAnsi="Times New Roman" w:cs="Times New Roman"/>
        </w:rPr>
        <w:t>ikke</w:t>
      </w:r>
      <w:r w:rsidR="002A20F4">
        <w:rPr>
          <w:rFonts w:ascii="Times New Roman" w:hAnsi="Times New Roman" w:cs="Times New Roman"/>
          <w:i/>
        </w:rPr>
        <w:t xml:space="preserve"> </w:t>
      </w:r>
      <w:r>
        <w:rPr>
          <w:rFonts w:ascii="Times New Roman" w:hAnsi="Times New Roman" w:cs="Times New Roman"/>
        </w:rPr>
        <w:t>inngår i eurosonen.</w:t>
      </w:r>
      <w:r w:rsidR="002A20F4">
        <w:rPr>
          <w:rFonts w:ascii="Times New Roman" w:hAnsi="Times New Roman" w:cs="Times New Roman"/>
        </w:rPr>
        <w:t xml:space="preserve"> </w:t>
      </w:r>
    </w:p>
    <w:p w:rsidR="004421E5" w:rsidRDefault="004421E5" w:rsidP="00D05A35">
      <w:pPr>
        <w:autoSpaceDE w:val="0"/>
        <w:autoSpaceDN w:val="0"/>
        <w:adjustRightInd w:val="0"/>
        <w:spacing w:after="0" w:line="360" w:lineRule="auto"/>
        <w:jc w:val="both"/>
        <w:rPr>
          <w:rFonts w:ascii="Times New Roman" w:hAnsi="Times New Roman" w:cs="Times New Roman"/>
        </w:rPr>
      </w:pPr>
    </w:p>
    <w:p w:rsidR="00D55ACC" w:rsidRDefault="002A20F4" w:rsidP="00D05A3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Uttrykket på venstre</w:t>
      </w:r>
      <w:r w:rsidR="00CD0A53">
        <w:rPr>
          <w:rFonts w:ascii="Times New Roman" w:hAnsi="Times New Roman" w:cs="Times New Roman"/>
        </w:rPr>
        <w:t xml:space="preserve"> vil her </w:t>
      </w:r>
      <w:r w:rsidR="00287D16">
        <w:rPr>
          <w:rFonts w:ascii="Times New Roman" w:hAnsi="Times New Roman" w:cs="Times New Roman"/>
        </w:rPr>
        <w:t>ikke lengre</w:t>
      </w:r>
      <w:r w:rsidR="00DA6C05">
        <w:rPr>
          <w:rFonts w:ascii="Times New Roman" w:hAnsi="Times New Roman" w:cs="Times New Roman"/>
        </w:rPr>
        <w:t xml:space="preserve"> utgjøre </w:t>
      </w:r>
      <w:r w:rsidR="007F081D">
        <w:rPr>
          <w:rFonts w:ascii="Times New Roman" w:hAnsi="Times New Roman" w:cs="Times New Roman"/>
        </w:rPr>
        <w:t xml:space="preserve">endringer i reserver i tradisjonell </w:t>
      </w:r>
      <w:r>
        <w:rPr>
          <w:rFonts w:ascii="Times New Roman" w:hAnsi="Times New Roman" w:cs="Times New Roman"/>
        </w:rPr>
        <w:t xml:space="preserve">forstand, men </w:t>
      </w:r>
      <w:r w:rsidR="00EB3BC9" w:rsidRPr="00920F59">
        <w:rPr>
          <w:rFonts w:ascii="Times New Roman" w:hAnsi="Times New Roman" w:cs="Times New Roman"/>
        </w:rPr>
        <w:t>ΔTR</w:t>
      </w:r>
      <w:r w:rsidR="00287D16">
        <w:rPr>
          <w:rFonts w:ascii="Times New Roman" w:hAnsi="Times New Roman" w:cs="Times New Roman"/>
        </w:rPr>
        <w:t>,</w:t>
      </w:r>
      <w:r w:rsidR="00EB3BC9" w:rsidRPr="00920F59">
        <w:rPr>
          <w:rFonts w:ascii="Times New Roman" w:hAnsi="Times New Roman" w:cs="Times New Roman"/>
        </w:rPr>
        <w:t xml:space="preserve"> </w:t>
      </w:r>
      <w:r>
        <w:rPr>
          <w:rFonts w:ascii="Times New Roman" w:hAnsi="Times New Roman" w:cs="Times New Roman"/>
        </w:rPr>
        <w:t xml:space="preserve">som utgjør </w:t>
      </w:r>
      <w:r w:rsidR="00573146">
        <w:rPr>
          <w:rFonts w:ascii="Times New Roman" w:hAnsi="Times New Roman" w:cs="Times New Roman"/>
        </w:rPr>
        <w:t xml:space="preserve">endringer i TARGET-balansen </w:t>
      </w:r>
      <w:r w:rsidR="00287D16">
        <w:rPr>
          <w:rFonts w:ascii="Times New Roman" w:hAnsi="Times New Roman" w:cs="Times New Roman"/>
        </w:rPr>
        <w:t xml:space="preserve">som </w:t>
      </w:r>
      <w:r>
        <w:rPr>
          <w:rFonts w:ascii="Times New Roman" w:hAnsi="Times New Roman" w:cs="Times New Roman"/>
        </w:rPr>
        <w:t>den nasjonale sentralbanken i eurosonen har ovenfor ESB.</w:t>
      </w:r>
      <w:r w:rsidR="00190267">
        <w:rPr>
          <w:rFonts w:ascii="Times New Roman" w:hAnsi="Times New Roman" w:cs="Times New Roman"/>
        </w:rPr>
        <w:t xml:space="preserve"> </w:t>
      </w:r>
      <w:r w:rsidR="00573146">
        <w:rPr>
          <w:rFonts w:ascii="Times New Roman" w:hAnsi="Times New Roman" w:cs="Times New Roman"/>
        </w:rPr>
        <w:t>Er nivået på TR positivt</w:t>
      </w:r>
      <w:r w:rsidR="00D55ACC">
        <w:rPr>
          <w:rFonts w:ascii="Times New Roman" w:hAnsi="Times New Roman" w:cs="Times New Roman"/>
        </w:rPr>
        <w:t xml:space="preserve">, </w:t>
      </w:r>
      <w:r w:rsidR="00573146">
        <w:rPr>
          <w:rFonts w:ascii="Times New Roman" w:hAnsi="Times New Roman" w:cs="Times New Roman"/>
        </w:rPr>
        <w:t>har den nasjonale sentralbanken en nettofordringsposisjon</w:t>
      </w:r>
      <w:r w:rsidR="00D55ACC">
        <w:rPr>
          <w:rFonts w:ascii="Times New Roman" w:hAnsi="Times New Roman" w:cs="Times New Roman"/>
        </w:rPr>
        <w:t xml:space="preserve">. Er </w:t>
      </w:r>
      <w:r w:rsidR="00573146">
        <w:rPr>
          <w:rFonts w:ascii="Times New Roman" w:hAnsi="Times New Roman" w:cs="Times New Roman"/>
        </w:rPr>
        <w:t>nivået negativt</w:t>
      </w:r>
      <w:r w:rsidR="00D55ACC">
        <w:rPr>
          <w:rFonts w:ascii="Times New Roman" w:hAnsi="Times New Roman" w:cs="Times New Roman"/>
        </w:rPr>
        <w:t xml:space="preserve">, </w:t>
      </w:r>
      <w:r w:rsidR="00573146">
        <w:rPr>
          <w:rFonts w:ascii="Times New Roman" w:hAnsi="Times New Roman" w:cs="Times New Roman"/>
        </w:rPr>
        <w:t>en nettogjeldsposisjon.</w:t>
      </w:r>
      <w:r w:rsidR="002C4802">
        <w:rPr>
          <w:rFonts w:ascii="Times New Roman" w:hAnsi="Times New Roman" w:cs="Times New Roman"/>
        </w:rPr>
        <w:t xml:space="preserve"> </w:t>
      </w:r>
      <w:r w:rsidR="000714A0">
        <w:rPr>
          <w:rFonts w:ascii="Times New Roman" w:hAnsi="Times New Roman" w:cs="Times New Roman"/>
        </w:rPr>
        <w:t>Under dette systemet</w:t>
      </w:r>
      <w:r w:rsidR="00DA6C05">
        <w:rPr>
          <w:rFonts w:ascii="Times New Roman" w:hAnsi="Times New Roman" w:cs="Times New Roman"/>
        </w:rPr>
        <w:t xml:space="preserve">, </w:t>
      </w:r>
      <w:r w:rsidR="00287D16">
        <w:rPr>
          <w:rFonts w:ascii="Times New Roman" w:hAnsi="Times New Roman" w:cs="Times New Roman"/>
        </w:rPr>
        <w:t xml:space="preserve">vil </w:t>
      </w:r>
      <w:r w:rsidR="000714A0">
        <w:rPr>
          <w:rFonts w:ascii="Times New Roman" w:hAnsi="Times New Roman" w:cs="Times New Roman"/>
        </w:rPr>
        <w:t>et underskudd på utenriksregnskapet</w:t>
      </w:r>
      <w:r w:rsidR="00CD0A53">
        <w:rPr>
          <w:rFonts w:ascii="Times New Roman" w:hAnsi="Times New Roman" w:cs="Times New Roman"/>
        </w:rPr>
        <w:t xml:space="preserve"> til et land i </w:t>
      </w:r>
      <w:proofErr w:type="spellStart"/>
      <w:r w:rsidR="00190267">
        <w:rPr>
          <w:rFonts w:ascii="Times New Roman" w:hAnsi="Times New Roman" w:cs="Times New Roman"/>
        </w:rPr>
        <w:t>eursonen</w:t>
      </w:r>
      <w:proofErr w:type="spellEnd"/>
      <w:r w:rsidR="00190267">
        <w:rPr>
          <w:rFonts w:ascii="Times New Roman" w:hAnsi="Times New Roman" w:cs="Times New Roman"/>
        </w:rPr>
        <w:t xml:space="preserve"> gitt ved </w:t>
      </w:r>
      <w:r w:rsidR="000714A0" w:rsidRPr="00920F59">
        <w:rPr>
          <w:rFonts w:ascii="Times New Roman" w:hAnsi="Times New Roman" w:cs="Times New Roman"/>
        </w:rPr>
        <w:t>(DR</w:t>
      </w:r>
      <w:r w:rsidR="00ED5594">
        <w:rPr>
          <w:rFonts w:ascii="Times New Roman" w:hAnsi="Times New Roman" w:cs="Times New Roman"/>
        </w:rPr>
        <w:t>I</w:t>
      </w:r>
      <w:r w:rsidR="000714A0" w:rsidRPr="00920F59">
        <w:rPr>
          <w:rFonts w:ascii="Times New Roman" w:hAnsi="Times New Roman" w:cs="Times New Roman"/>
        </w:rPr>
        <w:t>+KR</w:t>
      </w:r>
      <w:r w:rsidR="00ED5594">
        <w:rPr>
          <w:rFonts w:ascii="Times New Roman" w:hAnsi="Times New Roman" w:cs="Times New Roman"/>
        </w:rPr>
        <w:t>I</w:t>
      </w:r>
      <w:r w:rsidR="000714A0" w:rsidRPr="00920F59">
        <w:rPr>
          <w:rFonts w:ascii="Times New Roman" w:hAnsi="Times New Roman" w:cs="Times New Roman"/>
        </w:rPr>
        <w:t>)</w:t>
      </w:r>
      <w:r w:rsidR="00DA6C05">
        <w:rPr>
          <w:rFonts w:ascii="Times New Roman" w:hAnsi="Times New Roman" w:cs="Times New Roman"/>
        </w:rPr>
        <w:t xml:space="preserve"> </w:t>
      </w:r>
      <w:r w:rsidR="00190267">
        <w:rPr>
          <w:rFonts w:ascii="Times New Roman" w:hAnsi="Times New Roman" w:cs="Times New Roman"/>
        </w:rPr>
        <w:t xml:space="preserve">bli motsvart av en tilsvarende reduksjon i </w:t>
      </w:r>
      <w:r w:rsidR="00190267" w:rsidRPr="00920F59">
        <w:rPr>
          <w:rFonts w:ascii="Times New Roman" w:hAnsi="Times New Roman" w:cs="Times New Roman"/>
        </w:rPr>
        <w:t>TARGET-gjeldsnivået</w:t>
      </w:r>
      <w:r w:rsidR="00190267">
        <w:rPr>
          <w:rFonts w:ascii="Times New Roman" w:hAnsi="Times New Roman" w:cs="Times New Roman"/>
        </w:rPr>
        <w:t xml:space="preserve"> til den nasjonale sentralbanken</w:t>
      </w:r>
      <w:r w:rsidR="00DA6C05">
        <w:rPr>
          <w:rFonts w:ascii="Times New Roman" w:hAnsi="Times New Roman" w:cs="Times New Roman"/>
        </w:rPr>
        <w:t xml:space="preserve">, </w:t>
      </w:r>
      <w:r w:rsidR="00190267" w:rsidRPr="00920F59">
        <w:rPr>
          <w:rFonts w:ascii="Times New Roman" w:hAnsi="Times New Roman" w:cs="Times New Roman"/>
        </w:rPr>
        <w:t>gitt ved ΔTR.</w:t>
      </w:r>
      <w:r w:rsidR="00190267">
        <w:rPr>
          <w:rFonts w:ascii="Times New Roman" w:hAnsi="Times New Roman" w:cs="Times New Roman"/>
        </w:rPr>
        <w:t xml:space="preserve"> </w:t>
      </w:r>
      <w:r w:rsidR="000714A0">
        <w:rPr>
          <w:rFonts w:ascii="Times New Roman" w:hAnsi="Times New Roman" w:cs="Times New Roman"/>
        </w:rPr>
        <w:t>Vesentlig forskjellig fra et fastkursregime</w:t>
      </w:r>
      <w:r w:rsidR="00CD0A53">
        <w:rPr>
          <w:rFonts w:ascii="Times New Roman" w:hAnsi="Times New Roman" w:cs="Times New Roman"/>
        </w:rPr>
        <w:t xml:space="preserve"> (som opphører i det valutareservene er tømt)</w:t>
      </w:r>
      <w:r w:rsidR="00FD119E">
        <w:rPr>
          <w:rFonts w:ascii="Times New Roman" w:hAnsi="Times New Roman" w:cs="Times New Roman"/>
        </w:rPr>
        <w:t xml:space="preserve">, </w:t>
      </w:r>
      <w:r w:rsidR="000714A0">
        <w:rPr>
          <w:rFonts w:ascii="Times New Roman" w:hAnsi="Times New Roman" w:cs="Times New Roman"/>
        </w:rPr>
        <w:t>finnes det i ESB systemet ingen regler som setter</w:t>
      </w:r>
      <w:r w:rsidR="00CD0A53">
        <w:rPr>
          <w:rFonts w:ascii="Times New Roman" w:hAnsi="Times New Roman" w:cs="Times New Roman"/>
        </w:rPr>
        <w:t xml:space="preserve"> </w:t>
      </w:r>
      <w:r w:rsidR="000714A0">
        <w:rPr>
          <w:rFonts w:ascii="Times New Roman" w:hAnsi="Times New Roman" w:cs="Times New Roman"/>
        </w:rPr>
        <w:t>skranker på hvor høyt gjeldsnivået på TARGET-balansen</w:t>
      </w:r>
      <w:r w:rsidR="00287D16">
        <w:rPr>
          <w:rFonts w:ascii="Times New Roman" w:hAnsi="Times New Roman" w:cs="Times New Roman"/>
        </w:rPr>
        <w:t xml:space="preserve"> kan bli</w:t>
      </w:r>
      <w:r w:rsidR="000714A0">
        <w:rPr>
          <w:rFonts w:ascii="Times New Roman" w:hAnsi="Times New Roman" w:cs="Times New Roman"/>
        </w:rPr>
        <w:t>.</w:t>
      </w:r>
    </w:p>
    <w:p w:rsidR="00D55ACC" w:rsidRDefault="00D55ACC" w:rsidP="00D55ACC">
      <w:pPr>
        <w:autoSpaceDE w:val="0"/>
        <w:autoSpaceDN w:val="0"/>
        <w:adjustRightInd w:val="0"/>
        <w:spacing w:after="0" w:line="360" w:lineRule="auto"/>
        <w:rPr>
          <w:rFonts w:ascii="Times New Roman" w:hAnsi="Times New Roman" w:cs="Times New Roman"/>
        </w:rPr>
      </w:pPr>
    </w:p>
    <w:p w:rsidR="00CD0A53" w:rsidRDefault="00CD0A53" w:rsidP="00D55ACC">
      <w:pPr>
        <w:autoSpaceDE w:val="0"/>
        <w:autoSpaceDN w:val="0"/>
        <w:adjustRightInd w:val="0"/>
        <w:spacing w:after="0" w:line="360" w:lineRule="auto"/>
        <w:rPr>
          <w:rFonts w:ascii="Times New Roman" w:hAnsi="Times New Roman" w:cs="Times New Roman"/>
        </w:rPr>
      </w:pPr>
      <w:r>
        <w:rPr>
          <w:rFonts w:ascii="Times New Roman" w:hAnsi="Times New Roman" w:cs="Times New Roman"/>
        </w:rPr>
        <w:t>Regelverket for TARGET-systemet</w:t>
      </w:r>
      <w:r w:rsidR="00FD119E">
        <w:rPr>
          <w:rFonts w:ascii="Times New Roman" w:hAnsi="Times New Roman" w:cs="Times New Roman"/>
        </w:rPr>
        <w:t xml:space="preserve"> innebærer at det ikke </w:t>
      </w:r>
      <w:r>
        <w:rPr>
          <w:rFonts w:ascii="Times New Roman" w:hAnsi="Times New Roman" w:cs="Times New Roman"/>
        </w:rPr>
        <w:t xml:space="preserve">finnes formelle regler for å misligholde gjeld, så lenge man er medlem i den monetære unionen. Men i det et </w:t>
      </w:r>
      <w:r w:rsidRPr="00920F59">
        <w:rPr>
          <w:rFonts w:ascii="Times New Roman" w:hAnsi="Times New Roman" w:cs="Times New Roman"/>
        </w:rPr>
        <w:t>land trer ut av</w:t>
      </w:r>
      <w:r>
        <w:rPr>
          <w:rFonts w:ascii="Times New Roman" w:hAnsi="Times New Roman" w:cs="Times New Roman"/>
        </w:rPr>
        <w:t xml:space="preserve"> systemet, eller ved</w:t>
      </w:r>
    </w:p>
    <w:p w:rsidR="00CD0A53" w:rsidRDefault="00CD0A53" w:rsidP="00CD0A5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en totalkollaps, vil den nasjonale </w:t>
      </w:r>
      <w:r w:rsidRPr="00920F59">
        <w:rPr>
          <w:rFonts w:ascii="Times New Roman" w:hAnsi="Times New Roman" w:cs="Times New Roman"/>
        </w:rPr>
        <w:t>selvbestemmelsesretten</w:t>
      </w:r>
      <w:r>
        <w:rPr>
          <w:rFonts w:ascii="Times New Roman" w:hAnsi="Times New Roman" w:cs="Times New Roman"/>
        </w:rPr>
        <w:t xml:space="preserve"> i prinsippet </w:t>
      </w:r>
      <w:r w:rsidR="00DA6C05">
        <w:rPr>
          <w:rFonts w:ascii="Times New Roman" w:hAnsi="Times New Roman" w:cs="Times New Roman"/>
        </w:rPr>
        <w:t xml:space="preserve">gjør det mulig for landene å misligholde gjelden tilhørende de </w:t>
      </w:r>
      <w:r w:rsidRPr="00920F59">
        <w:rPr>
          <w:rFonts w:ascii="Times New Roman" w:hAnsi="Times New Roman" w:cs="Times New Roman"/>
        </w:rPr>
        <w:t>nasjonale sentr</w:t>
      </w:r>
      <w:r>
        <w:rPr>
          <w:rFonts w:ascii="Times New Roman" w:hAnsi="Times New Roman" w:cs="Times New Roman"/>
        </w:rPr>
        <w:t>albankene</w:t>
      </w:r>
      <w:r w:rsidR="00DA6C05">
        <w:rPr>
          <w:rFonts w:ascii="Times New Roman" w:hAnsi="Times New Roman" w:cs="Times New Roman"/>
        </w:rPr>
        <w:t xml:space="preserve">. </w:t>
      </w:r>
      <w:r>
        <w:rPr>
          <w:rFonts w:ascii="Times New Roman" w:hAnsi="Times New Roman" w:cs="Times New Roman"/>
        </w:rPr>
        <w:t>Systemet e</w:t>
      </w:r>
      <w:r w:rsidR="00FD119E">
        <w:rPr>
          <w:rFonts w:ascii="Times New Roman" w:hAnsi="Times New Roman" w:cs="Times New Roman"/>
        </w:rPr>
        <w:t>r videre utformet slik at et tap</w:t>
      </w:r>
      <w:r w:rsidR="0039084D">
        <w:rPr>
          <w:rFonts w:ascii="Times New Roman" w:hAnsi="Times New Roman" w:cs="Times New Roman"/>
        </w:rPr>
        <w:t>,</w:t>
      </w:r>
      <w:r w:rsidR="00FD119E">
        <w:rPr>
          <w:rFonts w:ascii="Times New Roman" w:hAnsi="Times New Roman" w:cs="Times New Roman"/>
        </w:rPr>
        <w:t xml:space="preserve"> som følge av mislighold</w:t>
      </w:r>
      <w:r w:rsidR="0039084D">
        <w:rPr>
          <w:rFonts w:ascii="Times New Roman" w:hAnsi="Times New Roman" w:cs="Times New Roman"/>
        </w:rPr>
        <w:t>,</w:t>
      </w:r>
      <w:r w:rsidR="00FD119E">
        <w:rPr>
          <w:rFonts w:ascii="Times New Roman" w:hAnsi="Times New Roman" w:cs="Times New Roman"/>
        </w:rPr>
        <w:t xml:space="preserve"> </w:t>
      </w:r>
      <w:r>
        <w:rPr>
          <w:rFonts w:ascii="Times New Roman" w:hAnsi="Times New Roman" w:cs="Times New Roman"/>
        </w:rPr>
        <w:t>ikke blir bestemt basert på fordringer på TARGET-</w:t>
      </w:r>
      <w:r w:rsidRPr="00920F59">
        <w:rPr>
          <w:rFonts w:ascii="Times New Roman" w:hAnsi="Times New Roman" w:cs="Times New Roman"/>
        </w:rPr>
        <w:t>balansen</w:t>
      </w:r>
      <w:r>
        <w:rPr>
          <w:rFonts w:ascii="Times New Roman" w:hAnsi="Times New Roman" w:cs="Times New Roman"/>
        </w:rPr>
        <w:t xml:space="preserve">, men </w:t>
      </w:r>
      <w:r w:rsidR="00FD119E">
        <w:rPr>
          <w:rFonts w:ascii="Times New Roman" w:hAnsi="Times New Roman" w:cs="Times New Roman"/>
        </w:rPr>
        <w:t>på de e</w:t>
      </w:r>
      <w:r w:rsidR="00FD119E" w:rsidRPr="00920F59">
        <w:rPr>
          <w:rFonts w:ascii="Times New Roman" w:hAnsi="Times New Roman" w:cs="Times New Roman"/>
        </w:rPr>
        <w:t>ierandelene</w:t>
      </w:r>
      <w:r w:rsidR="00FD119E">
        <w:rPr>
          <w:rFonts w:ascii="Times New Roman" w:hAnsi="Times New Roman" w:cs="Times New Roman"/>
        </w:rPr>
        <w:t xml:space="preserve"> som de nasjonale sentralbankene har </w:t>
      </w:r>
      <w:r>
        <w:rPr>
          <w:rFonts w:ascii="Times New Roman" w:hAnsi="Times New Roman" w:cs="Times New Roman"/>
        </w:rPr>
        <w:t xml:space="preserve">i ESB systemet. </w:t>
      </w:r>
      <w:r w:rsidR="00B56858">
        <w:rPr>
          <w:rFonts w:ascii="Times New Roman" w:hAnsi="Times New Roman" w:cs="Times New Roman"/>
        </w:rPr>
        <w:t>Disse eierandelene a</w:t>
      </w:r>
      <w:r>
        <w:rPr>
          <w:rFonts w:ascii="Times New Roman" w:hAnsi="Times New Roman" w:cs="Times New Roman"/>
        </w:rPr>
        <w:t xml:space="preserve">vhenger av </w:t>
      </w:r>
      <w:r w:rsidRPr="00920F59">
        <w:rPr>
          <w:rFonts w:ascii="Times New Roman" w:hAnsi="Times New Roman" w:cs="Times New Roman"/>
        </w:rPr>
        <w:t xml:space="preserve">folketallet og størrelsen på landenes økonomi. </w:t>
      </w:r>
    </w:p>
    <w:p w:rsidR="00CD0A53" w:rsidRDefault="00CD0A53" w:rsidP="00D55ACC">
      <w:pPr>
        <w:autoSpaceDE w:val="0"/>
        <w:autoSpaceDN w:val="0"/>
        <w:adjustRightInd w:val="0"/>
        <w:spacing w:after="0" w:line="360" w:lineRule="auto"/>
        <w:rPr>
          <w:rFonts w:ascii="Times New Roman" w:hAnsi="Times New Roman" w:cs="Times New Roman"/>
        </w:rPr>
      </w:pPr>
    </w:p>
    <w:p w:rsidR="00407C8F" w:rsidRDefault="00EB3BC9" w:rsidP="00407C8F">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sidR="002C4802">
        <w:rPr>
          <w:rFonts w:ascii="Times New Roman" w:hAnsi="Times New Roman" w:cs="Times New Roman"/>
        </w:rPr>
        <w:t>perspektiv</w:t>
      </w:r>
      <w:r w:rsidR="00D55ACC">
        <w:rPr>
          <w:rFonts w:ascii="Times New Roman" w:hAnsi="Times New Roman" w:cs="Times New Roman"/>
        </w:rPr>
        <w:t>,</w:t>
      </w:r>
      <w:r w:rsidR="00D05A35">
        <w:rPr>
          <w:rFonts w:ascii="Times New Roman" w:hAnsi="Times New Roman" w:cs="Times New Roman"/>
        </w:rPr>
        <w:t xml:space="preserve"> </w:t>
      </w:r>
      <w:r w:rsidR="002C4802">
        <w:rPr>
          <w:rFonts w:ascii="Times New Roman" w:hAnsi="Times New Roman" w:cs="Times New Roman"/>
        </w:rPr>
        <w:t>peker en del faktorer i retning av at</w:t>
      </w:r>
      <w:r w:rsidR="00FD119E">
        <w:rPr>
          <w:rFonts w:ascii="Times New Roman" w:hAnsi="Times New Roman" w:cs="Times New Roman"/>
        </w:rPr>
        <w:t xml:space="preserve"> elektroniske </w:t>
      </w:r>
      <w:r w:rsidR="002C4802">
        <w:rPr>
          <w:rFonts w:ascii="Times New Roman" w:hAnsi="Times New Roman" w:cs="Times New Roman"/>
        </w:rPr>
        <w:t>fordringer på T</w:t>
      </w:r>
      <w:r w:rsidR="000714A0">
        <w:rPr>
          <w:rFonts w:ascii="Times New Roman" w:hAnsi="Times New Roman" w:cs="Times New Roman"/>
        </w:rPr>
        <w:t xml:space="preserve">ARGET-balansen ikke </w:t>
      </w:r>
      <w:r w:rsidR="00FD119E">
        <w:rPr>
          <w:rFonts w:ascii="Times New Roman" w:hAnsi="Times New Roman" w:cs="Times New Roman"/>
        </w:rPr>
        <w:t>er særlige attraktive</w:t>
      </w:r>
      <w:r w:rsidR="002C4802">
        <w:rPr>
          <w:rFonts w:ascii="Times New Roman" w:hAnsi="Times New Roman" w:cs="Times New Roman"/>
        </w:rPr>
        <w:t>.</w:t>
      </w:r>
      <w:r w:rsidR="00FD119E">
        <w:rPr>
          <w:rFonts w:ascii="Times New Roman" w:hAnsi="Times New Roman" w:cs="Times New Roman"/>
        </w:rPr>
        <w:t xml:space="preserve"> F</w:t>
      </w:r>
      <w:r w:rsidR="002C4802">
        <w:rPr>
          <w:rFonts w:ascii="Times New Roman" w:hAnsi="Times New Roman" w:cs="Times New Roman"/>
        </w:rPr>
        <w:t>ordringene</w:t>
      </w:r>
      <w:r w:rsidR="00FD119E">
        <w:rPr>
          <w:rFonts w:ascii="Times New Roman" w:hAnsi="Times New Roman" w:cs="Times New Roman"/>
        </w:rPr>
        <w:t xml:space="preserve"> </w:t>
      </w:r>
      <w:r w:rsidR="002C4802">
        <w:rPr>
          <w:rFonts w:ascii="Times New Roman" w:hAnsi="Times New Roman" w:cs="Times New Roman"/>
        </w:rPr>
        <w:t>er riktignok rentebærende</w:t>
      </w:r>
      <w:r w:rsidR="009E7D02">
        <w:rPr>
          <w:rFonts w:ascii="Times New Roman" w:hAnsi="Times New Roman" w:cs="Times New Roman"/>
        </w:rPr>
        <w:t xml:space="preserve"> (</w:t>
      </w:r>
      <w:r w:rsidR="004421E5">
        <w:rPr>
          <w:rFonts w:ascii="Times New Roman" w:hAnsi="Times New Roman" w:cs="Times New Roman"/>
        </w:rPr>
        <w:t>satt lavt</w:t>
      </w:r>
      <w:r w:rsidR="00B56858">
        <w:rPr>
          <w:rFonts w:ascii="Times New Roman" w:hAnsi="Times New Roman" w:cs="Times New Roman"/>
        </w:rPr>
        <w:t xml:space="preserve">, </w:t>
      </w:r>
      <w:r w:rsidR="004421E5">
        <w:rPr>
          <w:rFonts w:ascii="Times New Roman" w:hAnsi="Times New Roman" w:cs="Times New Roman"/>
        </w:rPr>
        <w:t xml:space="preserve">og er </w:t>
      </w:r>
      <w:r w:rsidR="009E7D02">
        <w:rPr>
          <w:rFonts w:ascii="Times New Roman" w:hAnsi="Times New Roman" w:cs="Times New Roman"/>
        </w:rPr>
        <w:t xml:space="preserve">lik </w:t>
      </w:r>
      <w:r w:rsidR="009E7D02" w:rsidRPr="00920F59">
        <w:rPr>
          <w:rFonts w:ascii="Times New Roman" w:hAnsi="Times New Roman" w:cs="Times New Roman"/>
        </w:rPr>
        <w:t>ESBs rente på refinansieringslån</w:t>
      </w:r>
      <w:r w:rsidR="009E7D02">
        <w:rPr>
          <w:rFonts w:ascii="Times New Roman" w:hAnsi="Times New Roman" w:cs="Times New Roman"/>
        </w:rPr>
        <w:t>), men</w:t>
      </w:r>
      <w:r w:rsidR="00FD119E">
        <w:rPr>
          <w:rFonts w:ascii="Times New Roman" w:hAnsi="Times New Roman" w:cs="Times New Roman"/>
        </w:rPr>
        <w:t xml:space="preserve"> </w:t>
      </w:r>
      <w:r w:rsidR="009E7D02">
        <w:rPr>
          <w:rFonts w:ascii="Times New Roman" w:hAnsi="Times New Roman" w:cs="Times New Roman"/>
        </w:rPr>
        <w:t xml:space="preserve">regelverket </w:t>
      </w:r>
      <w:r w:rsidR="00287D16">
        <w:rPr>
          <w:rFonts w:ascii="Times New Roman" w:hAnsi="Times New Roman" w:cs="Times New Roman"/>
        </w:rPr>
        <w:t>i ESB-systemet</w:t>
      </w:r>
      <w:r w:rsidR="00FD119E">
        <w:rPr>
          <w:rFonts w:ascii="Times New Roman" w:hAnsi="Times New Roman" w:cs="Times New Roman"/>
        </w:rPr>
        <w:t xml:space="preserve"> gir ingen </w:t>
      </w:r>
      <w:r w:rsidR="009E7D02">
        <w:rPr>
          <w:rFonts w:ascii="Times New Roman" w:hAnsi="Times New Roman" w:cs="Times New Roman"/>
        </w:rPr>
        <w:t>formelle innløsningsmuligheter</w:t>
      </w:r>
      <w:r w:rsidR="00FD119E">
        <w:rPr>
          <w:rFonts w:ascii="Times New Roman" w:hAnsi="Times New Roman" w:cs="Times New Roman"/>
        </w:rPr>
        <w:t xml:space="preserve">. Videre er fordringene usikret. Dette regelverket er svært forskjellig fra det som </w:t>
      </w:r>
      <w:r w:rsidR="00FD119E" w:rsidRPr="00920F59">
        <w:rPr>
          <w:rFonts w:ascii="Times New Roman" w:hAnsi="Times New Roman" w:cs="Times New Roman"/>
        </w:rPr>
        <w:t>Federal Reserve</w:t>
      </w:r>
      <w:r w:rsidR="00FD119E">
        <w:rPr>
          <w:rFonts w:ascii="Times New Roman" w:hAnsi="Times New Roman" w:cs="Times New Roman"/>
        </w:rPr>
        <w:t xml:space="preserve"> (FED)</w:t>
      </w:r>
      <w:r w:rsidR="00AC79BA">
        <w:rPr>
          <w:rFonts w:ascii="Times New Roman" w:hAnsi="Times New Roman" w:cs="Times New Roman"/>
        </w:rPr>
        <w:t xml:space="preserve"> </w:t>
      </w:r>
      <w:r w:rsidR="00AC79BA">
        <w:rPr>
          <w:rFonts w:ascii="Times New Roman" w:hAnsi="Times New Roman" w:cs="Times New Roman"/>
        </w:rPr>
        <w:lastRenderedPageBreak/>
        <w:t xml:space="preserve">benytter for </w:t>
      </w:r>
      <w:r w:rsidR="00FD119E">
        <w:rPr>
          <w:rFonts w:ascii="Times New Roman" w:hAnsi="Times New Roman" w:cs="Times New Roman"/>
        </w:rPr>
        <w:t>USA.</w:t>
      </w:r>
      <w:r w:rsidR="00AC79BA">
        <w:rPr>
          <w:rFonts w:ascii="Times New Roman" w:hAnsi="Times New Roman" w:cs="Times New Roman"/>
        </w:rPr>
        <w:t xml:space="preserve"> Nettogjeld for de 12 regionale </w:t>
      </w:r>
      <w:proofErr w:type="spellStart"/>
      <w:r w:rsidR="00AC79BA" w:rsidRPr="00920F59">
        <w:rPr>
          <w:rFonts w:ascii="Times New Roman" w:hAnsi="Times New Roman" w:cs="Times New Roman"/>
        </w:rPr>
        <w:t>distriktssentralbankene</w:t>
      </w:r>
      <w:proofErr w:type="spellEnd"/>
      <w:r w:rsidR="00AC79BA">
        <w:rPr>
          <w:rFonts w:ascii="Times New Roman" w:hAnsi="Times New Roman" w:cs="Times New Roman"/>
        </w:rPr>
        <w:t xml:space="preserve"> </w:t>
      </w:r>
      <w:r w:rsidR="004421E5">
        <w:rPr>
          <w:rFonts w:ascii="Times New Roman" w:hAnsi="Times New Roman" w:cs="Times New Roman"/>
        </w:rPr>
        <w:t xml:space="preserve">har her en strafferente i dag på </w:t>
      </w:r>
      <w:r w:rsidR="00AC79BA">
        <w:rPr>
          <w:rFonts w:ascii="Times New Roman" w:hAnsi="Times New Roman" w:cs="Times New Roman"/>
        </w:rPr>
        <w:t>6 prosent. Gjelden blir dessuten automatisk klarert en ga</w:t>
      </w:r>
      <w:r w:rsidR="00407C8F">
        <w:rPr>
          <w:rFonts w:ascii="Times New Roman" w:hAnsi="Times New Roman" w:cs="Times New Roman"/>
        </w:rPr>
        <w:t>ng i året ved at den blir sikret mot endrede eierandeler i en markedsportefølje bestående av gullsertifikater og andre lett omsettelige verdipapirer.</w:t>
      </w:r>
    </w:p>
    <w:p w:rsidR="008701E0" w:rsidRDefault="008701E0" w:rsidP="000714A0">
      <w:pPr>
        <w:autoSpaceDE w:val="0"/>
        <w:autoSpaceDN w:val="0"/>
        <w:adjustRightInd w:val="0"/>
        <w:spacing w:after="0" w:line="360" w:lineRule="auto"/>
        <w:jc w:val="both"/>
        <w:rPr>
          <w:rFonts w:ascii="Times New Roman" w:hAnsi="Times New Roman" w:cs="Times New Roman"/>
        </w:rPr>
      </w:pPr>
    </w:p>
    <w:p w:rsidR="009E7D02"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t>
      </w:r>
      <w:proofErr w:type="spellStart"/>
      <w:r>
        <w:rPr>
          <w:rFonts w:ascii="Times New Roman" w:hAnsi="Times New Roman" w:cs="Times New Roman"/>
        </w:rPr>
        <w:t>Wollmershauser</w:t>
      </w:r>
      <w:proofErr w:type="spellEnd"/>
      <w:r>
        <w:rPr>
          <w:rFonts w:ascii="Times New Roman" w:hAnsi="Times New Roman" w:cs="Times New Roman"/>
        </w:rPr>
        <w:t xml:space="preserve"> (2012) </w:t>
      </w:r>
      <w:r w:rsidR="00AC79BA">
        <w:rPr>
          <w:rFonts w:ascii="Times New Roman" w:hAnsi="Times New Roman" w:cs="Times New Roman"/>
        </w:rPr>
        <w:t xml:space="preserve">skriver </w:t>
      </w:r>
      <w:r w:rsidR="00EB3BC9" w:rsidRPr="00920F59">
        <w:rPr>
          <w:rFonts w:ascii="Times New Roman" w:hAnsi="Times New Roman" w:cs="Times New Roman"/>
        </w:rPr>
        <w:t>i sin artikkel</w:t>
      </w:r>
      <w:r w:rsidR="00AC79BA">
        <w:rPr>
          <w:rFonts w:ascii="Times New Roman" w:hAnsi="Times New Roman" w:cs="Times New Roman"/>
        </w:rPr>
        <w:t xml:space="preserve"> at årsaken til at </w:t>
      </w:r>
      <w:r w:rsidR="00EB3BC9" w:rsidRPr="00920F59">
        <w:rPr>
          <w:rFonts w:ascii="Times New Roman" w:hAnsi="Times New Roman" w:cs="Times New Roman"/>
        </w:rPr>
        <w:t>regelverket</w:t>
      </w:r>
      <w:r w:rsidR="008701E0">
        <w:rPr>
          <w:rFonts w:ascii="Times New Roman" w:hAnsi="Times New Roman" w:cs="Times New Roman"/>
        </w:rPr>
        <w:t xml:space="preserve"> i eurosonen er</w:t>
      </w:r>
      <w:r w:rsidR="00AC79BA">
        <w:rPr>
          <w:rFonts w:ascii="Times New Roman" w:hAnsi="Times New Roman" w:cs="Times New Roman"/>
        </w:rPr>
        <w:t xml:space="preserve"> såpass forskjellig </w:t>
      </w:r>
      <w:r w:rsidR="00EB3BC9" w:rsidRPr="00920F59">
        <w:rPr>
          <w:rFonts w:ascii="Times New Roman" w:hAnsi="Times New Roman" w:cs="Times New Roman"/>
        </w:rPr>
        <w:t>fra Federal Reserve</w:t>
      </w:r>
      <w:r w:rsidR="008701E0">
        <w:rPr>
          <w:rFonts w:ascii="Times New Roman" w:hAnsi="Times New Roman" w:cs="Times New Roman"/>
        </w:rPr>
        <w:t xml:space="preserve"> </w:t>
      </w:r>
      <w:r w:rsidR="00AC79BA">
        <w:rPr>
          <w:rFonts w:ascii="Times New Roman" w:hAnsi="Times New Roman" w:cs="Times New Roman"/>
        </w:rPr>
        <w:t xml:space="preserve">på disse områdene, trolig skyldes at </w:t>
      </w:r>
      <w:r w:rsidR="00EB3BC9" w:rsidRPr="00920F59">
        <w:rPr>
          <w:rFonts w:ascii="Times New Roman" w:hAnsi="Times New Roman" w:cs="Times New Roman"/>
        </w:rPr>
        <w:t>de som</w:t>
      </w:r>
      <w:r w:rsidR="00520D30" w:rsidRPr="00920F59">
        <w:rPr>
          <w:rFonts w:ascii="Times New Roman" w:hAnsi="Times New Roman" w:cs="Times New Roman"/>
        </w:rPr>
        <w:t xml:space="preserve"> </w:t>
      </w:r>
      <w:r w:rsidR="00EB3BC9" w:rsidRPr="00920F59">
        <w:rPr>
          <w:rFonts w:ascii="Times New Roman" w:hAnsi="Times New Roman" w:cs="Times New Roman"/>
        </w:rPr>
        <w:t xml:space="preserve">satte opp systemet ikke </w:t>
      </w:r>
      <w:r w:rsidR="00AC79BA">
        <w:rPr>
          <w:rFonts w:ascii="Times New Roman" w:hAnsi="Times New Roman" w:cs="Times New Roman"/>
        </w:rPr>
        <w:t xml:space="preserve">forestilte </w:t>
      </w:r>
      <w:r w:rsidR="001E05F1">
        <w:rPr>
          <w:rFonts w:ascii="Times New Roman" w:hAnsi="Times New Roman" w:cs="Times New Roman"/>
        </w:rPr>
        <w:t xml:space="preserve">seg </w:t>
      </w:r>
      <w:r w:rsidR="008701E0">
        <w:rPr>
          <w:rFonts w:ascii="Times New Roman" w:hAnsi="Times New Roman" w:cs="Times New Roman"/>
        </w:rPr>
        <w:t xml:space="preserve">at systemet </w:t>
      </w:r>
      <w:r w:rsidR="00EB3BC9" w:rsidRPr="00920F59">
        <w:rPr>
          <w:rFonts w:ascii="Times New Roman" w:hAnsi="Times New Roman" w:cs="Times New Roman"/>
        </w:rPr>
        <w:t xml:space="preserve">kunne generere </w:t>
      </w:r>
      <w:r w:rsidR="00AC79BA">
        <w:rPr>
          <w:rFonts w:ascii="Times New Roman" w:hAnsi="Times New Roman" w:cs="Times New Roman"/>
        </w:rPr>
        <w:t xml:space="preserve">så store ubalanser. Mindre </w:t>
      </w:r>
      <w:r w:rsidR="008701E0">
        <w:rPr>
          <w:rFonts w:ascii="Times New Roman" w:hAnsi="Times New Roman" w:cs="Times New Roman"/>
        </w:rPr>
        <w:t xml:space="preserve">ubalanser ble </w:t>
      </w:r>
      <w:r w:rsidR="00C468C8">
        <w:rPr>
          <w:rFonts w:ascii="Times New Roman" w:hAnsi="Times New Roman" w:cs="Times New Roman"/>
        </w:rPr>
        <w:t>derimot vurdert som formålstje</w:t>
      </w:r>
      <w:r w:rsidR="00EB3BC9" w:rsidRPr="00920F59">
        <w:rPr>
          <w:rFonts w:ascii="Times New Roman" w:hAnsi="Times New Roman" w:cs="Times New Roman"/>
        </w:rPr>
        <w:t>nelige</w:t>
      </w:r>
      <w:r w:rsidR="008701E0">
        <w:rPr>
          <w:rFonts w:ascii="Times New Roman" w:hAnsi="Times New Roman" w:cs="Times New Roman"/>
        </w:rPr>
        <w:t>,</w:t>
      </w:r>
      <w:r w:rsidR="00EB3BC9" w:rsidRPr="00920F59">
        <w:rPr>
          <w:rFonts w:ascii="Times New Roman" w:hAnsi="Times New Roman" w:cs="Times New Roman"/>
        </w:rPr>
        <w:t xml:space="preserve"> </w:t>
      </w:r>
      <w:r w:rsidR="00AC79BA">
        <w:rPr>
          <w:rFonts w:ascii="Times New Roman" w:hAnsi="Times New Roman" w:cs="Times New Roman"/>
        </w:rPr>
        <w:t>ettersom de</w:t>
      </w:r>
      <w:r w:rsidR="0039084D">
        <w:rPr>
          <w:rFonts w:ascii="Times New Roman" w:hAnsi="Times New Roman" w:cs="Times New Roman"/>
        </w:rPr>
        <w:t xml:space="preserve">t </w:t>
      </w:r>
      <w:r w:rsidR="008701E0">
        <w:rPr>
          <w:rFonts w:ascii="Times New Roman" w:hAnsi="Times New Roman" w:cs="Times New Roman"/>
        </w:rPr>
        <w:t xml:space="preserve">ville </w:t>
      </w:r>
      <w:r w:rsidR="0039084D">
        <w:rPr>
          <w:rFonts w:ascii="Times New Roman" w:hAnsi="Times New Roman" w:cs="Times New Roman"/>
        </w:rPr>
        <w:t xml:space="preserve">kunne </w:t>
      </w:r>
      <w:r w:rsidR="008701E0">
        <w:rPr>
          <w:rFonts w:ascii="Times New Roman" w:hAnsi="Times New Roman" w:cs="Times New Roman"/>
        </w:rPr>
        <w:t xml:space="preserve">fungere </w:t>
      </w:r>
      <w:r w:rsidR="00EB3BC9" w:rsidRPr="00920F59">
        <w:rPr>
          <w:rFonts w:ascii="Times New Roman" w:hAnsi="Times New Roman" w:cs="Times New Roman"/>
        </w:rPr>
        <w:t>som buffere mot k</w:t>
      </w:r>
      <w:r w:rsidR="001E05F1">
        <w:rPr>
          <w:rFonts w:ascii="Times New Roman" w:hAnsi="Times New Roman" w:cs="Times New Roman"/>
        </w:rPr>
        <w:t>ortvarige likviditetsproblemer</w:t>
      </w:r>
      <w:r w:rsidR="0039084D">
        <w:rPr>
          <w:rFonts w:ascii="Times New Roman" w:hAnsi="Times New Roman" w:cs="Times New Roman"/>
        </w:rPr>
        <w:t xml:space="preserve"> som</w:t>
      </w:r>
      <w:r w:rsidR="004421E5">
        <w:rPr>
          <w:rFonts w:ascii="Times New Roman" w:hAnsi="Times New Roman" w:cs="Times New Roman"/>
        </w:rPr>
        <w:t xml:space="preserve"> typisk vil </w:t>
      </w:r>
      <w:r w:rsidR="0039084D">
        <w:rPr>
          <w:rFonts w:ascii="Times New Roman" w:hAnsi="Times New Roman" w:cs="Times New Roman"/>
        </w:rPr>
        <w:t xml:space="preserve">kunne oppstå i interbankmarkedet mellom </w:t>
      </w:r>
      <w:r w:rsidR="00EB3BC9" w:rsidRPr="00920F59">
        <w:rPr>
          <w:rFonts w:ascii="Times New Roman" w:hAnsi="Times New Roman" w:cs="Times New Roman"/>
        </w:rPr>
        <w:t>forretningsbankene</w:t>
      </w:r>
      <w:r w:rsidR="001E05F1">
        <w:rPr>
          <w:rFonts w:ascii="Times New Roman" w:hAnsi="Times New Roman" w:cs="Times New Roman"/>
        </w:rPr>
        <w:t xml:space="preserve"> i eurosonen.</w:t>
      </w:r>
      <w:r w:rsidR="00EB3BC9" w:rsidRPr="00920F59">
        <w:rPr>
          <w:rFonts w:ascii="Times New Roman" w:hAnsi="Times New Roman" w:cs="Times New Roman"/>
        </w:rPr>
        <w:t xml:space="preserve"> </w:t>
      </w:r>
    </w:p>
    <w:p w:rsidR="009E7D02" w:rsidRDefault="009E7D02" w:rsidP="00713126">
      <w:pPr>
        <w:autoSpaceDE w:val="0"/>
        <w:autoSpaceDN w:val="0"/>
        <w:adjustRightInd w:val="0"/>
        <w:spacing w:after="0" w:line="360" w:lineRule="auto"/>
        <w:jc w:val="both"/>
        <w:rPr>
          <w:rFonts w:ascii="Times New Roman" w:hAnsi="Times New Roman" w:cs="Times New Roman"/>
        </w:rPr>
      </w:pPr>
    </w:p>
    <w:p w:rsidR="00AB717E" w:rsidRPr="00AB717E" w:rsidRDefault="00AB717E"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701E0" w:rsidRDefault="008703E5" w:rsidP="008701E0">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sidR="00287D16">
        <w:rPr>
          <w:rFonts w:ascii="Times New Roman" w:hAnsi="Times New Roman" w:cs="Times New Roman"/>
        </w:rPr>
        <w:t>,</w:t>
      </w:r>
      <w:r w:rsidR="00AC79BA">
        <w:rPr>
          <w:rFonts w:ascii="Times New Roman" w:hAnsi="Times New Roman" w:cs="Times New Roman"/>
        </w:rPr>
        <w:t xml:space="preserve"> oppstod det heller ikke s</w:t>
      </w:r>
      <w:r w:rsidR="008C018A" w:rsidRPr="00920F59">
        <w:rPr>
          <w:rFonts w:ascii="Times New Roman" w:hAnsi="Times New Roman" w:cs="Times New Roman"/>
        </w:rPr>
        <w:t xml:space="preserve">tore ubalanser i </w:t>
      </w:r>
      <w:r w:rsidR="001E05F1">
        <w:rPr>
          <w:rFonts w:ascii="Times New Roman" w:hAnsi="Times New Roman" w:cs="Times New Roman"/>
        </w:rPr>
        <w:t>TARGET-</w:t>
      </w:r>
      <w:r w:rsidR="008C018A" w:rsidRPr="00920F59">
        <w:rPr>
          <w:rFonts w:ascii="Times New Roman" w:hAnsi="Times New Roman" w:cs="Times New Roman"/>
        </w:rPr>
        <w:t>systemet</w:t>
      </w:r>
      <w:r w:rsidR="00AC79BA">
        <w:rPr>
          <w:rFonts w:ascii="Times New Roman" w:hAnsi="Times New Roman" w:cs="Times New Roman"/>
        </w:rPr>
        <w:t xml:space="preserve"> før finanskrisen i </w:t>
      </w:r>
      <w:r w:rsidR="008C018A" w:rsidRPr="00920F59">
        <w:rPr>
          <w:rFonts w:ascii="Times New Roman" w:hAnsi="Times New Roman" w:cs="Times New Roman"/>
        </w:rPr>
        <w:t>2007.</w:t>
      </w:r>
      <w:r w:rsidR="00C468C8">
        <w:rPr>
          <w:rFonts w:ascii="Times New Roman" w:hAnsi="Times New Roman" w:cs="Times New Roman"/>
        </w:rPr>
        <w:t xml:space="preserve"> </w:t>
      </w:r>
      <w:r w:rsidR="008C018A" w:rsidRPr="00920F59">
        <w:rPr>
          <w:rFonts w:ascii="Times New Roman" w:hAnsi="Times New Roman" w:cs="Times New Roman"/>
        </w:rPr>
        <w:t>Etter krisen</w:t>
      </w:r>
      <w:r w:rsidR="00AC79BA">
        <w:rPr>
          <w:rFonts w:ascii="Times New Roman" w:hAnsi="Times New Roman" w:cs="Times New Roman"/>
        </w:rPr>
        <w:t xml:space="preserve"> </w:t>
      </w:r>
      <w:r w:rsidR="008C018A" w:rsidRPr="00920F59">
        <w:rPr>
          <w:rFonts w:ascii="Times New Roman" w:hAnsi="Times New Roman" w:cs="Times New Roman"/>
        </w:rPr>
        <w:t>utviklet det seg derimot store ubalanser i systemet. Av figuren</w:t>
      </w:r>
      <w:r w:rsidR="00531A2C">
        <w:rPr>
          <w:rFonts w:ascii="Times New Roman" w:hAnsi="Times New Roman" w:cs="Times New Roman"/>
        </w:rPr>
        <w:t>,</w:t>
      </w:r>
      <w:r w:rsidR="008C018A" w:rsidRPr="00920F59">
        <w:rPr>
          <w:rFonts w:ascii="Times New Roman" w:hAnsi="Times New Roman" w:cs="Times New Roman"/>
        </w:rPr>
        <w:t xml:space="preserve"> </w:t>
      </w:r>
      <w:r w:rsidR="00AC79BA">
        <w:rPr>
          <w:rFonts w:ascii="Times New Roman" w:hAnsi="Times New Roman" w:cs="Times New Roman"/>
        </w:rPr>
        <w:t>ser vi at tyske Bundesbank ha</w:t>
      </w:r>
      <w:r w:rsidR="00C468C8">
        <w:rPr>
          <w:rFonts w:ascii="Times New Roman" w:hAnsi="Times New Roman" w:cs="Times New Roman"/>
        </w:rPr>
        <w:t>r fordringer på sin TARGET-</w:t>
      </w:r>
      <w:r w:rsidR="008701E0">
        <w:rPr>
          <w:rFonts w:ascii="Times New Roman" w:hAnsi="Times New Roman" w:cs="Times New Roman"/>
        </w:rPr>
        <w:t xml:space="preserve">balanse </w:t>
      </w:r>
      <w:r w:rsidR="00D11BA4">
        <w:rPr>
          <w:rFonts w:ascii="Times New Roman" w:hAnsi="Times New Roman" w:cs="Times New Roman"/>
        </w:rPr>
        <w:t xml:space="preserve">i </w:t>
      </w:r>
      <w:r w:rsidR="00284472">
        <w:rPr>
          <w:rFonts w:ascii="Times New Roman" w:hAnsi="Times New Roman" w:cs="Times New Roman"/>
        </w:rPr>
        <w:t>slutten av 2012 på 738</w:t>
      </w:r>
      <w:r w:rsidR="008C018A" w:rsidRPr="00920F59">
        <w:rPr>
          <w:rFonts w:ascii="Times New Roman" w:hAnsi="Times New Roman" w:cs="Times New Roman"/>
        </w:rPr>
        <w:t xml:space="preserve"> milliarder</w:t>
      </w:r>
      <w:r w:rsidR="008701E0">
        <w:rPr>
          <w:rFonts w:ascii="Times New Roman" w:hAnsi="Times New Roman" w:cs="Times New Roman"/>
        </w:rPr>
        <w:t xml:space="preserve"> </w:t>
      </w:r>
      <w:r w:rsidR="008C018A" w:rsidRPr="00920F59">
        <w:rPr>
          <w:rFonts w:ascii="Times New Roman" w:hAnsi="Times New Roman" w:cs="Times New Roman"/>
        </w:rPr>
        <w:t>euro. Dette beløpet utgjør en stor andel</w:t>
      </w:r>
      <w:r w:rsidR="008701E0">
        <w:rPr>
          <w:rFonts w:ascii="Times New Roman" w:hAnsi="Times New Roman" w:cs="Times New Roman"/>
        </w:rPr>
        <w:t xml:space="preserve"> av</w:t>
      </w:r>
      <w:r w:rsidR="00AC79BA">
        <w:rPr>
          <w:rFonts w:ascii="Times New Roman" w:hAnsi="Times New Roman" w:cs="Times New Roman"/>
        </w:rPr>
        <w:t xml:space="preserve"> TARGET-</w:t>
      </w:r>
      <w:r w:rsidR="008C018A" w:rsidRPr="00920F59">
        <w:rPr>
          <w:rFonts w:ascii="Times New Roman" w:hAnsi="Times New Roman" w:cs="Times New Roman"/>
        </w:rPr>
        <w:t>gjelden til PIIGS-landene</w:t>
      </w:r>
      <w:r w:rsidR="008701E0">
        <w:rPr>
          <w:rFonts w:ascii="Times New Roman" w:hAnsi="Times New Roman" w:cs="Times New Roman"/>
        </w:rPr>
        <w:t xml:space="preserve">, </w:t>
      </w:r>
      <w:r w:rsidR="008C018A" w:rsidRPr="00920F59">
        <w:rPr>
          <w:rFonts w:ascii="Times New Roman" w:hAnsi="Times New Roman" w:cs="Times New Roman"/>
        </w:rPr>
        <w:t xml:space="preserve">som i slutten av perioden </w:t>
      </w:r>
      <w:r w:rsidR="00ED32E2">
        <w:rPr>
          <w:rFonts w:ascii="Times New Roman" w:hAnsi="Times New Roman" w:cs="Times New Roman"/>
        </w:rPr>
        <w:t>er</w:t>
      </w:r>
      <w:r w:rsidR="00531A2C">
        <w:rPr>
          <w:rFonts w:ascii="Times New Roman" w:hAnsi="Times New Roman" w:cs="Times New Roman"/>
        </w:rPr>
        <w:t xml:space="preserve"> </w:t>
      </w:r>
      <w:r w:rsidR="008C018A" w:rsidRPr="00920F59">
        <w:rPr>
          <w:rFonts w:ascii="Times New Roman" w:hAnsi="Times New Roman" w:cs="Times New Roman"/>
        </w:rPr>
        <w:t>på</w:t>
      </w:r>
      <w:r w:rsidR="008701E0">
        <w:rPr>
          <w:rFonts w:ascii="Times New Roman" w:hAnsi="Times New Roman" w:cs="Times New Roman"/>
        </w:rPr>
        <w:t xml:space="preserve"> </w:t>
      </w:r>
      <w:r w:rsidR="008C018A" w:rsidRPr="00920F59">
        <w:rPr>
          <w:rFonts w:ascii="Times New Roman" w:hAnsi="Times New Roman" w:cs="Times New Roman"/>
        </w:rPr>
        <w:t>977 milliarder euro. For å sette</w:t>
      </w:r>
      <w:r w:rsidR="00D11BA4">
        <w:rPr>
          <w:rFonts w:ascii="Times New Roman" w:hAnsi="Times New Roman" w:cs="Times New Roman"/>
        </w:rPr>
        <w:t xml:space="preserve"> </w:t>
      </w:r>
      <w:r w:rsidR="00ED32E2">
        <w:rPr>
          <w:rFonts w:ascii="Times New Roman" w:hAnsi="Times New Roman" w:cs="Times New Roman"/>
        </w:rPr>
        <w:t>dette i p</w:t>
      </w:r>
      <w:r w:rsidR="008C018A" w:rsidRPr="00920F59">
        <w:rPr>
          <w:rFonts w:ascii="Times New Roman" w:hAnsi="Times New Roman" w:cs="Times New Roman"/>
        </w:rPr>
        <w:t xml:space="preserve">erspektiv, </w:t>
      </w:r>
      <w:r w:rsidR="00531A2C">
        <w:rPr>
          <w:rFonts w:ascii="Times New Roman" w:hAnsi="Times New Roman" w:cs="Times New Roman"/>
        </w:rPr>
        <w:t xml:space="preserve">kan man nevne at </w:t>
      </w:r>
      <w:r w:rsidR="008701E0">
        <w:rPr>
          <w:rFonts w:ascii="Times New Roman" w:hAnsi="Times New Roman" w:cs="Times New Roman"/>
        </w:rPr>
        <w:t>de</w:t>
      </w:r>
      <w:r w:rsidR="00531A2C">
        <w:rPr>
          <w:rFonts w:ascii="Times New Roman" w:hAnsi="Times New Roman" w:cs="Times New Roman"/>
        </w:rPr>
        <w:t xml:space="preserve"> </w:t>
      </w:r>
      <w:r w:rsidR="008701E0">
        <w:rPr>
          <w:rFonts w:ascii="Times New Roman" w:hAnsi="Times New Roman" w:cs="Times New Roman"/>
        </w:rPr>
        <w:t>offisielle hjelpepakkene</w:t>
      </w:r>
      <w:r w:rsidR="00ED32E2">
        <w:rPr>
          <w:rFonts w:ascii="Times New Roman" w:hAnsi="Times New Roman" w:cs="Times New Roman"/>
        </w:rPr>
        <w:t xml:space="preserve"> </w:t>
      </w:r>
      <w:r w:rsidR="00531A2C">
        <w:rPr>
          <w:rFonts w:ascii="Times New Roman" w:hAnsi="Times New Roman" w:cs="Times New Roman"/>
        </w:rPr>
        <w:t xml:space="preserve">har </w:t>
      </w:r>
      <w:r w:rsidR="008C018A" w:rsidRPr="00920F59">
        <w:rPr>
          <w:rFonts w:ascii="Times New Roman" w:hAnsi="Times New Roman" w:cs="Times New Roman"/>
        </w:rPr>
        <w:t>kommet opp i</w:t>
      </w:r>
      <w:r w:rsidR="008701E0">
        <w:rPr>
          <w:rFonts w:ascii="Times New Roman" w:hAnsi="Times New Roman" w:cs="Times New Roman"/>
        </w:rPr>
        <w:t xml:space="preserve"> </w:t>
      </w:r>
      <w:r w:rsidR="00531A2C">
        <w:rPr>
          <w:rFonts w:ascii="Times New Roman" w:hAnsi="Times New Roman" w:cs="Times New Roman"/>
        </w:rPr>
        <w:t>346</w:t>
      </w:r>
      <w:r w:rsidR="008701E0">
        <w:rPr>
          <w:rFonts w:ascii="Times New Roman" w:hAnsi="Times New Roman" w:cs="Times New Roman"/>
        </w:rPr>
        <w:t xml:space="preserve"> </w:t>
      </w:r>
      <w:r w:rsidR="008C018A" w:rsidRPr="00920F59">
        <w:rPr>
          <w:rFonts w:ascii="Times New Roman" w:hAnsi="Times New Roman" w:cs="Times New Roman"/>
        </w:rPr>
        <w:t xml:space="preserve">milliarder. </w:t>
      </w:r>
      <w:r w:rsidR="008701E0">
        <w:rPr>
          <w:rFonts w:ascii="Times New Roman" w:hAnsi="Times New Roman" w:cs="Times New Roman"/>
        </w:rPr>
        <w:t xml:space="preserve"> Tysklands fordringer i utgangen av 2012</w:t>
      </w:r>
      <w:r w:rsidR="00531A2C">
        <w:rPr>
          <w:rFonts w:ascii="Times New Roman" w:hAnsi="Times New Roman" w:cs="Times New Roman"/>
        </w:rPr>
        <w:t xml:space="preserve">, </w:t>
      </w:r>
      <w:r w:rsidR="008701E0">
        <w:rPr>
          <w:rFonts w:ascii="Times New Roman" w:hAnsi="Times New Roman" w:cs="Times New Roman"/>
        </w:rPr>
        <w:t>viser dessuten</w:t>
      </w:r>
      <w:r w:rsidR="00D11BA4">
        <w:rPr>
          <w:rFonts w:ascii="Times New Roman" w:hAnsi="Times New Roman" w:cs="Times New Roman"/>
        </w:rPr>
        <w:t xml:space="preserve"> seg</w:t>
      </w:r>
      <w:r w:rsidR="008701E0">
        <w:rPr>
          <w:rFonts w:ascii="Times New Roman" w:hAnsi="Times New Roman" w:cs="Times New Roman"/>
        </w:rPr>
        <w:t xml:space="preserve"> å være omtrent like stort som</w:t>
      </w:r>
      <w:r w:rsidR="00ED32E2">
        <w:rPr>
          <w:rFonts w:ascii="Times New Roman" w:hAnsi="Times New Roman" w:cs="Times New Roman"/>
        </w:rPr>
        <w:t xml:space="preserve"> det akkumulerte </w:t>
      </w:r>
      <w:r w:rsidR="00531A2C">
        <w:rPr>
          <w:rFonts w:ascii="Times New Roman" w:hAnsi="Times New Roman" w:cs="Times New Roman"/>
        </w:rPr>
        <w:t>nettooverskuddet</w:t>
      </w:r>
      <w:r w:rsidR="00ED32E2">
        <w:rPr>
          <w:rFonts w:ascii="Times New Roman" w:hAnsi="Times New Roman" w:cs="Times New Roman"/>
        </w:rPr>
        <w:t xml:space="preserve"> landet har </w:t>
      </w:r>
      <w:r w:rsidR="00D11BA4">
        <w:rPr>
          <w:rFonts w:ascii="Times New Roman" w:hAnsi="Times New Roman" w:cs="Times New Roman"/>
        </w:rPr>
        <w:t xml:space="preserve">på driftsbalansen innad i </w:t>
      </w:r>
      <w:r w:rsidR="008701E0">
        <w:rPr>
          <w:rFonts w:ascii="Times New Roman" w:hAnsi="Times New Roman" w:cs="Times New Roman"/>
        </w:rPr>
        <w:t xml:space="preserve">eurosonen </w:t>
      </w:r>
      <w:r w:rsidR="008701E0" w:rsidRPr="00920F59">
        <w:rPr>
          <w:rFonts w:ascii="Times New Roman" w:hAnsi="Times New Roman" w:cs="Times New Roman"/>
        </w:rPr>
        <w:t>fra 2008 og fram til i dag.</w:t>
      </w:r>
      <w:r w:rsidR="008701E0">
        <w:rPr>
          <w:rFonts w:ascii="Times New Roman" w:hAnsi="Times New Roman" w:cs="Times New Roman"/>
        </w:rPr>
        <w:t xml:space="preserve"> </w:t>
      </w:r>
    </w:p>
    <w:p w:rsidR="00D11BA4" w:rsidRDefault="00D11BA4" w:rsidP="00713126">
      <w:pPr>
        <w:autoSpaceDE w:val="0"/>
        <w:autoSpaceDN w:val="0"/>
        <w:adjustRightInd w:val="0"/>
        <w:spacing w:after="0" w:line="360" w:lineRule="auto"/>
        <w:jc w:val="both"/>
        <w:rPr>
          <w:rFonts w:ascii="Times New Roman" w:hAnsi="Times New Roman" w:cs="Times New Roman"/>
        </w:rPr>
      </w:pPr>
    </w:p>
    <w:p w:rsidR="008C018A"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t xml:space="preserve">Sinn og Wollmershauser (2012) </w:t>
      </w:r>
      <w:r w:rsidR="008C018A" w:rsidRPr="00920F59">
        <w:rPr>
          <w:rFonts w:ascii="Times New Roman" w:hAnsi="Times New Roman" w:cs="Times New Roman"/>
        </w:rPr>
        <w:t>tolker uba</w:t>
      </w:r>
      <w:r w:rsidR="00531A2C">
        <w:rPr>
          <w:rFonts w:ascii="Times New Roman" w:hAnsi="Times New Roman" w:cs="Times New Roman"/>
        </w:rPr>
        <w:t xml:space="preserve">lansene i TARGET-systemet som en </w:t>
      </w:r>
      <w:r w:rsidR="00D11BA4">
        <w:rPr>
          <w:rFonts w:ascii="Times New Roman" w:hAnsi="Times New Roman" w:cs="Times New Roman"/>
        </w:rPr>
        <w:t xml:space="preserve">konsekvens </w:t>
      </w:r>
      <w:r w:rsidR="008C018A" w:rsidRPr="00920F59">
        <w:rPr>
          <w:rFonts w:ascii="Times New Roman" w:hAnsi="Times New Roman" w:cs="Times New Roman"/>
        </w:rPr>
        <w:t>en klassisk</w:t>
      </w:r>
      <w:r w:rsidR="00520D30" w:rsidRPr="00920F59">
        <w:rPr>
          <w:rFonts w:ascii="Times New Roman" w:hAnsi="Times New Roman" w:cs="Times New Roman"/>
        </w:rPr>
        <w:t xml:space="preserve"> </w:t>
      </w:r>
      <w:r w:rsidR="008C018A" w:rsidRPr="00920F59">
        <w:rPr>
          <w:rFonts w:ascii="Times New Roman" w:hAnsi="Times New Roman" w:cs="Times New Roman"/>
        </w:rPr>
        <w:t xml:space="preserve">betalingskrise </w:t>
      </w:r>
      <w:r w:rsidR="00D11BA4">
        <w:rPr>
          <w:rFonts w:ascii="Times New Roman" w:hAnsi="Times New Roman" w:cs="Times New Roman"/>
        </w:rPr>
        <w:t xml:space="preserve">knyttet til </w:t>
      </w:r>
      <w:r w:rsidR="008C018A" w:rsidRPr="00920F59">
        <w:rPr>
          <w:rFonts w:ascii="Times New Roman" w:hAnsi="Times New Roman" w:cs="Times New Roman"/>
        </w:rPr>
        <w:t>utenrikshandel</w:t>
      </w:r>
      <w:r w:rsidR="009E7D02">
        <w:rPr>
          <w:rFonts w:ascii="Times New Roman" w:hAnsi="Times New Roman" w:cs="Times New Roman"/>
        </w:rPr>
        <w:t>en mellom land.</w:t>
      </w:r>
      <w:r w:rsidR="008703E5">
        <w:rPr>
          <w:rFonts w:ascii="Times New Roman" w:hAnsi="Times New Roman" w:cs="Times New Roman"/>
        </w:rPr>
        <w:t xml:space="preserve"> Av den grunn</w:t>
      </w:r>
      <w:r w:rsidR="00531A2C">
        <w:rPr>
          <w:rFonts w:ascii="Times New Roman" w:hAnsi="Times New Roman" w:cs="Times New Roman"/>
        </w:rPr>
        <w:t>,</w:t>
      </w:r>
      <w:r w:rsidR="008703E5">
        <w:rPr>
          <w:rFonts w:ascii="Times New Roman" w:hAnsi="Times New Roman" w:cs="Times New Roman"/>
        </w:rPr>
        <w:t xml:space="preserve"> mener de at det pengepolitiske </w:t>
      </w:r>
      <w:proofErr w:type="spellStart"/>
      <w:r w:rsidR="00520D30" w:rsidRPr="00920F59">
        <w:rPr>
          <w:rFonts w:ascii="Times New Roman" w:hAnsi="Times New Roman" w:cs="Times New Roman"/>
        </w:rPr>
        <w:t>Bretton</w:t>
      </w:r>
      <w:proofErr w:type="spellEnd"/>
      <w:r w:rsidR="00520D30" w:rsidRPr="00920F59">
        <w:rPr>
          <w:rFonts w:ascii="Times New Roman" w:hAnsi="Times New Roman" w:cs="Times New Roman"/>
        </w:rPr>
        <w:t xml:space="preserve"> Woods-systemet</w:t>
      </w:r>
      <w:r w:rsidR="00D22689">
        <w:rPr>
          <w:rFonts w:ascii="Times New Roman" w:hAnsi="Times New Roman" w:cs="Times New Roman"/>
        </w:rPr>
        <w:t xml:space="preserve"> kan fungere </w:t>
      </w:r>
      <w:r w:rsidR="008C018A" w:rsidRPr="00920F59">
        <w:rPr>
          <w:rFonts w:ascii="Times New Roman" w:hAnsi="Times New Roman" w:cs="Times New Roman"/>
        </w:rPr>
        <w:t>som en klargjørende parallell</w:t>
      </w:r>
      <w:r w:rsidR="00D11BA4">
        <w:rPr>
          <w:rFonts w:ascii="Times New Roman" w:hAnsi="Times New Roman" w:cs="Times New Roman"/>
        </w:rPr>
        <w:t xml:space="preserve">. </w:t>
      </w:r>
    </w:p>
    <w:p w:rsidR="00195E8F" w:rsidRPr="0099361B" w:rsidRDefault="00195E8F" w:rsidP="00713126">
      <w:pPr>
        <w:pStyle w:val="Heading1"/>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8D4600" w:rsidRDefault="00520D30" w:rsidP="008D4600">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proofErr w:type="spellStart"/>
      <w:r w:rsidR="00E75892" w:rsidRPr="0099361B">
        <w:rPr>
          <w:rFonts w:ascii="Times New Roman" w:hAnsi="Times New Roman" w:cs="Times New Roman"/>
        </w:rPr>
        <w:t>pengepolitisk</w:t>
      </w:r>
      <w:proofErr w:type="spellEnd"/>
      <w:r w:rsidR="00E75892" w:rsidRPr="0099361B">
        <w:rPr>
          <w:rFonts w:ascii="Times New Roman" w:hAnsi="Times New Roman" w:cs="Times New Roman"/>
        </w:rPr>
        <w:t xml:space="preserve">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510689" w:rsidRDefault="00E75892" w:rsidP="00713126">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w:t>
      </w:r>
      <w:r w:rsidR="002214F9">
        <w:rPr>
          <w:rFonts w:ascii="Times New Roman" w:hAnsi="Times New Roman" w:cs="Times New Roman"/>
        </w:rPr>
        <w:t xml:space="preserve"> (1945-1957)</w:t>
      </w:r>
      <w:r w:rsidR="00D22689">
        <w:rPr>
          <w:rFonts w:ascii="Times New Roman" w:hAnsi="Times New Roman" w:cs="Times New Roman"/>
        </w:rPr>
        <w:t>,</w:t>
      </w:r>
      <w:r w:rsidR="0042287A">
        <w:rPr>
          <w:rFonts w:ascii="Times New Roman" w:hAnsi="Times New Roman" w:cs="Times New Roman"/>
        </w:rPr>
        <w:t xml:space="preserve"> </w:t>
      </w:r>
      <w:r w:rsidR="00520D30">
        <w:rPr>
          <w:rFonts w:ascii="Times New Roman" w:hAnsi="Times New Roman" w:cs="Times New Roman"/>
        </w:rPr>
        <w:t xml:space="preserve">blir </w:t>
      </w:r>
      <w:r w:rsidR="006F0F32">
        <w:rPr>
          <w:rFonts w:ascii="Times New Roman" w:hAnsi="Times New Roman" w:cs="Times New Roman"/>
        </w:rPr>
        <w:t xml:space="preserve">vanligvis </w:t>
      </w:r>
      <w:r w:rsidR="00520D30">
        <w:rPr>
          <w:rFonts w:ascii="Times New Roman" w:hAnsi="Times New Roman" w:cs="Times New Roman"/>
        </w:rPr>
        <w:t>betegnet</w:t>
      </w:r>
      <w:r w:rsidR="007A35AA">
        <w:rPr>
          <w:rFonts w:ascii="Times New Roman" w:hAnsi="Times New Roman" w:cs="Times New Roman"/>
        </w:rPr>
        <w:t xml:space="preserve"> </w:t>
      </w:r>
      <w:r w:rsidRPr="0099361B">
        <w:rPr>
          <w:rFonts w:ascii="Times New Roman" w:hAnsi="Times New Roman" w:cs="Times New Roman"/>
        </w:rPr>
        <w:t xml:space="preserve">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w:t>
      </w:r>
      <w:r w:rsidR="002214F9">
        <w:rPr>
          <w:rFonts w:ascii="Times New Roman" w:hAnsi="Times New Roman" w:cs="Times New Roman"/>
        </w:rPr>
        <w:t xml:space="preserve">utover </w:t>
      </w:r>
      <w:r w:rsidR="00D95A8B" w:rsidRPr="0099361B">
        <w:rPr>
          <w:rFonts w:ascii="Times New Roman" w:hAnsi="Times New Roman" w:cs="Times New Roman"/>
        </w:rPr>
        <w:t>oppstod det</w:t>
      </w:r>
      <w:r w:rsidR="00920F59">
        <w:rPr>
          <w:rFonts w:ascii="Times New Roman" w:hAnsi="Times New Roman" w:cs="Times New Roman"/>
        </w:rPr>
        <w:t xml:space="preserve"> </w:t>
      </w:r>
      <w:r w:rsidR="002214F9" w:rsidRPr="0099361B">
        <w:rPr>
          <w:rFonts w:ascii="Times New Roman" w:hAnsi="Times New Roman" w:cs="Times New Roman"/>
        </w:rPr>
        <w:t>derimot betydelige ubalanser</w:t>
      </w:r>
      <w:r w:rsidR="002214F9">
        <w:rPr>
          <w:rFonts w:ascii="Times New Roman" w:hAnsi="Times New Roman" w:cs="Times New Roman"/>
        </w:rPr>
        <w:t xml:space="preserve"> </w:t>
      </w:r>
      <w:r w:rsidR="00920F59">
        <w:rPr>
          <w:rFonts w:ascii="Times New Roman" w:hAnsi="Times New Roman" w:cs="Times New Roman"/>
        </w:rPr>
        <w:t>i</w:t>
      </w:r>
      <w:r w:rsidR="002214F9">
        <w:rPr>
          <w:rFonts w:ascii="Times New Roman" w:hAnsi="Times New Roman" w:cs="Times New Roman"/>
        </w:rPr>
        <w:t xml:space="preserve"> </w:t>
      </w:r>
      <w:r w:rsidR="00920F59">
        <w:rPr>
          <w:rFonts w:ascii="Times New Roman" w:hAnsi="Times New Roman" w:cs="Times New Roman"/>
        </w:rPr>
        <w:t xml:space="preserve">systemet. </w:t>
      </w:r>
      <w:r w:rsidR="004A2BD0" w:rsidRPr="0099361B">
        <w:rPr>
          <w:rFonts w:ascii="Times New Roman" w:hAnsi="Times New Roman" w:cs="Times New Roman"/>
        </w:rPr>
        <w:t xml:space="preserve">For å </w:t>
      </w:r>
      <w:r w:rsidR="00920F59">
        <w:rPr>
          <w:rFonts w:ascii="Times New Roman" w:hAnsi="Times New Roman" w:cs="Times New Roman"/>
        </w:rPr>
        <w:t>forstå</w:t>
      </w:r>
      <w:r w:rsidR="00611360">
        <w:rPr>
          <w:rFonts w:ascii="Times New Roman" w:hAnsi="Times New Roman" w:cs="Times New Roman"/>
        </w:rPr>
        <w:t xml:space="preserve"> drivkreftene bak </w:t>
      </w:r>
      <w:r w:rsidR="00611360">
        <w:rPr>
          <w:rFonts w:ascii="Times New Roman" w:hAnsi="Times New Roman" w:cs="Times New Roman"/>
        </w:rPr>
        <w:lastRenderedPageBreak/>
        <w:t xml:space="preserve">disse </w:t>
      </w:r>
      <w:r w:rsidR="00902B93">
        <w:rPr>
          <w:rFonts w:ascii="Times New Roman" w:hAnsi="Times New Roman" w:cs="Times New Roman"/>
        </w:rPr>
        <w:t>ubalansene</w:t>
      </w:r>
      <w:r w:rsidR="0042287A">
        <w:rPr>
          <w:rFonts w:ascii="Times New Roman" w:hAnsi="Times New Roman" w:cs="Times New Roman"/>
        </w:rPr>
        <w:t xml:space="preserve">, </w:t>
      </w:r>
      <w:r w:rsidR="00611360">
        <w:rPr>
          <w:rFonts w:ascii="Times New Roman" w:hAnsi="Times New Roman" w:cs="Times New Roman"/>
        </w:rPr>
        <w:t xml:space="preserve">er det nødvendig å forstå </w:t>
      </w:r>
      <w:r w:rsidR="00440433">
        <w:rPr>
          <w:rFonts w:ascii="Times New Roman" w:hAnsi="Times New Roman" w:cs="Times New Roman"/>
        </w:rPr>
        <w:t>hvordan</w:t>
      </w:r>
      <w:r w:rsidR="001841A4">
        <w:rPr>
          <w:rFonts w:ascii="Times New Roman" w:hAnsi="Times New Roman" w:cs="Times New Roman"/>
        </w:rPr>
        <w:t xml:space="preserve"> penger</w:t>
      </w:r>
      <w:r w:rsidR="0039084D">
        <w:rPr>
          <w:rFonts w:ascii="Times New Roman" w:hAnsi="Times New Roman" w:cs="Times New Roman"/>
        </w:rPr>
        <w:t xml:space="preserve"> skapt i et </w:t>
      </w:r>
      <w:r w:rsidR="001841A4">
        <w:rPr>
          <w:rFonts w:ascii="Times New Roman" w:hAnsi="Times New Roman" w:cs="Times New Roman"/>
        </w:rPr>
        <w:t>land</w:t>
      </w:r>
      <w:r w:rsidR="0042287A">
        <w:rPr>
          <w:rFonts w:ascii="Times New Roman" w:hAnsi="Times New Roman" w:cs="Times New Roman"/>
        </w:rPr>
        <w:t xml:space="preserve"> </w:t>
      </w:r>
      <w:r w:rsidR="007A35AA">
        <w:rPr>
          <w:rFonts w:ascii="Times New Roman" w:hAnsi="Times New Roman" w:cs="Times New Roman"/>
        </w:rPr>
        <w:t>tilfaller et</w:t>
      </w:r>
      <w:r w:rsidR="00440433">
        <w:rPr>
          <w:rFonts w:ascii="Times New Roman" w:hAnsi="Times New Roman" w:cs="Times New Roman"/>
        </w:rPr>
        <w:t xml:space="preserve"> annet lands </w:t>
      </w:r>
      <w:r w:rsidR="007A35AA">
        <w:rPr>
          <w:rFonts w:ascii="Times New Roman" w:hAnsi="Times New Roman" w:cs="Times New Roman"/>
        </w:rPr>
        <w:t xml:space="preserve">sin </w:t>
      </w:r>
      <w:r w:rsidR="00440433">
        <w:rPr>
          <w:rFonts w:ascii="Times New Roman" w:hAnsi="Times New Roman" w:cs="Times New Roman"/>
        </w:rPr>
        <w:t xml:space="preserve">økonomi. </w:t>
      </w:r>
      <w:r w:rsidR="001F1A33">
        <w:rPr>
          <w:rFonts w:ascii="Times New Roman" w:hAnsi="Times New Roman" w:cs="Times New Roman"/>
        </w:rPr>
        <w:t>Figur 4</w:t>
      </w:r>
      <w:r w:rsidR="00510689">
        <w:rPr>
          <w:rFonts w:ascii="Times New Roman" w:hAnsi="Times New Roman" w:cs="Times New Roman"/>
        </w:rPr>
        <w:t xml:space="preserve"> viser en kortfattet beskrivelse av en slik </w:t>
      </w:r>
      <w:r w:rsidR="00440433">
        <w:rPr>
          <w:rFonts w:ascii="Times New Roman" w:hAnsi="Times New Roman" w:cs="Times New Roman"/>
        </w:rPr>
        <w:t>prosess</w:t>
      </w:r>
      <w:r w:rsidR="00510689">
        <w:rPr>
          <w:rFonts w:ascii="Times New Roman" w:hAnsi="Times New Roman" w:cs="Times New Roman"/>
        </w:rPr>
        <w:t>.</w:t>
      </w:r>
    </w:p>
    <w:p w:rsidR="00A31CCC" w:rsidRDefault="001F1A33" w:rsidP="003C641E">
      <w:pPr>
        <w:pStyle w:val="Caption"/>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FD6CC3" w:rsidRDefault="00440433" w:rsidP="00713126">
      <w:pPr>
        <w:spacing w:line="360" w:lineRule="auto"/>
        <w:jc w:val="both"/>
        <w:rPr>
          <w:rFonts w:ascii="Times New Roman" w:hAnsi="Times New Roman" w:cs="Times New Roman"/>
        </w:rPr>
      </w:pPr>
      <w:r>
        <w:t xml:space="preserve">Det er her antatt </w:t>
      </w:r>
      <w:r w:rsidR="00510689">
        <w:t xml:space="preserve">at økonomiene </w:t>
      </w:r>
      <w:r w:rsidR="002214F9">
        <w:rPr>
          <w:rFonts w:ascii="Times New Roman" w:hAnsi="Times New Roman" w:cs="Times New Roman"/>
        </w:rPr>
        <w:t xml:space="preserve">til USA og Vest-Tyskland </w:t>
      </w:r>
      <w:r w:rsidR="00510689">
        <w:rPr>
          <w:rFonts w:ascii="Times New Roman" w:hAnsi="Times New Roman" w:cs="Times New Roman"/>
        </w:rPr>
        <w:t xml:space="preserve">lar seg representere ved en husholdning, </w:t>
      </w:r>
      <w:r w:rsidR="0042287A">
        <w:rPr>
          <w:rFonts w:ascii="Times New Roman" w:hAnsi="Times New Roman" w:cs="Times New Roman"/>
        </w:rPr>
        <w:t>en forretningsbank</w:t>
      </w:r>
      <w:r w:rsidR="00510689">
        <w:rPr>
          <w:rFonts w:ascii="Times New Roman" w:hAnsi="Times New Roman" w:cs="Times New Roman"/>
        </w:rPr>
        <w:t xml:space="preserve">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w:t>
      </w:r>
      <w:r>
        <w:rPr>
          <w:rFonts w:ascii="Times New Roman" w:hAnsi="Times New Roman" w:cs="Times New Roman"/>
        </w:rPr>
        <w:t xml:space="preserve"> [FED]</w:t>
      </w:r>
      <w:r w:rsidR="004A2BD0" w:rsidRPr="0099361B">
        <w:rPr>
          <w:rFonts w:ascii="Times New Roman" w:hAnsi="Times New Roman" w:cs="Times New Roman"/>
        </w:rPr>
        <w:t xml:space="pr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sidR="00510689">
        <w:rPr>
          <w:rFonts w:ascii="Times New Roman" w:hAnsi="Times New Roman" w:cs="Times New Roman"/>
        </w:rPr>
        <w:t xml:space="preserve">Tallene som inngår i </w:t>
      </w:r>
      <w:r w:rsidR="004A2BD0" w:rsidRPr="0099361B">
        <w:rPr>
          <w:rFonts w:ascii="Times New Roman" w:hAnsi="Times New Roman" w:cs="Times New Roman"/>
        </w:rPr>
        <w:t>balansen</w:t>
      </w:r>
      <w:r w:rsidR="00510689">
        <w:rPr>
          <w:rFonts w:ascii="Times New Roman" w:hAnsi="Times New Roman" w:cs="Times New Roman"/>
        </w:rPr>
        <w:t>e</w:t>
      </w:r>
      <w:r>
        <w:rPr>
          <w:rFonts w:ascii="Times New Roman" w:hAnsi="Times New Roman" w:cs="Times New Roman"/>
        </w:rPr>
        <w:t xml:space="preserve"> i figur 4 </w:t>
      </w:r>
      <w:r w:rsidR="00510689">
        <w:rPr>
          <w:rFonts w:ascii="Times New Roman" w:hAnsi="Times New Roman" w:cs="Times New Roman"/>
        </w:rPr>
        <w:t xml:space="preserve">gir </w:t>
      </w:r>
      <w:r w:rsidR="00902B93">
        <w:rPr>
          <w:rFonts w:ascii="Times New Roman" w:hAnsi="Times New Roman" w:cs="Times New Roman"/>
        </w:rPr>
        <w:t xml:space="preserve">uttrykk for endringer. </w:t>
      </w:r>
      <w:r w:rsidR="00510689">
        <w:rPr>
          <w:rFonts w:ascii="Times New Roman" w:hAnsi="Times New Roman" w:cs="Times New Roman"/>
        </w:rPr>
        <w:t>De er ment å illustrere</w:t>
      </w:r>
      <w:r w:rsidR="0042287A">
        <w:rPr>
          <w:rFonts w:ascii="Times New Roman" w:hAnsi="Times New Roman" w:cs="Times New Roman"/>
        </w:rPr>
        <w:t>,</w:t>
      </w:r>
      <w:r w:rsidR="00510689">
        <w:rPr>
          <w:rFonts w:ascii="Times New Roman" w:hAnsi="Times New Roman" w:cs="Times New Roman"/>
        </w:rPr>
        <w:t xml:space="preserve"> </w:t>
      </w:r>
      <w:r w:rsidR="00510689" w:rsidRPr="0099361B">
        <w:rPr>
          <w:rFonts w:ascii="Times New Roman" w:hAnsi="Times New Roman" w:cs="Times New Roman"/>
        </w:rPr>
        <w:t>gjennom en</w:t>
      </w:r>
      <w:r>
        <w:rPr>
          <w:rFonts w:ascii="Times New Roman" w:hAnsi="Times New Roman" w:cs="Times New Roman"/>
        </w:rPr>
        <w:t xml:space="preserve"> transaksjonskjede</w:t>
      </w:r>
      <w:r w:rsidR="0042287A">
        <w:rPr>
          <w:rFonts w:ascii="Times New Roman" w:hAnsi="Times New Roman" w:cs="Times New Roman"/>
        </w:rPr>
        <w:t xml:space="preserve">, </w:t>
      </w:r>
      <w:r w:rsidR="00510689">
        <w:rPr>
          <w:rFonts w:ascii="Times New Roman" w:hAnsi="Times New Roman" w:cs="Times New Roman"/>
        </w:rPr>
        <w:t xml:space="preserve">hvordan </w:t>
      </w:r>
      <w:r w:rsidR="00510689" w:rsidRPr="0099361B">
        <w:rPr>
          <w:rFonts w:ascii="Times New Roman" w:hAnsi="Times New Roman" w:cs="Times New Roman"/>
        </w:rPr>
        <w:t>det er mulig for en husholdning</w:t>
      </w:r>
      <w:r w:rsidR="00510689">
        <w:rPr>
          <w:rFonts w:ascii="Times New Roman" w:hAnsi="Times New Roman" w:cs="Times New Roman"/>
        </w:rPr>
        <w:t xml:space="preserve"> i USA</w:t>
      </w:r>
      <w:r>
        <w:rPr>
          <w:rFonts w:ascii="Times New Roman" w:hAnsi="Times New Roman" w:cs="Times New Roman"/>
        </w:rPr>
        <w:t>,</w:t>
      </w:r>
      <w:r w:rsidR="00510689">
        <w:rPr>
          <w:rFonts w:ascii="Times New Roman" w:hAnsi="Times New Roman" w:cs="Times New Roman"/>
        </w:rPr>
        <w:t xml:space="preserve"> </w:t>
      </w:r>
      <w:r w:rsidR="007A35AA">
        <w:rPr>
          <w:rFonts w:ascii="Times New Roman" w:hAnsi="Times New Roman" w:cs="Times New Roman"/>
        </w:rPr>
        <w:t xml:space="preserve">som en følge av pengetrykking fra </w:t>
      </w:r>
      <w:r w:rsidR="00510689" w:rsidRPr="0099361B">
        <w:rPr>
          <w:rFonts w:ascii="Times New Roman" w:hAnsi="Times New Roman" w:cs="Times New Roman"/>
        </w:rPr>
        <w:t>FED</w:t>
      </w:r>
      <w:r>
        <w:rPr>
          <w:rFonts w:ascii="Times New Roman" w:hAnsi="Times New Roman" w:cs="Times New Roman"/>
        </w:rPr>
        <w:t xml:space="preserve">, </w:t>
      </w:r>
      <w:r w:rsidR="00510689" w:rsidRPr="0099361B">
        <w:rPr>
          <w:rFonts w:ascii="Times New Roman" w:hAnsi="Times New Roman" w:cs="Times New Roman"/>
        </w:rPr>
        <w:t>importere varer og tjenester samt foreta kapitalinvesteringer i</w:t>
      </w:r>
      <w:r w:rsidR="00510689">
        <w:rPr>
          <w:rFonts w:ascii="Times New Roman" w:hAnsi="Times New Roman" w:cs="Times New Roman"/>
        </w:rPr>
        <w:t xml:space="preserve"> Vest-Tyskland. </w:t>
      </w:r>
    </w:p>
    <w:p w:rsidR="00ED32E2" w:rsidRDefault="00440433" w:rsidP="00713126">
      <w:pPr>
        <w:spacing w:line="360" w:lineRule="auto"/>
        <w:jc w:val="both"/>
        <w:rPr>
          <w:rFonts w:ascii="Times New Roman" w:hAnsi="Times New Roman" w:cs="Times New Roman"/>
        </w:rPr>
      </w:pPr>
      <w:r>
        <w:rPr>
          <w:rFonts w:ascii="Times New Roman" w:hAnsi="Times New Roman" w:cs="Times New Roman"/>
        </w:rPr>
        <w:t>Transaksjonskjeden starter</w:t>
      </w:r>
      <w:r w:rsidR="00510689">
        <w:rPr>
          <w:rFonts w:ascii="Times New Roman" w:hAnsi="Times New Roman" w:cs="Times New Roman"/>
        </w:rPr>
        <w:t xml:space="preserve"> ved at</w:t>
      </w:r>
      <w:r w:rsidR="00902B93">
        <w:rPr>
          <w:rFonts w:ascii="Times New Roman" w:hAnsi="Times New Roman" w:cs="Times New Roman"/>
        </w:rPr>
        <w:t xml:space="preserve"> </w:t>
      </w:r>
      <w:r>
        <w:rPr>
          <w:rFonts w:ascii="Times New Roman" w:hAnsi="Times New Roman" w:cs="Times New Roman"/>
        </w:rPr>
        <w:t xml:space="preserve">FED </w:t>
      </w:r>
      <w:r w:rsidR="00F56FF8" w:rsidRPr="0099361B">
        <w:rPr>
          <w:rFonts w:ascii="Times New Roman" w:hAnsi="Times New Roman" w:cs="Times New Roman"/>
        </w:rPr>
        <w:t xml:space="preserve">trykker opp </w:t>
      </w:r>
      <w:r w:rsidR="00A32421" w:rsidRPr="0099361B">
        <w:rPr>
          <w:rFonts w:ascii="Times New Roman" w:hAnsi="Times New Roman" w:cs="Times New Roman"/>
        </w:rPr>
        <w:t xml:space="preserve">penger </w:t>
      </w:r>
      <w:r w:rsidR="00F56FF8" w:rsidRPr="0099361B">
        <w:rPr>
          <w:rFonts w:ascii="Times New Roman" w:hAnsi="Times New Roman" w:cs="Times New Roman"/>
        </w:rPr>
        <w:t xml:space="preserve">tilsvarende et beløp på </w:t>
      </w:r>
      <w:r w:rsidR="00156DCB" w:rsidRPr="0099361B">
        <w:rPr>
          <w:rFonts w:ascii="Times New Roman" w:hAnsi="Times New Roman" w:cs="Times New Roman"/>
        </w:rPr>
        <w:t>$</w:t>
      </w:r>
      <w:r w:rsidR="00A32421" w:rsidRPr="0099361B">
        <w:rPr>
          <w:rFonts w:ascii="Times New Roman" w:hAnsi="Times New Roman" w:cs="Times New Roman"/>
        </w:rPr>
        <w:t>100.</w:t>
      </w:r>
      <w:r>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økonomien går gjennom</w:t>
      </w:r>
      <w:r w:rsidR="007A35AA">
        <w:rPr>
          <w:rFonts w:ascii="Times New Roman" w:hAnsi="Times New Roman" w:cs="Times New Roman"/>
        </w:rPr>
        <w:t xml:space="preserve"> </w:t>
      </w:r>
      <w:r w:rsidR="00C46D55">
        <w:rPr>
          <w:rFonts w:ascii="Times New Roman" w:hAnsi="Times New Roman" w:cs="Times New Roman"/>
        </w:rPr>
        <w:t>tilbud av refinansieringslån</w:t>
      </w:r>
      <w:r w:rsidR="007A35AA">
        <w:rPr>
          <w:rFonts w:ascii="Times New Roman" w:hAnsi="Times New Roman" w:cs="Times New Roman"/>
        </w:rPr>
        <w:t xml:space="preserve"> til forretningsbankene og </w:t>
      </w:r>
      <w:r w:rsidR="00AB73C6" w:rsidRPr="0099361B">
        <w:rPr>
          <w:rFonts w:ascii="Times New Roman" w:hAnsi="Times New Roman" w:cs="Times New Roman"/>
        </w:rPr>
        <w:t xml:space="preserve">åpne markedsoperasjoner. </w:t>
      </w:r>
      <w:r w:rsidR="007A35AA">
        <w:rPr>
          <w:rFonts w:ascii="Times New Roman" w:hAnsi="Times New Roman" w:cs="Times New Roman"/>
        </w:rPr>
        <w:t xml:space="preserve">I figur 4 tenker </w:t>
      </w:r>
      <w:r w:rsidR="00523EAD">
        <w:rPr>
          <w:rFonts w:ascii="Times New Roman" w:hAnsi="Times New Roman" w:cs="Times New Roman"/>
        </w:rPr>
        <w:t xml:space="preserve">vi </w:t>
      </w:r>
      <w:r w:rsidR="007A35AA">
        <w:rPr>
          <w:rFonts w:ascii="Times New Roman" w:hAnsi="Times New Roman" w:cs="Times New Roman"/>
        </w:rPr>
        <w:t>oss at som et resultat av åpne markedsoperasjoner</w:t>
      </w:r>
      <w:r w:rsidR="00370D23">
        <w:rPr>
          <w:rFonts w:ascii="Times New Roman" w:hAnsi="Times New Roman" w:cs="Times New Roman"/>
        </w:rPr>
        <w:t>,</w:t>
      </w:r>
      <w:r w:rsidR="007A35AA">
        <w:rPr>
          <w:rFonts w:ascii="Times New Roman" w:hAnsi="Times New Roman" w:cs="Times New Roman"/>
        </w:rPr>
        <w:t xml:space="preserve"> får husholdningen tilført likvider på </w:t>
      </w:r>
      <w:r w:rsidR="00156DCB">
        <w:rPr>
          <w:rFonts w:ascii="Times New Roman" w:hAnsi="Times New Roman" w:cs="Times New Roman"/>
        </w:rPr>
        <w:t>$</w:t>
      </w:r>
      <w:r w:rsidR="007A35AA">
        <w:rPr>
          <w:rFonts w:ascii="Times New Roman" w:hAnsi="Times New Roman" w:cs="Times New Roman"/>
        </w:rPr>
        <w:t xml:space="preserve">25 basert på salg av egen beholdning av statsobligasjoner. </w:t>
      </w:r>
      <w:r w:rsidR="00AB73C6">
        <w:rPr>
          <w:rFonts w:ascii="Times New Roman" w:hAnsi="Times New Roman" w:cs="Times New Roman"/>
        </w:rPr>
        <w:t>Husholdningen får vi</w:t>
      </w:r>
      <w:r w:rsidR="007A35AA">
        <w:rPr>
          <w:rFonts w:ascii="Times New Roman" w:hAnsi="Times New Roman" w:cs="Times New Roman"/>
        </w:rPr>
        <w:t>dere tilga</w:t>
      </w:r>
      <w:r>
        <w:rPr>
          <w:rFonts w:ascii="Times New Roman" w:hAnsi="Times New Roman" w:cs="Times New Roman"/>
        </w:rPr>
        <w:t>n</w:t>
      </w:r>
      <w:r w:rsidR="007A35AA">
        <w:rPr>
          <w:rFonts w:ascii="Times New Roman" w:hAnsi="Times New Roman" w:cs="Times New Roman"/>
        </w:rPr>
        <w:t>g</w:t>
      </w:r>
      <w:r>
        <w:rPr>
          <w:rFonts w:ascii="Times New Roman" w:hAnsi="Times New Roman" w:cs="Times New Roman"/>
        </w:rPr>
        <w:t xml:space="preserve"> til et lån på </w:t>
      </w:r>
      <w:r w:rsidR="00156DCB">
        <w:rPr>
          <w:rFonts w:ascii="Times New Roman" w:hAnsi="Times New Roman" w:cs="Times New Roman"/>
        </w:rPr>
        <w:t>$</w:t>
      </w:r>
      <w:r>
        <w:rPr>
          <w:rFonts w:ascii="Times New Roman" w:hAnsi="Times New Roman" w:cs="Times New Roman"/>
        </w:rPr>
        <w:t xml:space="preserve">75 </w:t>
      </w:r>
      <w:r w:rsidR="00AB73C6">
        <w:rPr>
          <w:rFonts w:ascii="Times New Roman" w:hAnsi="Times New Roman" w:cs="Times New Roman"/>
        </w:rPr>
        <w:t>gjennom sin forretningsbank.</w:t>
      </w:r>
      <w:r w:rsidR="00DF7489">
        <w:rPr>
          <w:rFonts w:ascii="Times New Roman" w:hAnsi="Times New Roman" w:cs="Times New Roman"/>
        </w:rPr>
        <w:t xml:space="preserve"> </w:t>
      </w:r>
      <w:r w:rsidR="001841A4">
        <w:rPr>
          <w:rFonts w:ascii="Times New Roman" w:hAnsi="Times New Roman" w:cs="Times New Roman"/>
        </w:rPr>
        <w:t>F</w:t>
      </w:r>
      <w:r w:rsidR="00AB73C6">
        <w:rPr>
          <w:rFonts w:ascii="Times New Roman" w:hAnsi="Times New Roman" w:cs="Times New Roman"/>
        </w:rPr>
        <w:t>orretningsbanken på sin side</w:t>
      </w:r>
      <w:r w:rsidR="001841A4">
        <w:rPr>
          <w:rFonts w:ascii="Times New Roman" w:hAnsi="Times New Roman" w:cs="Times New Roman"/>
        </w:rPr>
        <w:t xml:space="preserve"> </w:t>
      </w:r>
      <w:r w:rsidR="007A35AA">
        <w:rPr>
          <w:rFonts w:ascii="Times New Roman" w:hAnsi="Times New Roman" w:cs="Times New Roman"/>
        </w:rPr>
        <w:t xml:space="preserve">finansierer </w:t>
      </w:r>
      <w:r w:rsidR="001841A4">
        <w:rPr>
          <w:rFonts w:ascii="Times New Roman" w:hAnsi="Times New Roman" w:cs="Times New Roman"/>
        </w:rPr>
        <w:t xml:space="preserve">dette lånet </w:t>
      </w:r>
      <w:r w:rsidR="00AB73C6">
        <w:rPr>
          <w:rFonts w:ascii="Times New Roman" w:hAnsi="Times New Roman" w:cs="Times New Roman"/>
        </w:rPr>
        <w:t xml:space="preserve">gjennom et refinansieringslån i sentralbanken. </w:t>
      </w:r>
      <w:r w:rsidR="007A35AA">
        <w:rPr>
          <w:rFonts w:ascii="Times New Roman" w:hAnsi="Times New Roman" w:cs="Times New Roman"/>
        </w:rPr>
        <w:t xml:space="preserve">Etter disse transaksjonene </w:t>
      </w:r>
      <w:r w:rsidR="00AB73C6">
        <w:rPr>
          <w:rFonts w:ascii="Times New Roman" w:hAnsi="Times New Roman" w:cs="Times New Roman"/>
        </w:rPr>
        <w:t>står husholdningen igjen med en økning i likvide midl</w:t>
      </w:r>
      <w:r w:rsidR="00FD7912">
        <w:rPr>
          <w:rFonts w:ascii="Times New Roman" w:hAnsi="Times New Roman" w:cs="Times New Roman"/>
        </w:rPr>
        <w:t>er på 100$</w:t>
      </w:r>
    </w:p>
    <w:p w:rsidR="003C6406" w:rsidRDefault="00FD7912" w:rsidP="00713126">
      <w:pPr>
        <w:spacing w:line="360" w:lineRule="auto"/>
        <w:jc w:val="both"/>
        <w:rPr>
          <w:rFonts w:ascii="Times New Roman" w:hAnsi="Times New Roman" w:cs="Times New Roman"/>
        </w:rPr>
      </w:pPr>
      <w:r>
        <w:rPr>
          <w:rFonts w:ascii="Times New Roman" w:hAnsi="Times New Roman" w:cs="Times New Roman"/>
        </w:rPr>
        <w:t>Den andelen av</w:t>
      </w:r>
      <w:r w:rsidR="007A35AA">
        <w:rPr>
          <w:rFonts w:ascii="Times New Roman" w:hAnsi="Times New Roman" w:cs="Times New Roman"/>
        </w:rPr>
        <w:t xml:space="preserve"> økningen i </w:t>
      </w:r>
      <w:r>
        <w:rPr>
          <w:rFonts w:ascii="Times New Roman" w:hAnsi="Times New Roman" w:cs="Times New Roman"/>
        </w:rPr>
        <w:t xml:space="preserve">basispengemengden </w:t>
      </w:r>
      <w:r w:rsidR="00402B52" w:rsidRPr="0099361B">
        <w:rPr>
          <w:rFonts w:ascii="Times New Roman" w:hAnsi="Times New Roman" w:cs="Times New Roman"/>
        </w:rPr>
        <w:t>som benyttes i transaksjoner med et annet land</w:t>
      </w:r>
      <w:r w:rsidR="00611360">
        <w:rPr>
          <w:rFonts w:ascii="Times New Roman" w:hAnsi="Times New Roman" w:cs="Times New Roman"/>
        </w:rPr>
        <w:t xml:space="preserve">, </w:t>
      </w:r>
      <w:r w:rsidR="00ED32E2">
        <w:rPr>
          <w:rFonts w:ascii="Times New Roman" w:hAnsi="Times New Roman" w:cs="Times New Roman"/>
        </w:rPr>
        <w:t xml:space="preserve">kaller vi </w:t>
      </w:r>
      <w:r w:rsidR="00DF7489" w:rsidRPr="001841A4">
        <w:rPr>
          <w:rFonts w:ascii="Times New Roman" w:hAnsi="Times New Roman" w:cs="Times New Roman"/>
          <w:i/>
        </w:rPr>
        <w:t>penger utenfor landets grenser</w:t>
      </w:r>
      <w:r w:rsidR="00DF7489">
        <w:rPr>
          <w:rFonts w:ascii="Times New Roman" w:hAnsi="Times New Roman" w:cs="Times New Roman"/>
        </w:rPr>
        <w:t xml:space="preserve">. </w:t>
      </w:r>
      <w:r>
        <w:rPr>
          <w:rFonts w:ascii="Times New Roman" w:hAnsi="Times New Roman" w:cs="Times New Roman"/>
        </w:rPr>
        <w:t>I</w:t>
      </w:r>
      <w:r w:rsidR="001841A4">
        <w:rPr>
          <w:rFonts w:ascii="Times New Roman" w:hAnsi="Times New Roman" w:cs="Times New Roman"/>
        </w:rPr>
        <w:t xml:space="preserve"> figur 4 antar vi at </w:t>
      </w:r>
      <w:r>
        <w:rPr>
          <w:rFonts w:ascii="Times New Roman" w:hAnsi="Times New Roman" w:cs="Times New Roman"/>
        </w:rPr>
        <w:t>dette utgjør hele økningen</w:t>
      </w:r>
      <w:r w:rsidR="007A5F45">
        <w:rPr>
          <w:rFonts w:ascii="Times New Roman" w:hAnsi="Times New Roman" w:cs="Times New Roman"/>
        </w:rPr>
        <w:t xml:space="preserve">, siden </w:t>
      </w:r>
      <w:r w:rsidR="00156DCB">
        <w:rPr>
          <w:rFonts w:ascii="Times New Roman" w:hAnsi="Times New Roman" w:cs="Times New Roman"/>
        </w:rPr>
        <w:t>$</w:t>
      </w:r>
      <w:r w:rsidR="007A5F45">
        <w:rPr>
          <w:rFonts w:ascii="Times New Roman" w:hAnsi="Times New Roman" w:cs="Times New Roman"/>
        </w:rPr>
        <w:t xml:space="preserve">100 går til transaksjoner med Vest-Tyskland. </w:t>
      </w:r>
      <w:r w:rsidR="00DF7489">
        <w:rPr>
          <w:rFonts w:ascii="Times New Roman" w:hAnsi="Times New Roman" w:cs="Times New Roman"/>
        </w:rPr>
        <w:t>K</w:t>
      </w:r>
      <w:r>
        <w:rPr>
          <w:rFonts w:ascii="Times New Roman" w:hAnsi="Times New Roman" w:cs="Times New Roman"/>
        </w:rPr>
        <w:t>onkret tenker vi oss at 75$ b</w:t>
      </w:r>
      <w:r w:rsidR="00611360">
        <w:rPr>
          <w:rFonts w:ascii="Times New Roman" w:hAnsi="Times New Roman" w:cs="Times New Roman"/>
        </w:rPr>
        <w:t>lir benyttet til kjøp av en bil</w:t>
      </w:r>
      <w:r w:rsidR="007A5F45">
        <w:rPr>
          <w:rFonts w:ascii="Times New Roman" w:hAnsi="Times New Roman" w:cs="Times New Roman"/>
        </w:rPr>
        <w:t xml:space="preserve">. Det </w:t>
      </w:r>
      <w:r w:rsidR="003C6406">
        <w:rPr>
          <w:rFonts w:ascii="Times New Roman" w:hAnsi="Times New Roman" w:cs="Times New Roman"/>
        </w:rPr>
        <w:t xml:space="preserve">resterende beløpet på </w:t>
      </w:r>
      <w:r w:rsidR="00156DCB">
        <w:rPr>
          <w:rFonts w:ascii="Times New Roman" w:hAnsi="Times New Roman" w:cs="Times New Roman"/>
        </w:rPr>
        <w:t>$</w:t>
      </w:r>
      <w:r w:rsidR="003C6406">
        <w:rPr>
          <w:rFonts w:ascii="Times New Roman" w:hAnsi="Times New Roman" w:cs="Times New Roman"/>
        </w:rPr>
        <w:t>25 går til direkte utenlandsinvesteringer</w:t>
      </w:r>
      <w:r w:rsidR="007A5F45">
        <w:rPr>
          <w:rFonts w:ascii="Times New Roman" w:hAnsi="Times New Roman" w:cs="Times New Roman"/>
        </w:rPr>
        <w:t xml:space="preserve"> </w:t>
      </w:r>
      <w:r w:rsidR="003C6406">
        <w:rPr>
          <w:rFonts w:ascii="Times New Roman" w:hAnsi="Times New Roman" w:cs="Times New Roman"/>
        </w:rPr>
        <w:t>(FDI)</w:t>
      </w:r>
      <w:r w:rsidR="007A5F45">
        <w:rPr>
          <w:rFonts w:ascii="Times New Roman" w:hAnsi="Times New Roman" w:cs="Times New Roman"/>
        </w:rPr>
        <w:t xml:space="preserve">, </w:t>
      </w:r>
      <w:r w:rsidR="006F0F32">
        <w:rPr>
          <w:rFonts w:ascii="Times New Roman" w:hAnsi="Times New Roman" w:cs="Times New Roman"/>
        </w:rPr>
        <w:t xml:space="preserve">for eks. </w:t>
      </w:r>
      <w:r w:rsidR="003C6406">
        <w:rPr>
          <w:rFonts w:ascii="Times New Roman" w:hAnsi="Times New Roman" w:cs="Times New Roman"/>
        </w:rPr>
        <w:t xml:space="preserve">kjøp av eiendom. </w:t>
      </w:r>
    </w:p>
    <w:p w:rsidR="003C6406" w:rsidRDefault="007A5F45" w:rsidP="007A5F45">
      <w:pPr>
        <w:spacing w:line="360" w:lineRule="auto"/>
        <w:jc w:val="both"/>
        <w:rPr>
          <w:rFonts w:ascii="Times New Roman" w:hAnsi="Times New Roman" w:cs="Times New Roman"/>
        </w:rPr>
      </w:pPr>
      <w:r>
        <w:rPr>
          <w:rFonts w:ascii="Times New Roman" w:hAnsi="Times New Roman" w:cs="Times New Roman"/>
        </w:rPr>
        <w:t xml:space="preserve">Siden </w:t>
      </w:r>
      <w:r w:rsidR="003C6406">
        <w:rPr>
          <w:rFonts w:ascii="Times New Roman" w:hAnsi="Times New Roman" w:cs="Times New Roman"/>
        </w:rPr>
        <w:t>det er kostbart for økon</w:t>
      </w:r>
      <w:r w:rsidR="00DF7489">
        <w:rPr>
          <w:rFonts w:ascii="Times New Roman" w:hAnsi="Times New Roman" w:cs="Times New Roman"/>
        </w:rPr>
        <w:t>omiske agenter å holde likvider (</w:t>
      </w:r>
      <w:r>
        <w:rPr>
          <w:rFonts w:ascii="Times New Roman" w:hAnsi="Times New Roman" w:cs="Times New Roman"/>
        </w:rPr>
        <w:t xml:space="preserve">pga. </w:t>
      </w:r>
      <w:r w:rsidR="003C6406">
        <w:rPr>
          <w:rFonts w:ascii="Times New Roman" w:hAnsi="Times New Roman" w:cs="Times New Roman"/>
        </w:rPr>
        <w:t>tap</w:t>
      </w:r>
      <w:r w:rsidR="00FF4B62">
        <w:rPr>
          <w:rFonts w:ascii="Times New Roman" w:hAnsi="Times New Roman" w:cs="Times New Roman"/>
        </w:rPr>
        <w:t>t</w:t>
      </w:r>
      <w:r w:rsidR="003C6406">
        <w:rPr>
          <w:rFonts w:ascii="Times New Roman" w:hAnsi="Times New Roman" w:cs="Times New Roman"/>
        </w:rPr>
        <w:t>e renteinntekter</w:t>
      </w:r>
      <w:r w:rsidR="00DF7489">
        <w:rPr>
          <w:rFonts w:ascii="Times New Roman" w:hAnsi="Times New Roman" w:cs="Times New Roman"/>
        </w:rPr>
        <w:t>)</w:t>
      </w:r>
      <w:r w:rsidR="003C6406">
        <w:rPr>
          <w:rFonts w:ascii="Times New Roman" w:hAnsi="Times New Roman" w:cs="Times New Roman"/>
        </w:rPr>
        <w:t>, vil husholdningen i Vest-Tyskla</w:t>
      </w:r>
      <w:r w:rsidR="00DF7489">
        <w:rPr>
          <w:rFonts w:ascii="Times New Roman" w:hAnsi="Times New Roman" w:cs="Times New Roman"/>
        </w:rPr>
        <w:t xml:space="preserve">nd </w:t>
      </w:r>
      <w:r>
        <w:rPr>
          <w:rFonts w:ascii="Times New Roman" w:hAnsi="Times New Roman" w:cs="Times New Roman"/>
        </w:rPr>
        <w:t xml:space="preserve">ønske å kvitte seg med disse midlene. Dette skjer først </w:t>
      </w:r>
      <w:r w:rsidR="003C6406">
        <w:rPr>
          <w:rFonts w:ascii="Times New Roman" w:hAnsi="Times New Roman" w:cs="Times New Roman"/>
        </w:rPr>
        <w:t>ved at husholdningen benytter fastkursregimets innløsningsmulighet til å veksle dollar om til tyske mark til en innløsningskurs på ¼,</w:t>
      </w:r>
      <w:r w:rsidR="0013352A">
        <w:rPr>
          <w:rFonts w:ascii="Times New Roman" w:hAnsi="Times New Roman" w:cs="Times New Roman"/>
        </w:rPr>
        <w:t xml:space="preserve"> for deretter </w:t>
      </w:r>
      <w:r w:rsidR="00DF7489">
        <w:rPr>
          <w:rFonts w:ascii="Times New Roman" w:hAnsi="Times New Roman" w:cs="Times New Roman"/>
        </w:rPr>
        <w:t xml:space="preserve">å </w:t>
      </w:r>
      <w:r w:rsidR="003C6406">
        <w:rPr>
          <w:rFonts w:ascii="Times New Roman" w:hAnsi="Times New Roman" w:cs="Times New Roman"/>
        </w:rPr>
        <w:t xml:space="preserve">sette disse pengene inn på konto i sin forretningsbank. Forretningsbankene velger </w:t>
      </w:r>
      <w:r w:rsidR="00523EAD">
        <w:rPr>
          <w:rFonts w:ascii="Times New Roman" w:hAnsi="Times New Roman" w:cs="Times New Roman"/>
        </w:rPr>
        <w:t xml:space="preserve">så </w:t>
      </w:r>
      <w:r>
        <w:rPr>
          <w:rFonts w:ascii="Times New Roman" w:hAnsi="Times New Roman" w:cs="Times New Roman"/>
        </w:rPr>
        <w:t xml:space="preserve">å </w:t>
      </w:r>
      <w:r w:rsidR="003C6406">
        <w:rPr>
          <w:rFonts w:ascii="Times New Roman" w:hAnsi="Times New Roman" w:cs="Times New Roman"/>
        </w:rPr>
        <w:t>sette</w:t>
      </w:r>
      <w:r>
        <w:rPr>
          <w:rFonts w:ascii="Times New Roman" w:hAnsi="Times New Roman" w:cs="Times New Roman"/>
        </w:rPr>
        <w:t xml:space="preserve"> </w:t>
      </w:r>
      <w:r w:rsidR="003C6406">
        <w:rPr>
          <w:rFonts w:ascii="Times New Roman" w:hAnsi="Times New Roman" w:cs="Times New Roman"/>
        </w:rPr>
        <w:t>beløp</w:t>
      </w:r>
      <w:r>
        <w:rPr>
          <w:rFonts w:ascii="Times New Roman" w:hAnsi="Times New Roman" w:cs="Times New Roman"/>
        </w:rPr>
        <w:t xml:space="preserve">et </w:t>
      </w:r>
      <w:r w:rsidR="003C6406">
        <w:rPr>
          <w:rFonts w:ascii="Times New Roman" w:hAnsi="Times New Roman" w:cs="Times New Roman"/>
        </w:rPr>
        <w:t xml:space="preserve">inn på </w:t>
      </w:r>
      <w:r>
        <w:rPr>
          <w:rFonts w:ascii="Times New Roman" w:hAnsi="Times New Roman" w:cs="Times New Roman"/>
        </w:rPr>
        <w:t xml:space="preserve">sin </w:t>
      </w:r>
      <w:r w:rsidR="003C6406">
        <w:rPr>
          <w:rFonts w:ascii="Times New Roman" w:hAnsi="Times New Roman" w:cs="Times New Roman"/>
        </w:rPr>
        <w:t>reservekonto i Bundesbank. Avslutningsvis står derfor Bundesbank igjen med en økning i</w:t>
      </w:r>
      <w:r w:rsidR="00611360">
        <w:rPr>
          <w:rFonts w:ascii="Times New Roman" w:hAnsi="Times New Roman" w:cs="Times New Roman"/>
        </w:rPr>
        <w:t xml:space="preserve"> valutabeholdningen</w:t>
      </w:r>
      <w:r w:rsidR="00523EAD">
        <w:rPr>
          <w:rFonts w:ascii="Times New Roman" w:hAnsi="Times New Roman" w:cs="Times New Roman"/>
        </w:rPr>
        <w:t>,</w:t>
      </w:r>
      <w:r w:rsidR="003C6406">
        <w:rPr>
          <w:rFonts w:ascii="Times New Roman" w:hAnsi="Times New Roman" w:cs="Times New Roman"/>
        </w:rPr>
        <w:t xml:space="preserve"> </w:t>
      </w:r>
      <w:r w:rsidR="006F0F32">
        <w:rPr>
          <w:rFonts w:ascii="Times New Roman" w:hAnsi="Times New Roman" w:cs="Times New Roman"/>
        </w:rPr>
        <w:t>som blir registrert i</w:t>
      </w:r>
      <w:r w:rsidR="00286537">
        <w:rPr>
          <w:rFonts w:ascii="Times New Roman" w:hAnsi="Times New Roman" w:cs="Times New Roman"/>
        </w:rPr>
        <w:t xml:space="preserve"> utenriksregnskapet slik det kommer</w:t>
      </w:r>
      <w:r w:rsidR="00611360">
        <w:rPr>
          <w:rFonts w:ascii="Times New Roman" w:hAnsi="Times New Roman" w:cs="Times New Roman"/>
        </w:rPr>
        <w:t xml:space="preserve"> til uttrykk i lik</w:t>
      </w:r>
      <w:r w:rsidR="00ED5594">
        <w:rPr>
          <w:rFonts w:ascii="Times New Roman" w:hAnsi="Times New Roman" w:cs="Times New Roman"/>
        </w:rPr>
        <w:t>ning (1</w:t>
      </w:r>
      <w:r w:rsidR="00286537">
        <w:rPr>
          <w:rFonts w:ascii="Times New Roman" w:hAnsi="Times New Roman" w:cs="Times New Roman"/>
        </w:rPr>
        <w:t>) i forrige avsnitt.</w:t>
      </w:r>
    </w:p>
    <w:p w:rsidR="00286537" w:rsidRDefault="00286537" w:rsidP="00713126">
      <w:pPr>
        <w:spacing w:line="360" w:lineRule="auto"/>
        <w:jc w:val="both"/>
        <w:rPr>
          <w:rFonts w:ascii="Times New Roman" w:hAnsi="Times New Roman" w:cs="Times New Roman"/>
        </w:rPr>
      </w:pPr>
      <w:r>
        <w:rPr>
          <w:rFonts w:ascii="Times New Roman" w:hAnsi="Times New Roman" w:cs="Times New Roman"/>
        </w:rPr>
        <w:t xml:space="preserve">Prosessen med </w:t>
      </w:r>
      <w:r w:rsidR="00DF7489">
        <w:rPr>
          <w:rFonts w:ascii="Times New Roman" w:hAnsi="Times New Roman" w:cs="Times New Roman"/>
        </w:rPr>
        <w:t>penger utenfor landets grenser</w:t>
      </w:r>
      <w:r w:rsidR="00523EAD">
        <w:rPr>
          <w:rFonts w:ascii="Times New Roman" w:hAnsi="Times New Roman" w:cs="Times New Roman"/>
        </w:rPr>
        <w:t>,</w:t>
      </w:r>
      <w:r w:rsidR="00DF7489">
        <w:rPr>
          <w:rFonts w:ascii="Times New Roman" w:hAnsi="Times New Roman" w:cs="Times New Roman"/>
        </w:rPr>
        <w:t xml:space="preserve"> </w:t>
      </w:r>
      <w:r w:rsidR="006F0F32">
        <w:rPr>
          <w:rFonts w:ascii="Times New Roman" w:hAnsi="Times New Roman" w:cs="Times New Roman"/>
        </w:rPr>
        <w:t>med tilhørende reserveoppbygging</w:t>
      </w:r>
      <w:r w:rsidR="001859B2">
        <w:rPr>
          <w:rFonts w:ascii="Times New Roman" w:hAnsi="Times New Roman" w:cs="Times New Roman"/>
        </w:rPr>
        <w:t xml:space="preserve">, </w:t>
      </w:r>
      <w:r w:rsidR="00256337" w:rsidRPr="0099361B">
        <w:rPr>
          <w:rFonts w:ascii="Times New Roman" w:hAnsi="Times New Roman" w:cs="Times New Roman"/>
        </w:rPr>
        <w:t>kom</w:t>
      </w:r>
      <w:r w:rsidR="000B7428">
        <w:rPr>
          <w:rFonts w:ascii="Times New Roman" w:hAnsi="Times New Roman" w:cs="Times New Roman"/>
        </w:rPr>
        <w:t xml:space="preserve"> etter hvert til </w:t>
      </w:r>
      <w:r w:rsidR="00227338" w:rsidRPr="0099361B">
        <w:rPr>
          <w:rFonts w:ascii="Times New Roman" w:hAnsi="Times New Roman" w:cs="Times New Roman"/>
        </w:rPr>
        <w:t>å</w:t>
      </w:r>
      <w:r>
        <w:rPr>
          <w:rFonts w:ascii="Times New Roman" w:hAnsi="Times New Roman" w:cs="Times New Roman"/>
        </w:rPr>
        <w:t xml:space="preserve"> resultere i at </w:t>
      </w:r>
      <w:r w:rsidR="00227338" w:rsidRPr="0099361B">
        <w:rPr>
          <w:rFonts w:ascii="Times New Roman" w:hAnsi="Times New Roman" w:cs="Times New Roman"/>
        </w:rPr>
        <w:t xml:space="preserve">hele </w:t>
      </w:r>
      <w:proofErr w:type="spellStart"/>
      <w:r w:rsidR="00227338" w:rsidRPr="0099361B">
        <w:rPr>
          <w:rFonts w:ascii="Times New Roman" w:hAnsi="Times New Roman" w:cs="Times New Roman"/>
        </w:rPr>
        <w:t>Bretton</w:t>
      </w:r>
      <w:proofErr w:type="spellEnd"/>
      <w:r w:rsidR="00227338" w:rsidRPr="0099361B">
        <w:rPr>
          <w:rFonts w:ascii="Times New Roman" w:hAnsi="Times New Roman" w:cs="Times New Roman"/>
        </w:rPr>
        <w:t xml:space="preserve">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ED32E2">
        <w:rPr>
          <w:rFonts w:ascii="Times New Roman" w:hAnsi="Times New Roman" w:cs="Times New Roman"/>
        </w:rPr>
        <w:t xml:space="preserve">: </w:t>
      </w:r>
      <w:r w:rsidR="00DF7489">
        <w:rPr>
          <w:rFonts w:ascii="Times New Roman" w:hAnsi="Times New Roman" w:cs="Times New Roman"/>
        </w:rPr>
        <w:t>Ø</w:t>
      </w:r>
      <w:r>
        <w:rPr>
          <w:rFonts w:ascii="Times New Roman" w:hAnsi="Times New Roman" w:cs="Times New Roman"/>
        </w:rPr>
        <w:t xml:space="preserve">kningen i basispengemengden </w:t>
      </w:r>
      <w:r w:rsidR="00AC4D47">
        <w:rPr>
          <w:rFonts w:ascii="Times New Roman" w:hAnsi="Times New Roman" w:cs="Times New Roman"/>
        </w:rPr>
        <w:t>var</w:t>
      </w:r>
      <w:r w:rsidR="00DF7489">
        <w:rPr>
          <w:rFonts w:ascii="Times New Roman" w:hAnsi="Times New Roman" w:cs="Times New Roman"/>
        </w:rPr>
        <w:t xml:space="preserve"> nemlig </w:t>
      </w:r>
      <w:r w:rsidR="00AC4D47">
        <w:rPr>
          <w:rFonts w:ascii="Times New Roman" w:hAnsi="Times New Roman" w:cs="Times New Roman"/>
        </w:rPr>
        <w:t>mye</w:t>
      </w:r>
      <w:r>
        <w:rPr>
          <w:rFonts w:ascii="Times New Roman" w:hAnsi="Times New Roman" w:cs="Times New Roman"/>
        </w:rPr>
        <w:t xml:space="preserve"> sterkere i USA enn </w:t>
      </w:r>
      <w:r w:rsidR="00ED32E2">
        <w:rPr>
          <w:rFonts w:ascii="Times New Roman" w:hAnsi="Times New Roman" w:cs="Times New Roman"/>
        </w:rPr>
        <w:t>for d</w:t>
      </w:r>
      <w:r w:rsidR="004F2BDA">
        <w:rPr>
          <w:rFonts w:ascii="Times New Roman" w:hAnsi="Times New Roman" w:cs="Times New Roman"/>
        </w:rPr>
        <w:t>e andre landene i samarbeidet.</w:t>
      </w:r>
      <w:r w:rsidR="00ED32E2">
        <w:rPr>
          <w:rFonts w:ascii="Times New Roman" w:hAnsi="Times New Roman" w:cs="Times New Roman"/>
        </w:rPr>
        <w:t xml:space="preserve"> </w:t>
      </w:r>
      <w:r w:rsidR="00E56982" w:rsidRPr="0099361B">
        <w:rPr>
          <w:rFonts w:ascii="Times New Roman" w:hAnsi="Times New Roman" w:cs="Times New Roman"/>
        </w:rPr>
        <w:t>USA</w:t>
      </w:r>
      <w:r w:rsidR="00523EAD">
        <w:rPr>
          <w:rFonts w:ascii="Times New Roman" w:hAnsi="Times New Roman" w:cs="Times New Roman"/>
        </w:rPr>
        <w:t xml:space="preserve"> kunne </w:t>
      </w:r>
      <w:r w:rsidR="00DF7489">
        <w:rPr>
          <w:rFonts w:ascii="Times New Roman" w:hAnsi="Times New Roman" w:cs="Times New Roman"/>
        </w:rPr>
        <w:t xml:space="preserve">derfor </w:t>
      </w:r>
      <w:r w:rsidR="00E56982" w:rsidRPr="0099361B">
        <w:rPr>
          <w:rFonts w:ascii="Times New Roman" w:hAnsi="Times New Roman" w:cs="Times New Roman"/>
        </w:rPr>
        <w:t>i en lengre periode</w:t>
      </w:r>
      <w:r w:rsidR="00523EAD">
        <w:rPr>
          <w:rFonts w:ascii="Times New Roman" w:hAnsi="Times New Roman" w:cs="Times New Roman"/>
        </w:rPr>
        <w:t xml:space="preserve"> finansiere </w:t>
      </w:r>
      <w:r>
        <w:rPr>
          <w:rFonts w:ascii="Times New Roman" w:hAnsi="Times New Roman" w:cs="Times New Roman"/>
        </w:rPr>
        <w:t xml:space="preserve">en stor andel av </w:t>
      </w:r>
      <w:r w:rsidR="00E56982" w:rsidRPr="0099361B">
        <w:rPr>
          <w:rFonts w:ascii="Times New Roman" w:hAnsi="Times New Roman" w:cs="Times New Roman"/>
        </w:rPr>
        <w:t xml:space="preserve">sitt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w:t>
      </w:r>
      <w:r w:rsidR="001859B2">
        <w:rPr>
          <w:rFonts w:ascii="Times New Roman" w:hAnsi="Times New Roman" w:cs="Times New Roman"/>
        </w:rPr>
        <w:t>utenriksregnskapet i</w:t>
      </w:r>
      <w:r w:rsidR="00B1758F" w:rsidRPr="0099361B">
        <w:rPr>
          <w:rFonts w:ascii="Times New Roman" w:hAnsi="Times New Roman" w:cs="Times New Roman"/>
        </w:rPr>
        <w:t>gjennom pengetrykking</w:t>
      </w:r>
      <w:r>
        <w:rPr>
          <w:rFonts w:ascii="Times New Roman" w:hAnsi="Times New Roman" w:cs="Times New Roman"/>
        </w:rPr>
        <w:t>. Konsekvensen av</w:t>
      </w:r>
      <w:r w:rsidR="007A5F45">
        <w:rPr>
          <w:rFonts w:ascii="Times New Roman" w:hAnsi="Times New Roman" w:cs="Times New Roman"/>
        </w:rPr>
        <w:t xml:space="preserve"> denne politikken </w:t>
      </w:r>
      <w:r>
        <w:rPr>
          <w:rFonts w:ascii="Times New Roman" w:hAnsi="Times New Roman" w:cs="Times New Roman"/>
        </w:rPr>
        <w:t>var at store</w:t>
      </w:r>
      <w:r w:rsidR="007A5F45">
        <w:rPr>
          <w:rFonts w:ascii="Times New Roman" w:hAnsi="Times New Roman" w:cs="Times New Roman"/>
        </w:rPr>
        <w:t xml:space="preserve"> dollarreserver </w:t>
      </w:r>
      <w:r w:rsidR="00B1758F" w:rsidRPr="0099361B">
        <w:rPr>
          <w:rFonts w:ascii="Times New Roman" w:hAnsi="Times New Roman" w:cs="Times New Roman"/>
        </w:rPr>
        <w:t>akkumulerte seg opp i de andre landene</w:t>
      </w:r>
      <w:r w:rsidR="00DF7489">
        <w:rPr>
          <w:rFonts w:ascii="Times New Roman" w:hAnsi="Times New Roman" w:cs="Times New Roman"/>
        </w:rPr>
        <w:t>s</w:t>
      </w:r>
      <w:r w:rsidR="00B1758F" w:rsidRPr="0099361B">
        <w:rPr>
          <w:rFonts w:ascii="Times New Roman" w:hAnsi="Times New Roman" w:cs="Times New Roman"/>
        </w:rPr>
        <w:t xml:space="preserve">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w:t>
      </w:r>
      <w:r w:rsidR="00DF7489">
        <w:rPr>
          <w:rFonts w:ascii="Times New Roman" w:hAnsi="Times New Roman" w:cs="Times New Roman"/>
        </w:rPr>
        <w:t xml:space="preserve"> enten</w:t>
      </w:r>
      <w:r w:rsidR="00B1758F" w:rsidRPr="0099361B">
        <w:rPr>
          <w:rFonts w:ascii="Times New Roman" w:hAnsi="Times New Roman" w:cs="Times New Roman"/>
        </w:rPr>
        <w:t xml:space="preserve"> kun</w:t>
      </w:r>
      <w:r>
        <w:rPr>
          <w:rFonts w:ascii="Times New Roman" w:hAnsi="Times New Roman" w:cs="Times New Roman"/>
        </w:rPr>
        <w:t xml:space="preserve">ne benytte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amerikanske statsobligasjoner</w:t>
      </w:r>
      <w:r w:rsidR="00523EAD">
        <w:rPr>
          <w:rFonts w:ascii="Times New Roman" w:hAnsi="Times New Roman" w:cs="Times New Roman"/>
        </w:rPr>
        <w:t>,</w:t>
      </w:r>
      <w:r w:rsidR="00F94562" w:rsidRPr="0099361B">
        <w:rPr>
          <w:rFonts w:ascii="Times New Roman" w:hAnsi="Times New Roman" w:cs="Times New Roman"/>
        </w:rPr>
        <w:t xml:space="preserve"> eller </w:t>
      </w:r>
      <w:r w:rsidR="004F2BDA">
        <w:rPr>
          <w:rFonts w:ascii="Times New Roman" w:hAnsi="Times New Roman" w:cs="Times New Roman"/>
        </w:rPr>
        <w:t xml:space="preserve">til innløsning mot </w:t>
      </w:r>
      <w:r>
        <w:rPr>
          <w:rFonts w:ascii="Times New Roman" w:hAnsi="Times New Roman" w:cs="Times New Roman"/>
        </w:rPr>
        <w:t xml:space="preserve">gull. </w:t>
      </w:r>
    </w:p>
    <w:p w:rsidR="00F94562" w:rsidRPr="0099361B" w:rsidRDefault="00286537" w:rsidP="00713126">
      <w:pPr>
        <w:spacing w:line="360" w:lineRule="auto"/>
        <w:jc w:val="both"/>
        <w:rPr>
          <w:rFonts w:ascii="Times New Roman" w:hAnsi="Times New Roman" w:cs="Times New Roman"/>
        </w:rPr>
      </w:pPr>
      <w:r>
        <w:rPr>
          <w:rFonts w:ascii="Times New Roman" w:hAnsi="Times New Roman" w:cs="Times New Roman"/>
        </w:rPr>
        <w:lastRenderedPageBreak/>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w:t>
      </w:r>
      <w:r w:rsidR="00DF7489">
        <w:rPr>
          <w:rFonts w:ascii="Times New Roman" w:hAnsi="Times New Roman" w:cs="Times New Roman"/>
        </w:rPr>
        <w:t xml:space="preserve">kke </w:t>
      </w:r>
      <w:r w:rsidR="007A5F45">
        <w:rPr>
          <w:rFonts w:ascii="Times New Roman" w:hAnsi="Times New Roman" w:cs="Times New Roman"/>
        </w:rPr>
        <w:t xml:space="preserve">lengre </w:t>
      </w:r>
      <w:r w:rsidR="00DF7489">
        <w:rPr>
          <w:rFonts w:ascii="Times New Roman" w:hAnsi="Times New Roman" w:cs="Times New Roman"/>
        </w:rPr>
        <w:t xml:space="preserve">kunne anses som </w:t>
      </w:r>
      <w:r>
        <w:rPr>
          <w:rFonts w:ascii="Times New Roman" w:hAnsi="Times New Roman" w:cs="Times New Roman"/>
        </w:rPr>
        <w:t xml:space="preserve">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reservene </w:t>
      </w:r>
      <w:r w:rsidR="00DF7489">
        <w:rPr>
          <w:rFonts w:ascii="Times New Roman" w:hAnsi="Times New Roman" w:cs="Times New Roman"/>
        </w:rPr>
        <w:t xml:space="preserve">var langt </w:t>
      </w:r>
      <w:r w:rsidR="007A5F45">
        <w:rPr>
          <w:rFonts w:ascii="Times New Roman" w:hAnsi="Times New Roman" w:cs="Times New Roman"/>
        </w:rPr>
        <w:t xml:space="preserve">større i verdi </w:t>
      </w:r>
      <w:r w:rsidR="00935679" w:rsidRPr="0099361B">
        <w:rPr>
          <w:rFonts w:ascii="Times New Roman" w:hAnsi="Times New Roman" w:cs="Times New Roman"/>
        </w:rPr>
        <w:t xml:space="preserve">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w:t>
      </w:r>
      <w:r w:rsidR="00935679" w:rsidRPr="0099361B">
        <w:rPr>
          <w:rFonts w:ascii="Times New Roman" w:hAnsi="Times New Roman" w:cs="Times New Roman"/>
        </w:rPr>
        <w:t>en trussel om å omgjøre de franske dollarreservene til gull.</w:t>
      </w:r>
      <w:r w:rsidR="004415E3">
        <w:rPr>
          <w:rFonts w:ascii="Times New Roman" w:hAnsi="Times New Roman" w:cs="Times New Roman"/>
        </w:rPr>
        <w:t xml:space="preserve"> Som et tilsvar til dette</w:t>
      </w:r>
      <w:r w:rsidR="001859B2">
        <w:rPr>
          <w:rFonts w:ascii="Times New Roman" w:hAnsi="Times New Roman" w:cs="Times New Roman"/>
        </w:rPr>
        <w:t xml:space="preserve">, </w:t>
      </w:r>
      <w:r w:rsidR="00EC3F10">
        <w:rPr>
          <w:rFonts w:ascii="Times New Roman" w:hAnsi="Times New Roman" w:cs="Times New Roman"/>
        </w:rPr>
        <w:t xml:space="preserve">valgte President Nixon </w:t>
      </w:r>
      <w:r w:rsidR="00935679" w:rsidRPr="0099361B">
        <w:rPr>
          <w:rFonts w:ascii="Times New Roman" w:hAnsi="Times New Roman" w:cs="Times New Roman"/>
        </w:rPr>
        <w:t>19</w:t>
      </w:r>
      <w:r w:rsidR="00AC4D47">
        <w:rPr>
          <w:rFonts w:ascii="Times New Roman" w:hAnsi="Times New Roman" w:cs="Times New Roman"/>
        </w:rPr>
        <w:t>71 å suspendere innløsnings</w:t>
      </w:r>
      <w:r w:rsidR="00935679" w:rsidRPr="0099361B">
        <w:rPr>
          <w:rFonts w:ascii="Times New Roman" w:hAnsi="Times New Roman" w:cs="Times New Roman"/>
        </w:rPr>
        <w:t>muligheten</w:t>
      </w:r>
      <w:r w:rsidR="00B1758F" w:rsidRPr="0099361B">
        <w:rPr>
          <w:rFonts w:ascii="Times New Roman" w:hAnsi="Times New Roman" w:cs="Times New Roman"/>
        </w:rPr>
        <w:t xml:space="preserve">, </w:t>
      </w:r>
      <w:r w:rsidR="00935679" w:rsidRPr="0099361B">
        <w:rPr>
          <w:rFonts w:ascii="Times New Roman" w:hAnsi="Times New Roman" w:cs="Times New Roman"/>
        </w:rPr>
        <w:t>og oppløs</w:t>
      </w:r>
      <w:r w:rsidR="001841A4">
        <w:rPr>
          <w:rFonts w:ascii="Times New Roman" w:hAnsi="Times New Roman" w:cs="Times New Roman"/>
        </w:rPr>
        <w:t>t</w:t>
      </w:r>
      <w:r w:rsidR="00935679" w:rsidRPr="0099361B">
        <w:rPr>
          <w:rFonts w:ascii="Times New Roman" w:hAnsi="Times New Roman" w:cs="Times New Roman"/>
        </w:rPr>
        <w:t>e</w:t>
      </w:r>
      <w:r w:rsidR="004415E3">
        <w:rPr>
          <w:rFonts w:ascii="Times New Roman" w:hAnsi="Times New Roman" w:cs="Times New Roman"/>
        </w:rPr>
        <w:t xml:space="preserve"> dermed i praksis </w:t>
      </w:r>
      <w:r w:rsidR="00916E73" w:rsidRPr="0099361B">
        <w:rPr>
          <w:rFonts w:ascii="Times New Roman" w:hAnsi="Times New Roman" w:cs="Times New Roman"/>
        </w:rPr>
        <w:t>he</w:t>
      </w:r>
      <w:r w:rsidR="00935679" w:rsidRPr="0099361B">
        <w:rPr>
          <w:rFonts w:ascii="Times New Roman" w:hAnsi="Times New Roman" w:cs="Times New Roman"/>
        </w:rPr>
        <w:t xml:space="preserve">le </w:t>
      </w:r>
      <w:proofErr w:type="spellStart"/>
      <w:r w:rsidR="00935679" w:rsidRPr="0099361B">
        <w:rPr>
          <w:rFonts w:ascii="Times New Roman" w:hAnsi="Times New Roman" w:cs="Times New Roman"/>
        </w:rPr>
        <w:t>Bretton</w:t>
      </w:r>
      <w:proofErr w:type="spellEnd"/>
      <w:r w:rsidR="00935679" w:rsidRPr="0099361B">
        <w:rPr>
          <w:rFonts w:ascii="Times New Roman" w:hAnsi="Times New Roman" w:cs="Times New Roman"/>
        </w:rPr>
        <w:t xml:space="preserve">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713126">
      <w:pPr>
        <w:pStyle w:val="Heading1"/>
        <w:spacing w:line="360" w:lineRule="auto"/>
        <w:jc w:val="both"/>
        <w:rPr>
          <w:rFonts w:ascii="Times New Roman" w:hAnsi="Times New Roman" w:cs="Times New Roman"/>
        </w:rPr>
      </w:pPr>
      <w:r w:rsidRPr="0099361B">
        <w:rPr>
          <w:rFonts w:ascii="Times New Roman" w:hAnsi="Times New Roman" w:cs="Times New Roman"/>
        </w:rPr>
        <w:t xml:space="preserve">Forskjeller mellom </w:t>
      </w: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AC4D47">
        <w:rPr>
          <w:rFonts w:ascii="Times New Roman" w:hAnsi="Times New Roman" w:cs="Times New Roman"/>
        </w:rPr>
        <w:t>-</w:t>
      </w:r>
      <w:r w:rsidR="00F057D1">
        <w:rPr>
          <w:rFonts w:ascii="Times New Roman" w:hAnsi="Times New Roman" w:cs="Times New Roman"/>
        </w:rPr>
        <w:t>systemet og e</w:t>
      </w:r>
      <w:r w:rsidRPr="0099361B">
        <w:rPr>
          <w:rFonts w:ascii="Times New Roman" w:hAnsi="Times New Roman" w:cs="Times New Roman"/>
        </w:rPr>
        <w:t>uro</w:t>
      </w:r>
      <w:r w:rsidR="00F057D1">
        <w:rPr>
          <w:rFonts w:ascii="Times New Roman" w:hAnsi="Times New Roman" w:cs="Times New Roman"/>
        </w:rPr>
        <w:t>området</w:t>
      </w:r>
    </w:p>
    <w:p w:rsidR="00EC3F10" w:rsidRDefault="00935679" w:rsidP="00713126">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 xml:space="preserve">om </w:t>
      </w:r>
      <w:proofErr w:type="spellStart"/>
      <w:r w:rsidR="00916E73" w:rsidRPr="0099361B">
        <w:rPr>
          <w:rFonts w:ascii="Times New Roman" w:hAnsi="Times New Roman" w:cs="Times New Roman"/>
        </w:rPr>
        <w:t>Bretton</w:t>
      </w:r>
      <w:proofErr w:type="spellEnd"/>
      <w:r w:rsidR="00916E73" w:rsidRPr="0099361B">
        <w:rPr>
          <w:rFonts w:ascii="Times New Roman" w:hAnsi="Times New Roman" w:cs="Times New Roman"/>
        </w:rPr>
        <w:t xml:space="preserve">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4415E3">
        <w:rPr>
          <w:rFonts w:ascii="Times New Roman" w:hAnsi="Times New Roman" w:cs="Times New Roman"/>
        </w:rPr>
        <w:t>er det plass å vurdere i hvilken grad eurosonen skiller seg fra dette samarbeidet.</w:t>
      </w:r>
      <w:r w:rsidR="00EC3F10">
        <w:rPr>
          <w:rFonts w:ascii="Times New Roman" w:hAnsi="Times New Roman" w:cs="Times New Roman"/>
        </w:rPr>
        <w:t xml:space="preserve"> Som </w:t>
      </w:r>
      <w:r w:rsidR="004415E3">
        <w:rPr>
          <w:rFonts w:ascii="Times New Roman" w:hAnsi="Times New Roman" w:cs="Times New Roman"/>
        </w:rPr>
        <w:t>vesentlige punkter</w:t>
      </w:r>
      <w:r w:rsidR="007A5F45">
        <w:rPr>
          <w:rFonts w:ascii="Times New Roman" w:hAnsi="Times New Roman" w:cs="Times New Roman"/>
        </w:rPr>
        <w:t xml:space="preserve"> bør </w:t>
      </w:r>
      <w:r w:rsidR="00EC3F10">
        <w:rPr>
          <w:rFonts w:ascii="Times New Roman" w:hAnsi="Times New Roman" w:cs="Times New Roman"/>
        </w:rPr>
        <w:t>man i alle fall kunne nevne:</w:t>
      </w:r>
    </w:p>
    <w:p w:rsidR="00935679"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w:t>
      </w:r>
      <w:r w:rsidR="0008064F">
        <w:rPr>
          <w:rFonts w:ascii="Times New Roman" w:hAnsi="Times New Roman" w:cs="Times New Roman"/>
        </w:rPr>
        <w:t>i eurosonen</w:t>
      </w:r>
      <w:r w:rsidR="007A5F45">
        <w:rPr>
          <w:rFonts w:ascii="Times New Roman" w:hAnsi="Times New Roman" w:cs="Times New Roman"/>
        </w:rPr>
        <w:t xml:space="preserve"> er </w:t>
      </w:r>
      <w:r>
        <w:rPr>
          <w:rFonts w:ascii="Times New Roman" w:hAnsi="Times New Roman" w:cs="Times New Roman"/>
        </w:rPr>
        <w:t>”fastkurs</w:t>
      </w:r>
      <w:r w:rsidR="00916E73" w:rsidRPr="0099361B">
        <w:rPr>
          <w:rFonts w:ascii="Times New Roman" w:hAnsi="Times New Roman" w:cs="Times New Roman"/>
        </w:rPr>
        <w:t>fo</w:t>
      </w:r>
      <w:r w:rsidR="004415E3">
        <w:rPr>
          <w:rFonts w:ascii="Times New Roman" w:hAnsi="Times New Roman" w:cs="Times New Roman"/>
        </w:rPr>
        <w:t xml:space="preserve">rholdet” </w:t>
      </w:r>
      <w:r w:rsidR="006E4770" w:rsidRPr="0099361B">
        <w:rPr>
          <w:rFonts w:ascii="Times New Roman" w:hAnsi="Times New Roman" w:cs="Times New Roman"/>
        </w:rPr>
        <w:t>1:1.</w:t>
      </w:r>
    </w:p>
    <w:p w:rsidR="00B73447" w:rsidRPr="00370D23" w:rsidRDefault="00370D23" w:rsidP="00B73447">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005711B6" w:rsidRPr="00370D23">
        <w:rPr>
          <w:rFonts w:ascii="Times New Roman" w:hAnsi="Times New Roman" w:cs="Times New Roman"/>
        </w:rPr>
        <w:t xml:space="preserve">klareres </w:t>
      </w:r>
      <w:r w:rsidR="00B73447" w:rsidRPr="00370D23">
        <w:rPr>
          <w:rFonts w:ascii="Times New Roman" w:hAnsi="Times New Roman" w:cs="Times New Roman"/>
        </w:rPr>
        <w:t>ved at ESB endrer TARGET</w:t>
      </w:r>
      <w:r w:rsidR="005A0896" w:rsidRPr="00370D23">
        <w:rPr>
          <w:rFonts w:ascii="Times New Roman" w:hAnsi="Times New Roman" w:cs="Times New Roman"/>
        </w:rPr>
        <w:t>-</w:t>
      </w:r>
      <w:r w:rsidR="00B73447" w:rsidRPr="00370D23">
        <w:rPr>
          <w:rFonts w:ascii="Times New Roman" w:hAnsi="Times New Roman" w:cs="Times New Roman"/>
        </w:rPr>
        <w:t xml:space="preserve">balansen til de nasjonale sentralbankene.  </w:t>
      </w:r>
    </w:p>
    <w:p w:rsidR="00916E73"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7A5F45">
        <w:rPr>
          <w:rFonts w:ascii="Times New Roman" w:hAnsi="Times New Roman" w:cs="Times New Roman"/>
        </w:rPr>
        <w:t xml:space="preserve">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r w:rsidR="004415E3">
        <w:rPr>
          <w:rStyle w:val="FootnoteReference"/>
          <w:rFonts w:ascii="Times New Roman" w:hAnsi="Times New Roman" w:cs="Times New Roman"/>
        </w:rPr>
        <w:footnoteReference w:id="2"/>
      </w:r>
    </w:p>
    <w:p w:rsidR="00916E73" w:rsidRPr="0099361B" w:rsidRDefault="00645CF5"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w:t>
      </w:r>
      <w:r w:rsidR="005A0896">
        <w:rPr>
          <w:rFonts w:ascii="Times New Roman" w:hAnsi="Times New Roman" w:cs="Times New Roman"/>
        </w:rPr>
        <w:t>-</w:t>
      </w:r>
      <w:r w:rsidR="00EC3F10">
        <w:rPr>
          <w:rFonts w:ascii="Times New Roman" w:hAnsi="Times New Roman" w:cs="Times New Roman"/>
        </w:rPr>
        <w:t xml:space="preserve">balansen </w:t>
      </w:r>
      <w:r w:rsidR="006E5AF0">
        <w:rPr>
          <w:rFonts w:ascii="Times New Roman" w:hAnsi="Times New Roman" w:cs="Times New Roman"/>
        </w:rPr>
        <w:t xml:space="preserve">er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r w:rsidR="001859B2">
        <w:rPr>
          <w:rFonts w:ascii="Times New Roman" w:hAnsi="Times New Roman" w:cs="Times New Roman"/>
        </w:rPr>
        <w:t xml:space="preserve"> og </w:t>
      </w:r>
      <w:r w:rsidR="007A5F45">
        <w:rPr>
          <w:rFonts w:ascii="Times New Roman" w:hAnsi="Times New Roman" w:cs="Times New Roman"/>
        </w:rPr>
        <w:t>usikret</w:t>
      </w:r>
      <w:r w:rsidR="00A07912">
        <w:rPr>
          <w:rFonts w:ascii="Times New Roman" w:hAnsi="Times New Roman" w:cs="Times New Roman"/>
        </w:rPr>
        <w:t>.</w:t>
      </w:r>
    </w:p>
    <w:p w:rsidR="009F62C2" w:rsidRPr="0099361B" w:rsidRDefault="00A07912"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5711B6"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00916E73" w:rsidRPr="0099361B">
        <w:rPr>
          <w:rFonts w:ascii="Times New Roman" w:hAnsi="Times New Roman" w:cs="Times New Roman"/>
        </w:rPr>
        <w:t>ESB styret</w:t>
      </w:r>
      <w:r>
        <w:rPr>
          <w:rFonts w:ascii="Times New Roman" w:hAnsi="Times New Roman" w:cs="Times New Roman"/>
        </w:rPr>
        <w:t xml:space="preserve"> som </w:t>
      </w:r>
      <w:r w:rsidR="00A07912">
        <w:rPr>
          <w:rFonts w:ascii="Times New Roman" w:hAnsi="Times New Roman" w:cs="Times New Roman"/>
        </w:rPr>
        <w:t xml:space="preserve">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00916E73" w:rsidRPr="0099361B">
        <w:rPr>
          <w:rFonts w:ascii="Times New Roman" w:hAnsi="Times New Roman" w:cs="Times New Roman"/>
        </w:rPr>
        <w:t xml:space="preserve">endre basispengemengden. </w:t>
      </w:r>
    </w:p>
    <w:p w:rsidR="009F62C2" w:rsidRPr="0099361B" w:rsidRDefault="006E5AF0" w:rsidP="00713126">
      <w:pPr>
        <w:spacing w:line="360" w:lineRule="auto"/>
        <w:jc w:val="both"/>
        <w:rPr>
          <w:rFonts w:ascii="Times New Roman" w:hAnsi="Times New Roman" w:cs="Times New Roman"/>
        </w:rPr>
      </w:pPr>
      <w:r>
        <w:rPr>
          <w:rFonts w:ascii="Times New Roman" w:hAnsi="Times New Roman" w:cs="Times New Roman"/>
        </w:rPr>
        <w:t>De tre sist punktene</w:t>
      </w:r>
      <w:r w:rsidR="004F2BDA">
        <w:rPr>
          <w:rFonts w:ascii="Times New Roman" w:hAnsi="Times New Roman" w:cs="Times New Roman"/>
        </w:rPr>
        <w:t xml:space="preserve"> er særlige viktige her.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sidR="005711B6">
        <w:rPr>
          <w:rFonts w:ascii="Times New Roman" w:hAnsi="Times New Roman" w:cs="Times New Roman"/>
        </w:rPr>
        <w:t xml:space="preserve">, </w:t>
      </w:r>
      <w:r>
        <w:rPr>
          <w:rFonts w:ascii="Times New Roman" w:hAnsi="Times New Roman" w:cs="Times New Roman"/>
        </w:rPr>
        <w:t xml:space="preserve">betyr </w:t>
      </w:r>
      <w:r w:rsidR="0070016E">
        <w:rPr>
          <w:rFonts w:ascii="Times New Roman" w:hAnsi="Times New Roman" w:cs="Times New Roman"/>
        </w:rPr>
        <w:t>at systemet ikke automatisk bryter sammen dersom et land over lengre tid</w:t>
      </w:r>
      <w:r w:rsidR="004F2BDA">
        <w:rPr>
          <w:rFonts w:ascii="Times New Roman" w:hAnsi="Times New Roman" w:cs="Times New Roman"/>
        </w:rPr>
        <w:t xml:space="preserve"> </w:t>
      </w:r>
      <w:r w:rsidR="0070016E">
        <w:rPr>
          <w:rFonts w:ascii="Times New Roman" w:hAnsi="Times New Roman" w:cs="Times New Roman"/>
        </w:rPr>
        <w:t>får finansiert</w:t>
      </w:r>
      <w:r w:rsidR="005711B6">
        <w:rPr>
          <w:rFonts w:ascii="Times New Roman" w:hAnsi="Times New Roman" w:cs="Times New Roman"/>
        </w:rPr>
        <w:t xml:space="preserve"> </w:t>
      </w:r>
      <w:r w:rsidR="0070016E">
        <w:rPr>
          <w:rFonts w:ascii="Times New Roman" w:hAnsi="Times New Roman" w:cs="Times New Roman"/>
        </w:rPr>
        <w:t>deler av underskuddet på utenriksregnskapet</w:t>
      </w:r>
      <w:r w:rsidR="004F2BDA">
        <w:rPr>
          <w:rFonts w:ascii="Times New Roman" w:hAnsi="Times New Roman" w:cs="Times New Roman"/>
        </w:rPr>
        <w:t xml:space="preserve"> gjennom en økning basispengemengden</w:t>
      </w:r>
      <w:r w:rsidR="005711B6">
        <w:rPr>
          <w:rFonts w:ascii="Times New Roman" w:hAnsi="Times New Roman" w:cs="Times New Roman"/>
        </w:rPr>
        <w:t xml:space="preserve">. </w:t>
      </w:r>
      <w:r w:rsidR="00C60ECA" w:rsidRPr="0099361B">
        <w:rPr>
          <w:rFonts w:ascii="Times New Roman" w:hAnsi="Times New Roman" w:cs="Times New Roman"/>
        </w:rPr>
        <w:t>Når</w:t>
      </w:r>
      <w:r w:rsidR="00AC4D47">
        <w:rPr>
          <w:rFonts w:ascii="Times New Roman" w:hAnsi="Times New Roman" w:cs="Times New Roman"/>
        </w:rPr>
        <w:t xml:space="preserve"> det gjelder det siste punktet</w:t>
      </w:r>
      <w:r w:rsidR="00E50851">
        <w:rPr>
          <w:rFonts w:ascii="Times New Roman" w:hAnsi="Times New Roman" w:cs="Times New Roman"/>
        </w:rPr>
        <w:t>, kan</w:t>
      </w:r>
      <w:r w:rsidR="0070016E">
        <w:rPr>
          <w:rFonts w:ascii="Times New Roman" w:hAnsi="Times New Roman" w:cs="Times New Roman"/>
        </w:rPr>
        <w:t xml:space="preserve"> en </w:t>
      </w:r>
      <w:r w:rsidR="00E50851">
        <w:rPr>
          <w:rFonts w:ascii="Times New Roman" w:hAnsi="Times New Roman" w:cs="Times New Roman"/>
        </w:rPr>
        <w:t>merke seg ESB styret</w:t>
      </w:r>
      <w:r w:rsidR="0008064F">
        <w:rPr>
          <w:rFonts w:ascii="Times New Roman" w:hAnsi="Times New Roman" w:cs="Times New Roman"/>
        </w:rPr>
        <w:t xml:space="preserve"> er </w:t>
      </w:r>
      <w:r w:rsidR="00E50851">
        <w:rPr>
          <w:rFonts w:ascii="Times New Roman" w:hAnsi="Times New Roman" w:cs="Times New Roman"/>
        </w:rPr>
        <w:t>bygd opp rundt nasjonal representasjon</w:t>
      </w:r>
      <w:r w:rsidR="001859B2">
        <w:rPr>
          <w:rFonts w:ascii="Times New Roman" w:hAnsi="Times New Roman" w:cs="Times New Roman"/>
        </w:rPr>
        <w:t xml:space="preserve"> </w:t>
      </w:r>
      <w:r w:rsidR="00E50851">
        <w:rPr>
          <w:rFonts w:ascii="Times New Roman" w:hAnsi="Times New Roman" w:cs="Times New Roman"/>
        </w:rPr>
        <w:t xml:space="preserve">hvor hvert land har én stemme. </w:t>
      </w:r>
    </w:p>
    <w:p w:rsidR="00195E8F" w:rsidRDefault="000D6797" w:rsidP="00713126">
      <w:pPr>
        <w:pStyle w:val="Heading1"/>
        <w:spacing w:line="360" w:lineRule="auto"/>
        <w:jc w:val="both"/>
        <w:rPr>
          <w:rFonts w:ascii="Times New Roman" w:hAnsi="Times New Roman" w:cs="Times New Roman"/>
        </w:rPr>
      </w:pPr>
      <w:r>
        <w:rPr>
          <w:rFonts w:ascii="Times New Roman" w:hAnsi="Times New Roman" w:cs="Times New Roman"/>
        </w:rPr>
        <w:t xml:space="preserve">Penger utenfor landets grenser </w:t>
      </w:r>
      <w:r w:rsidR="00E50851">
        <w:rPr>
          <w:rFonts w:ascii="Times New Roman" w:hAnsi="Times New Roman" w:cs="Times New Roman"/>
        </w:rPr>
        <w:t>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7C3C91" w:rsidRDefault="004F2BDA" w:rsidP="00713126">
      <w:pPr>
        <w:spacing w:line="360" w:lineRule="auto"/>
        <w:jc w:val="both"/>
        <w:rPr>
          <w:rFonts w:ascii="Times New Roman" w:hAnsi="Times New Roman" w:cs="Times New Roman"/>
        </w:rPr>
      </w:pPr>
      <w:r>
        <w:rPr>
          <w:rFonts w:ascii="Times New Roman" w:hAnsi="Times New Roman" w:cs="Times New Roman"/>
        </w:rPr>
        <w:t>Gitt disse forskjellene</w:t>
      </w:r>
      <w:r w:rsidR="0069729A">
        <w:rPr>
          <w:rFonts w:ascii="Times New Roman" w:hAnsi="Times New Roman" w:cs="Times New Roman"/>
        </w:rPr>
        <w:t xml:space="preserve">, </w:t>
      </w:r>
      <w:r w:rsidR="00096427">
        <w:rPr>
          <w:rFonts w:ascii="Times New Roman" w:hAnsi="Times New Roman" w:cs="Times New Roman"/>
        </w:rPr>
        <w:t xml:space="preserve">kan det vises at </w:t>
      </w:r>
      <w:r w:rsidR="0070016E">
        <w:rPr>
          <w:rFonts w:ascii="Times New Roman" w:hAnsi="Times New Roman" w:cs="Times New Roman"/>
        </w:rPr>
        <w:t>prosessen med penger utenfor landets grenser også</w:t>
      </w:r>
      <w:r w:rsidR="00096427">
        <w:rPr>
          <w:rFonts w:ascii="Times New Roman" w:hAnsi="Times New Roman" w:cs="Times New Roman"/>
        </w:rPr>
        <w:t xml:space="preserve"> kan inntre i eurosonen. F</w:t>
      </w:r>
      <w:r w:rsidR="0070016E">
        <w:rPr>
          <w:rFonts w:ascii="Times New Roman" w:hAnsi="Times New Roman" w:cs="Times New Roman"/>
        </w:rPr>
        <w:t>or eksempel</w:t>
      </w:r>
      <w:r w:rsidR="00096427">
        <w:rPr>
          <w:rFonts w:ascii="Times New Roman" w:hAnsi="Times New Roman" w:cs="Times New Roman"/>
        </w:rPr>
        <w:t xml:space="preserve">, </w:t>
      </w:r>
      <w:r w:rsidR="0070016E">
        <w:rPr>
          <w:rFonts w:ascii="Times New Roman" w:hAnsi="Times New Roman" w:cs="Times New Roman"/>
        </w:rPr>
        <w:t xml:space="preserve">slik det kommer til uttrykk i figur 5. </w:t>
      </w:r>
    </w:p>
    <w:p w:rsidR="00DB00AE" w:rsidRPr="001F1A33" w:rsidRDefault="001F1A33" w:rsidP="003C641E">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713126">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w:t>
      </w:r>
      <w:r w:rsidR="007C3C91">
        <w:rPr>
          <w:rFonts w:ascii="Times New Roman" w:hAnsi="Times New Roman" w:cs="Times New Roman"/>
        </w:rPr>
        <w:t xml:space="preserve"> transaksjonene</w:t>
      </w:r>
      <w:r w:rsidR="0013352A">
        <w:rPr>
          <w:rFonts w:ascii="Times New Roman" w:hAnsi="Times New Roman" w:cs="Times New Roman"/>
        </w:rPr>
        <w:t xml:space="preserve"> </w:t>
      </w:r>
      <w:r w:rsidR="007C3C91">
        <w:rPr>
          <w:rFonts w:ascii="Times New Roman" w:hAnsi="Times New Roman" w:cs="Times New Roman"/>
        </w:rPr>
        <w:t xml:space="preserve">i </w:t>
      </w:r>
      <w:r w:rsidR="0070016E">
        <w:rPr>
          <w:rFonts w:ascii="Times New Roman" w:hAnsi="Times New Roman" w:cs="Times New Roman"/>
        </w:rPr>
        <w:t xml:space="preserve">denne </w:t>
      </w:r>
      <w:r w:rsidR="007C3C91">
        <w:rPr>
          <w:rFonts w:ascii="Times New Roman" w:hAnsi="Times New Roman" w:cs="Times New Roman"/>
        </w:rPr>
        <w:t>figuren er</w:t>
      </w:r>
      <w:r w:rsidR="0070016E">
        <w:rPr>
          <w:rFonts w:ascii="Times New Roman" w:hAnsi="Times New Roman" w:cs="Times New Roman"/>
        </w:rPr>
        <w:t xml:space="preserve"> nøyaktig de </w:t>
      </w:r>
      <w:r w:rsidR="007C3C91">
        <w:rPr>
          <w:rFonts w:ascii="Times New Roman" w:hAnsi="Times New Roman" w:cs="Times New Roman"/>
        </w:rPr>
        <w:t xml:space="preserve">samme som det </w:t>
      </w:r>
      <w:r w:rsidR="0070016E">
        <w:rPr>
          <w:rFonts w:ascii="Times New Roman" w:hAnsi="Times New Roman" w:cs="Times New Roman"/>
        </w:rPr>
        <w:t xml:space="preserve">som ble vist for </w:t>
      </w:r>
      <w:proofErr w:type="spellStart"/>
      <w:r w:rsidR="007C3C91">
        <w:rPr>
          <w:rFonts w:ascii="Times New Roman" w:hAnsi="Times New Roman" w:cs="Times New Roman"/>
        </w:rPr>
        <w:t>Bre</w:t>
      </w:r>
      <w:r>
        <w:rPr>
          <w:rFonts w:ascii="Times New Roman" w:hAnsi="Times New Roman" w:cs="Times New Roman"/>
        </w:rPr>
        <w:t>tton</w:t>
      </w:r>
      <w:proofErr w:type="spellEnd"/>
      <w:r>
        <w:rPr>
          <w:rFonts w:ascii="Times New Roman" w:hAnsi="Times New Roman" w:cs="Times New Roman"/>
        </w:rPr>
        <w:t xml:space="preserve"> </w:t>
      </w:r>
      <w:r w:rsidR="00802638">
        <w:rPr>
          <w:rFonts w:ascii="Times New Roman" w:hAnsi="Times New Roman" w:cs="Times New Roman"/>
        </w:rPr>
        <w:t>Woods-systemet</w:t>
      </w:r>
      <w:r w:rsidR="0069729A">
        <w:rPr>
          <w:rFonts w:ascii="Times New Roman" w:hAnsi="Times New Roman" w:cs="Times New Roman"/>
        </w:rPr>
        <w:t xml:space="preserve">. </w:t>
      </w:r>
      <w:r w:rsidR="00802638">
        <w:rPr>
          <w:rFonts w:ascii="Times New Roman" w:hAnsi="Times New Roman" w:cs="Times New Roman"/>
        </w:rPr>
        <w:t xml:space="preserve">Landene </w:t>
      </w:r>
      <w:r w:rsidR="0013352A">
        <w:rPr>
          <w:rFonts w:ascii="Times New Roman" w:hAnsi="Times New Roman" w:cs="Times New Roman"/>
        </w:rPr>
        <w:t xml:space="preserve">er imidlertid </w:t>
      </w:r>
      <w:r w:rsidR="00C571C5">
        <w:rPr>
          <w:rFonts w:ascii="Times New Roman" w:hAnsi="Times New Roman" w:cs="Times New Roman"/>
        </w:rPr>
        <w:t xml:space="preserve">endret til </w:t>
      </w:r>
      <w:r w:rsidR="0013352A">
        <w:rPr>
          <w:rFonts w:ascii="Times New Roman" w:hAnsi="Times New Roman" w:cs="Times New Roman"/>
        </w:rPr>
        <w:t>Hellas og Tyskland</w:t>
      </w:r>
      <w:r w:rsidR="00096427">
        <w:rPr>
          <w:rFonts w:ascii="Times New Roman" w:hAnsi="Times New Roman" w:cs="Times New Roman"/>
        </w:rPr>
        <w:t xml:space="preserve"> </w:t>
      </w:r>
      <w:r w:rsidR="00AC3169">
        <w:rPr>
          <w:rFonts w:ascii="Times New Roman" w:hAnsi="Times New Roman" w:cs="Times New Roman"/>
        </w:rPr>
        <w:t xml:space="preserve">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5A0896">
        <w:rPr>
          <w:rFonts w:ascii="Times New Roman" w:hAnsi="Times New Roman" w:cs="Times New Roman"/>
        </w:rPr>
        <w:t xml:space="preserve"> </w:t>
      </w:r>
      <w:r w:rsidR="00096427">
        <w:rPr>
          <w:rFonts w:ascii="Times New Roman" w:hAnsi="Times New Roman" w:cs="Times New Roman"/>
        </w:rPr>
        <w:t xml:space="preserve">I tråd med likning (2), inngår ESB nå som </w:t>
      </w:r>
      <w:r w:rsidR="005A0896">
        <w:rPr>
          <w:rFonts w:ascii="Times New Roman" w:hAnsi="Times New Roman" w:cs="Times New Roman"/>
        </w:rPr>
        <w:t>en egen</w:t>
      </w:r>
      <w:r w:rsidR="00096427">
        <w:rPr>
          <w:rFonts w:ascii="Times New Roman" w:hAnsi="Times New Roman" w:cs="Times New Roman"/>
        </w:rPr>
        <w:t xml:space="preserve"> enhet </w:t>
      </w:r>
      <w:r w:rsidR="005A0896">
        <w:rPr>
          <w:rFonts w:ascii="Times New Roman" w:hAnsi="Times New Roman" w:cs="Times New Roman"/>
        </w:rPr>
        <w:t xml:space="preserve">som klarer systemet ved å endre TARGET-balansen til de nasjonale sentralbankene. </w:t>
      </w:r>
      <w:r w:rsidR="00802638">
        <w:rPr>
          <w:rFonts w:ascii="Times New Roman" w:hAnsi="Times New Roman" w:cs="Times New Roman"/>
        </w:rPr>
        <w:t>Den vesentlige forskjellen mellom</w:t>
      </w:r>
      <w:r w:rsidR="0069729A">
        <w:rPr>
          <w:rFonts w:ascii="Times New Roman" w:hAnsi="Times New Roman" w:cs="Times New Roman"/>
        </w:rPr>
        <w:t xml:space="preserve"> figur 4 og 5 </w:t>
      </w:r>
      <w:r w:rsidR="00096427">
        <w:rPr>
          <w:rFonts w:ascii="Times New Roman" w:hAnsi="Times New Roman" w:cs="Times New Roman"/>
        </w:rPr>
        <w:t xml:space="preserve">vil en derfor </w:t>
      </w:r>
      <w:r w:rsidR="00237F30">
        <w:rPr>
          <w:rFonts w:ascii="Times New Roman" w:hAnsi="Times New Roman" w:cs="Times New Roman"/>
        </w:rPr>
        <w:lastRenderedPageBreak/>
        <w:t xml:space="preserve">finne i det </w:t>
      </w:r>
      <w:r w:rsidR="00802638">
        <w:rPr>
          <w:rFonts w:ascii="Times New Roman" w:hAnsi="Times New Roman" w:cs="Times New Roman"/>
        </w:rPr>
        <w:t>siste ledd</w:t>
      </w:r>
      <w:r w:rsidR="00AC3169">
        <w:rPr>
          <w:rFonts w:ascii="Times New Roman" w:hAnsi="Times New Roman" w:cs="Times New Roman"/>
        </w:rPr>
        <w:t>et</w:t>
      </w:r>
      <w:r w:rsidR="00237F30">
        <w:rPr>
          <w:rFonts w:ascii="Times New Roman" w:hAnsi="Times New Roman" w:cs="Times New Roman"/>
        </w:rPr>
        <w:t xml:space="preserve"> i</w:t>
      </w:r>
      <w:r w:rsidR="00802638">
        <w:rPr>
          <w:rFonts w:ascii="Times New Roman" w:hAnsi="Times New Roman" w:cs="Times New Roman"/>
        </w:rPr>
        <w:t xml:space="preserve"> transaksjonskjeden.</w:t>
      </w:r>
      <w:r w:rsidR="004421E5">
        <w:rPr>
          <w:rFonts w:ascii="Times New Roman" w:hAnsi="Times New Roman" w:cs="Times New Roman"/>
        </w:rPr>
        <w:t xml:space="preserve"> I den siste figuren vil b</w:t>
      </w:r>
      <w:r w:rsidR="00802638">
        <w:rPr>
          <w:rFonts w:ascii="Times New Roman" w:hAnsi="Times New Roman" w:cs="Times New Roman"/>
        </w:rPr>
        <w:t xml:space="preserve">etalingssystemet </w:t>
      </w:r>
      <w:r w:rsidR="004421E5">
        <w:rPr>
          <w:rFonts w:ascii="Times New Roman" w:hAnsi="Times New Roman" w:cs="Times New Roman"/>
        </w:rPr>
        <w:t xml:space="preserve">klarere </w:t>
      </w:r>
      <w:r w:rsidR="005A0896">
        <w:rPr>
          <w:rFonts w:ascii="Times New Roman" w:hAnsi="Times New Roman" w:cs="Times New Roman"/>
        </w:rPr>
        <w:t>den økte mengden basispengemengden fra den greske nasjonale sentralbanken</w:t>
      </w:r>
      <w:r w:rsidR="00096427">
        <w:rPr>
          <w:rFonts w:ascii="Times New Roman" w:hAnsi="Times New Roman" w:cs="Times New Roman"/>
        </w:rPr>
        <w:t xml:space="preserve">, </w:t>
      </w:r>
      <w:r w:rsidR="00802638">
        <w:rPr>
          <w:rFonts w:ascii="Times New Roman" w:hAnsi="Times New Roman" w:cs="Times New Roman"/>
        </w:rPr>
        <w:t xml:space="preserve">ved at Bundesbank øker sine fordringer </w:t>
      </w:r>
      <w:r w:rsidR="00096427">
        <w:rPr>
          <w:rFonts w:ascii="Times New Roman" w:hAnsi="Times New Roman" w:cs="Times New Roman"/>
        </w:rPr>
        <w:t>på TARGET-balansen på 100 euro</w:t>
      </w:r>
      <w:r w:rsidR="0069729A">
        <w:rPr>
          <w:rFonts w:ascii="Times New Roman" w:hAnsi="Times New Roman" w:cs="Times New Roman"/>
        </w:rPr>
        <w:t xml:space="preserve">. Dette er </w:t>
      </w:r>
      <w:r w:rsidR="00802638">
        <w:rPr>
          <w:rFonts w:ascii="Times New Roman" w:hAnsi="Times New Roman" w:cs="Times New Roman"/>
        </w:rPr>
        <w:t>motsvart av en tilvarende økning i den greske nasjonalbankens sin gjeld</w:t>
      </w:r>
      <w:r w:rsidR="0069729A">
        <w:rPr>
          <w:rFonts w:ascii="Times New Roman" w:hAnsi="Times New Roman" w:cs="Times New Roman"/>
        </w:rPr>
        <w:t xml:space="preserve">. </w:t>
      </w:r>
      <w:r w:rsidR="007E3CBF">
        <w:rPr>
          <w:rFonts w:ascii="Times New Roman" w:hAnsi="Times New Roman" w:cs="Times New Roman"/>
        </w:rPr>
        <w:t>Som et resultat av</w:t>
      </w:r>
      <w:r w:rsidR="001117BC">
        <w:rPr>
          <w:rFonts w:ascii="Times New Roman" w:hAnsi="Times New Roman" w:cs="Times New Roman"/>
        </w:rPr>
        <w:t xml:space="preserve"> denne operasjonen </w:t>
      </w:r>
      <w:r w:rsidR="004F2BDA">
        <w:rPr>
          <w:rFonts w:ascii="Times New Roman" w:hAnsi="Times New Roman" w:cs="Times New Roman"/>
        </w:rPr>
        <w:t>v</w:t>
      </w:r>
      <w:r w:rsidR="005A0896">
        <w:rPr>
          <w:rFonts w:ascii="Times New Roman" w:hAnsi="Times New Roman" w:cs="Times New Roman"/>
        </w:rPr>
        <w:t xml:space="preserve">il basispengemengden for hele </w:t>
      </w:r>
      <w:r w:rsidR="007E3CBF">
        <w:rPr>
          <w:rFonts w:ascii="Times New Roman" w:hAnsi="Times New Roman" w:cs="Times New Roman"/>
        </w:rPr>
        <w:t>eurosystemet bli</w:t>
      </w:r>
      <w:r w:rsidR="004F2BDA">
        <w:rPr>
          <w:rFonts w:ascii="Times New Roman" w:hAnsi="Times New Roman" w:cs="Times New Roman"/>
        </w:rPr>
        <w:t xml:space="preserve"> sterilisert</w:t>
      </w:r>
      <w:r w:rsidR="001117BC">
        <w:rPr>
          <w:rFonts w:ascii="Times New Roman" w:hAnsi="Times New Roman" w:cs="Times New Roman"/>
        </w:rPr>
        <w:t>,</w:t>
      </w:r>
      <w:r w:rsidR="004F2BDA">
        <w:rPr>
          <w:rFonts w:ascii="Times New Roman" w:hAnsi="Times New Roman" w:cs="Times New Roman"/>
        </w:rPr>
        <w:t xml:space="preserve"> eller </w:t>
      </w:r>
      <w:r w:rsidR="007E3CBF">
        <w:rPr>
          <w:rFonts w:ascii="Times New Roman" w:hAnsi="Times New Roman" w:cs="Times New Roman"/>
        </w:rPr>
        <w:t xml:space="preserve">holdt uendret. </w:t>
      </w:r>
      <w:r w:rsidR="00802638">
        <w:rPr>
          <w:rFonts w:ascii="Times New Roman" w:hAnsi="Times New Roman" w:cs="Times New Roman"/>
        </w:rPr>
        <w:t xml:space="preserve">  </w:t>
      </w:r>
    </w:p>
    <w:p w:rsidR="0069729A" w:rsidRDefault="004F2BDA" w:rsidP="00713126">
      <w:pPr>
        <w:spacing w:line="360" w:lineRule="auto"/>
        <w:jc w:val="both"/>
        <w:rPr>
          <w:rFonts w:ascii="Times New Roman" w:hAnsi="Times New Roman" w:cs="Times New Roman"/>
        </w:rPr>
      </w:pPr>
      <w:r>
        <w:rPr>
          <w:rFonts w:ascii="Times New Roman" w:hAnsi="Times New Roman" w:cs="Times New Roman"/>
        </w:rPr>
        <w:t xml:space="preserve">ESB </w:t>
      </w:r>
      <w:r w:rsidR="00802638">
        <w:rPr>
          <w:rFonts w:ascii="Times New Roman" w:hAnsi="Times New Roman" w:cs="Times New Roman"/>
        </w:rPr>
        <w:t>erklærte</w:t>
      </w:r>
      <w:r w:rsidR="00AC3169">
        <w:rPr>
          <w:rFonts w:ascii="Times New Roman" w:hAnsi="Times New Roman" w:cs="Times New Roman"/>
        </w:rPr>
        <w:t xml:space="preserve"> pengepolitikk</w:t>
      </w:r>
      <w:r>
        <w:rPr>
          <w:rFonts w:ascii="Times New Roman" w:hAnsi="Times New Roman" w:cs="Times New Roman"/>
        </w:rPr>
        <w:t xml:space="preserve"> </w:t>
      </w:r>
      <w:r w:rsidR="00407C8F">
        <w:rPr>
          <w:rFonts w:ascii="Times New Roman" w:hAnsi="Times New Roman" w:cs="Times New Roman"/>
        </w:rPr>
        <w:t xml:space="preserve">er at den </w:t>
      </w:r>
      <w:r>
        <w:rPr>
          <w:rFonts w:ascii="Times New Roman" w:hAnsi="Times New Roman" w:cs="Times New Roman"/>
        </w:rPr>
        <w:t xml:space="preserve">skal være lik </w:t>
      </w:r>
      <w:r w:rsidR="00AC3169">
        <w:rPr>
          <w:rFonts w:ascii="Times New Roman" w:hAnsi="Times New Roman" w:cs="Times New Roman"/>
        </w:rPr>
        <w:t>for alle</w:t>
      </w:r>
      <w:r w:rsidR="00237F30">
        <w:rPr>
          <w:rFonts w:ascii="Times New Roman" w:hAnsi="Times New Roman" w:cs="Times New Roman"/>
        </w:rPr>
        <w:t xml:space="preserve"> landene </w:t>
      </w:r>
      <w:r w:rsidR="00AC3169">
        <w:rPr>
          <w:rFonts w:ascii="Times New Roman" w:hAnsi="Times New Roman" w:cs="Times New Roman"/>
        </w:rPr>
        <w:t xml:space="preserve">som inngår i eurosonen. </w:t>
      </w:r>
      <w:r>
        <w:rPr>
          <w:rFonts w:ascii="Times New Roman" w:hAnsi="Times New Roman" w:cs="Times New Roman"/>
        </w:rPr>
        <w:t xml:space="preserve">Man kan kanskje stusse litt over </w:t>
      </w:r>
      <w:r w:rsidR="00AC3169">
        <w:rPr>
          <w:rFonts w:ascii="Times New Roman" w:hAnsi="Times New Roman" w:cs="Times New Roman"/>
        </w:rPr>
        <w:t>hvor realistisk eksemplet ovenfor er</w:t>
      </w:r>
      <w:r>
        <w:rPr>
          <w:rFonts w:ascii="Times New Roman" w:hAnsi="Times New Roman" w:cs="Times New Roman"/>
        </w:rPr>
        <w:t xml:space="preserve">, hvor </w:t>
      </w:r>
      <w:r w:rsidR="00AC3169">
        <w:rPr>
          <w:rFonts w:ascii="Times New Roman" w:hAnsi="Times New Roman" w:cs="Times New Roman"/>
        </w:rPr>
        <w:t xml:space="preserve">økningen i </w:t>
      </w:r>
      <w:r w:rsidR="00237F30">
        <w:rPr>
          <w:rFonts w:ascii="Times New Roman" w:hAnsi="Times New Roman" w:cs="Times New Roman"/>
        </w:rPr>
        <w:t xml:space="preserve">basispengemengden </w:t>
      </w:r>
      <w:r w:rsidR="0069729A">
        <w:rPr>
          <w:rFonts w:ascii="Times New Roman" w:hAnsi="Times New Roman" w:cs="Times New Roman"/>
        </w:rPr>
        <w:t xml:space="preserve">kun </w:t>
      </w:r>
      <w:r w:rsidR="001117BC">
        <w:rPr>
          <w:rFonts w:ascii="Times New Roman" w:hAnsi="Times New Roman" w:cs="Times New Roman"/>
        </w:rPr>
        <w:t xml:space="preserve">har sitt opphav </w:t>
      </w:r>
      <w:r w:rsidR="00237F30">
        <w:rPr>
          <w:rFonts w:ascii="Times New Roman" w:hAnsi="Times New Roman" w:cs="Times New Roman"/>
        </w:rPr>
        <w:t xml:space="preserve">i den greske økonomien. </w:t>
      </w:r>
      <w:r w:rsidR="0069729A">
        <w:rPr>
          <w:rFonts w:ascii="Times New Roman" w:hAnsi="Times New Roman" w:cs="Times New Roman"/>
        </w:rPr>
        <w:t xml:space="preserve">For å </w:t>
      </w:r>
      <w:r>
        <w:rPr>
          <w:rFonts w:ascii="Times New Roman" w:hAnsi="Times New Roman" w:cs="Times New Roman"/>
        </w:rPr>
        <w:t>begrunne dette</w:t>
      </w:r>
      <w:r w:rsidR="0069729A">
        <w:rPr>
          <w:rFonts w:ascii="Times New Roman" w:hAnsi="Times New Roman" w:cs="Times New Roman"/>
        </w:rPr>
        <w:t xml:space="preserve">, la oss forenkle litt og legge til grunn at de nasjonale forretningsbankene har tilgang til finansiering gjennom kapitalmarkedet (dvs. obligasjons- og interbankmarkedet) og et </w:t>
      </w:r>
      <w:r w:rsidR="0069729A" w:rsidRPr="0099361B">
        <w:rPr>
          <w:rFonts w:ascii="Times New Roman" w:hAnsi="Times New Roman" w:cs="Times New Roman"/>
        </w:rPr>
        <w:t>”kredit</w:t>
      </w:r>
      <w:r w:rsidR="0069729A">
        <w:rPr>
          <w:rFonts w:ascii="Times New Roman" w:hAnsi="Times New Roman" w:cs="Times New Roman"/>
        </w:rPr>
        <w:t>t</w:t>
      </w:r>
      <w:r w:rsidR="0069729A" w:rsidRPr="0099361B">
        <w:rPr>
          <w:rFonts w:ascii="Times New Roman" w:hAnsi="Times New Roman" w:cs="Times New Roman"/>
        </w:rPr>
        <w:t xml:space="preserve">kort” utstedt av ESB. </w:t>
      </w:r>
      <w:r w:rsidR="0069729A">
        <w:rPr>
          <w:rFonts w:ascii="Times New Roman" w:hAnsi="Times New Roman" w:cs="Times New Roman"/>
        </w:rPr>
        <w:t>”K</w:t>
      </w:r>
      <w:r w:rsidR="0069729A" w:rsidRPr="0099361B">
        <w:rPr>
          <w:rFonts w:ascii="Times New Roman" w:hAnsi="Times New Roman" w:cs="Times New Roman"/>
        </w:rPr>
        <w:t>redit</w:t>
      </w:r>
      <w:r w:rsidR="0069729A">
        <w:rPr>
          <w:rFonts w:ascii="Times New Roman" w:hAnsi="Times New Roman" w:cs="Times New Roman"/>
        </w:rPr>
        <w:t>t</w:t>
      </w:r>
      <w:r w:rsidR="0069729A" w:rsidRPr="0099361B">
        <w:rPr>
          <w:rFonts w:ascii="Times New Roman" w:hAnsi="Times New Roman" w:cs="Times New Roman"/>
        </w:rPr>
        <w:t>kortet” gir adgang til å skape elektroniske penger</w:t>
      </w:r>
      <w:r w:rsidR="0069729A">
        <w:rPr>
          <w:rFonts w:ascii="Times New Roman" w:hAnsi="Times New Roman" w:cs="Times New Roman"/>
        </w:rPr>
        <w:t xml:space="preserve">, men er underlagt restriksjoner i form av </w:t>
      </w:r>
      <w:r w:rsidR="0069729A" w:rsidRPr="0099361B">
        <w:rPr>
          <w:rFonts w:ascii="Times New Roman" w:hAnsi="Times New Roman" w:cs="Times New Roman"/>
        </w:rPr>
        <w:t>refinansieringsrente</w:t>
      </w:r>
      <w:r w:rsidR="0069729A">
        <w:rPr>
          <w:rFonts w:ascii="Times New Roman" w:hAnsi="Times New Roman" w:cs="Times New Roman"/>
        </w:rPr>
        <w:t xml:space="preserve">, sikkerhetskrav </w:t>
      </w:r>
      <w:r w:rsidR="0069729A" w:rsidRPr="0099361B">
        <w:rPr>
          <w:rFonts w:ascii="Times New Roman" w:hAnsi="Times New Roman" w:cs="Times New Roman"/>
        </w:rPr>
        <w:t>og likviditetsskranker.</w:t>
      </w:r>
    </w:p>
    <w:p w:rsidR="0083519D" w:rsidRDefault="005A0896" w:rsidP="0083519D">
      <w:pPr>
        <w:spacing w:line="360" w:lineRule="auto"/>
        <w:jc w:val="both"/>
        <w:rPr>
          <w:rFonts w:ascii="Times New Roman" w:hAnsi="Times New Roman" w:cs="Times New Roman"/>
        </w:rPr>
      </w:pPr>
      <w:r>
        <w:rPr>
          <w:rFonts w:ascii="Times New Roman" w:hAnsi="Times New Roman" w:cs="Times New Roman"/>
        </w:rPr>
        <w:t xml:space="preserve">Vi antar </w:t>
      </w:r>
      <w:r w:rsidR="00237F30">
        <w:rPr>
          <w:rFonts w:ascii="Times New Roman" w:hAnsi="Times New Roman" w:cs="Times New Roman"/>
        </w:rPr>
        <w:t xml:space="preserve">at </w:t>
      </w:r>
      <w:r w:rsidR="00973B9D" w:rsidRPr="0099361B">
        <w:rPr>
          <w:rFonts w:ascii="Times New Roman" w:hAnsi="Times New Roman" w:cs="Times New Roman"/>
        </w:rPr>
        <w:t>forretningsbank</w:t>
      </w:r>
      <w:r w:rsidR="00F619F6">
        <w:rPr>
          <w:rFonts w:ascii="Times New Roman" w:hAnsi="Times New Roman" w:cs="Times New Roman"/>
        </w:rPr>
        <w:t>ene</w:t>
      </w:r>
      <w:r w:rsidR="005B739C">
        <w:rPr>
          <w:rFonts w:ascii="Times New Roman" w:hAnsi="Times New Roman" w:cs="Times New Roman"/>
        </w:rPr>
        <w:t xml:space="preserve"> ønsker å minimere sine finansieringskostnader. </w:t>
      </w:r>
      <w:r w:rsidR="004F2BDA">
        <w:rPr>
          <w:rFonts w:ascii="Times New Roman" w:hAnsi="Times New Roman" w:cs="Times New Roman"/>
        </w:rPr>
        <w:t xml:space="preserve">Det betyr at de </w:t>
      </w:r>
      <w:r w:rsidR="001117BC">
        <w:rPr>
          <w:rFonts w:ascii="Times New Roman" w:hAnsi="Times New Roman" w:cs="Times New Roman"/>
        </w:rPr>
        <w:t xml:space="preserve">velger </w:t>
      </w:r>
      <w:r w:rsidR="000058E0">
        <w:rPr>
          <w:rFonts w:ascii="Times New Roman" w:hAnsi="Times New Roman" w:cs="Times New Roman"/>
        </w:rPr>
        <w:t xml:space="preserve">å finansiere seg ved bruk av </w:t>
      </w:r>
      <w:r w:rsidR="000058E0" w:rsidRPr="0099361B">
        <w:rPr>
          <w:rFonts w:ascii="Times New Roman" w:hAnsi="Times New Roman" w:cs="Times New Roman"/>
        </w:rPr>
        <w:t>”kredittkortet”</w:t>
      </w:r>
      <w:r w:rsidR="000058E0">
        <w:rPr>
          <w:rFonts w:ascii="Times New Roman" w:hAnsi="Times New Roman" w:cs="Times New Roman"/>
        </w:rPr>
        <w:t xml:space="preserve"> til ESB dersom lånekostnadene her er lavere enn i </w:t>
      </w:r>
      <w:r w:rsidR="004E757E">
        <w:rPr>
          <w:rFonts w:ascii="Times New Roman" w:hAnsi="Times New Roman" w:cs="Times New Roman"/>
        </w:rPr>
        <w:t>interbankmarkedet</w:t>
      </w:r>
      <w:r w:rsidR="000058E0">
        <w:rPr>
          <w:rFonts w:ascii="Times New Roman" w:hAnsi="Times New Roman" w:cs="Times New Roman"/>
        </w:rPr>
        <w:t xml:space="preserve">. </w:t>
      </w:r>
      <w:r w:rsidR="00CA0AE0">
        <w:rPr>
          <w:rFonts w:ascii="Times New Roman" w:hAnsi="Times New Roman" w:cs="Times New Roman"/>
        </w:rPr>
        <w:t xml:space="preserve">I </w:t>
      </w:r>
      <w:r w:rsidR="0083519D">
        <w:rPr>
          <w:rFonts w:ascii="Times New Roman" w:hAnsi="Times New Roman" w:cs="Times New Roman"/>
        </w:rPr>
        <w:t xml:space="preserve">interbankmarkedet vil </w:t>
      </w:r>
      <w:r w:rsidR="00CA0AE0">
        <w:rPr>
          <w:rFonts w:ascii="Times New Roman" w:hAnsi="Times New Roman" w:cs="Times New Roman"/>
        </w:rPr>
        <w:t>finansieringskostnaden</w:t>
      </w:r>
      <w:r w:rsidR="0083519D">
        <w:rPr>
          <w:rFonts w:ascii="Times New Roman" w:hAnsi="Times New Roman" w:cs="Times New Roman"/>
        </w:rPr>
        <w:t xml:space="preserve"> </w:t>
      </w:r>
      <w:r w:rsidR="00CA0AE0">
        <w:rPr>
          <w:rFonts w:ascii="Times New Roman" w:hAnsi="Times New Roman" w:cs="Times New Roman"/>
        </w:rPr>
        <w:t>inneholde en risikopremie</w:t>
      </w:r>
      <w:r w:rsidR="00F11976">
        <w:rPr>
          <w:rFonts w:ascii="Times New Roman" w:hAnsi="Times New Roman" w:cs="Times New Roman"/>
        </w:rPr>
        <w:t xml:space="preserve">, </w:t>
      </w:r>
      <w:r w:rsidR="00CA0AE0">
        <w:rPr>
          <w:rFonts w:ascii="Times New Roman" w:hAnsi="Times New Roman" w:cs="Times New Roman"/>
        </w:rPr>
        <w:t xml:space="preserve">som typisk reflekterer investorenes vurdering av bankens soliditet. </w:t>
      </w:r>
      <w:r w:rsidR="005B739C">
        <w:rPr>
          <w:rFonts w:ascii="Times New Roman" w:hAnsi="Times New Roman" w:cs="Times New Roman"/>
        </w:rPr>
        <w:t xml:space="preserve">Anses den tyske forretningsbanken som </w:t>
      </w:r>
      <w:r w:rsidR="009A2F65">
        <w:rPr>
          <w:rFonts w:ascii="Times New Roman" w:hAnsi="Times New Roman" w:cs="Times New Roman"/>
        </w:rPr>
        <w:t>m</w:t>
      </w:r>
      <w:r w:rsidR="00CA0AE0">
        <w:rPr>
          <w:rFonts w:ascii="Times New Roman" w:hAnsi="Times New Roman" w:cs="Times New Roman"/>
        </w:rPr>
        <w:t>er solid enn den greske</w:t>
      </w:r>
      <w:r w:rsidR="009A2F65">
        <w:rPr>
          <w:rFonts w:ascii="Times New Roman" w:hAnsi="Times New Roman" w:cs="Times New Roman"/>
        </w:rPr>
        <w:t xml:space="preserve">, </w:t>
      </w:r>
      <w:r w:rsidR="005B739C">
        <w:rPr>
          <w:rFonts w:ascii="Times New Roman" w:hAnsi="Times New Roman" w:cs="Times New Roman"/>
        </w:rPr>
        <w:t>vil den oppnå en laver</w:t>
      </w:r>
      <w:r w:rsidR="00CA0AE0">
        <w:rPr>
          <w:rFonts w:ascii="Times New Roman" w:hAnsi="Times New Roman" w:cs="Times New Roman"/>
        </w:rPr>
        <w:t xml:space="preserve">e risikopremie. Vi kan dermed forestille oss en løsning hvor den greske forretningsbanken finansierer seg igjennom sin nasjonale sentralbank, mens den </w:t>
      </w:r>
      <w:r w:rsidR="00CA0AE0" w:rsidRPr="0099361B">
        <w:rPr>
          <w:rFonts w:ascii="Times New Roman" w:hAnsi="Times New Roman" w:cs="Times New Roman"/>
        </w:rPr>
        <w:t>tyske forr</w:t>
      </w:r>
      <w:r w:rsidR="00CA0AE0">
        <w:rPr>
          <w:rFonts w:ascii="Times New Roman" w:hAnsi="Times New Roman" w:cs="Times New Roman"/>
        </w:rPr>
        <w:t>etningsbanken finansierer seg i</w:t>
      </w:r>
      <w:r w:rsidR="004E757E">
        <w:rPr>
          <w:rFonts w:ascii="Times New Roman" w:hAnsi="Times New Roman" w:cs="Times New Roman"/>
        </w:rPr>
        <w:t xml:space="preserve"> interbankmarkedet</w:t>
      </w:r>
      <w:r w:rsidR="00CA0AE0" w:rsidRPr="0099361B">
        <w:rPr>
          <w:rFonts w:ascii="Times New Roman" w:hAnsi="Times New Roman" w:cs="Times New Roman"/>
        </w:rPr>
        <w:t>.</w:t>
      </w:r>
      <w:r w:rsidR="001117BC">
        <w:rPr>
          <w:rFonts w:ascii="Times New Roman" w:hAnsi="Times New Roman" w:cs="Times New Roman"/>
        </w:rPr>
        <w:t xml:space="preserve"> På bakgrunn av dette, </w:t>
      </w:r>
      <w:r w:rsidR="004F2BDA">
        <w:rPr>
          <w:rFonts w:ascii="Times New Roman" w:hAnsi="Times New Roman" w:cs="Times New Roman"/>
        </w:rPr>
        <w:t xml:space="preserve">kan vi konkludere med at penger utenfor landets </w:t>
      </w:r>
      <w:r w:rsidR="0083519D">
        <w:rPr>
          <w:rFonts w:ascii="Times New Roman" w:hAnsi="Times New Roman" w:cs="Times New Roman"/>
        </w:rPr>
        <w:t>grenser</w:t>
      </w:r>
      <w:r w:rsidR="00F11976">
        <w:rPr>
          <w:rFonts w:ascii="Times New Roman" w:hAnsi="Times New Roman" w:cs="Times New Roman"/>
        </w:rPr>
        <w:t xml:space="preserve"> har mulighet til å oppstå både i eurosonen som under </w:t>
      </w:r>
      <w:proofErr w:type="spellStart"/>
      <w:r w:rsidR="0083519D">
        <w:rPr>
          <w:rFonts w:ascii="Times New Roman" w:hAnsi="Times New Roman" w:cs="Times New Roman"/>
        </w:rPr>
        <w:t>Bretton</w:t>
      </w:r>
      <w:proofErr w:type="spellEnd"/>
      <w:r w:rsidR="0083519D">
        <w:rPr>
          <w:rFonts w:ascii="Times New Roman" w:hAnsi="Times New Roman" w:cs="Times New Roman"/>
        </w:rPr>
        <w:t xml:space="preserve"> Woods-systemet.</w:t>
      </w:r>
    </w:p>
    <w:p w:rsidR="006349F2" w:rsidRDefault="004F6944" w:rsidP="00713126">
      <w:pPr>
        <w:spacing w:line="360" w:lineRule="auto"/>
        <w:jc w:val="both"/>
        <w:rPr>
          <w:rFonts w:ascii="Times New Roman" w:hAnsi="Times New Roman" w:cs="Times New Roman"/>
        </w:rPr>
      </w:pPr>
      <w:r>
        <w:rPr>
          <w:rFonts w:ascii="Times New Roman" w:hAnsi="Times New Roman" w:cs="Times New Roman"/>
        </w:rPr>
        <w:t xml:space="preserve">Det er </w:t>
      </w:r>
      <w:r w:rsidR="00954EAA">
        <w:rPr>
          <w:rFonts w:ascii="Times New Roman" w:hAnsi="Times New Roman" w:cs="Times New Roman"/>
        </w:rPr>
        <w:t>imidlertid ikke slik at penger utenfor landets grenser</w:t>
      </w:r>
      <w:r w:rsidR="00F11976">
        <w:rPr>
          <w:rFonts w:ascii="Times New Roman" w:hAnsi="Times New Roman" w:cs="Times New Roman"/>
        </w:rPr>
        <w:t xml:space="preserve">, som vi til nå har fokusert på, trenger </w:t>
      </w:r>
      <w:r w:rsidR="008062E7">
        <w:rPr>
          <w:rFonts w:ascii="Times New Roman" w:hAnsi="Times New Roman" w:cs="Times New Roman"/>
        </w:rPr>
        <w:t xml:space="preserve">å være en direkte følge </w:t>
      </w:r>
      <w:r w:rsidR="0013315A">
        <w:rPr>
          <w:rFonts w:ascii="Times New Roman" w:hAnsi="Times New Roman" w:cs="Times New Roman"/>
        </w:rPr>
        <w:t>av en initial økning i basispengemengden. En annen variant</w:t>
      </w:r>
      <w:r w:rsidR="008E4C4C">
        <w:rPr>
          <w:rFonts w:ascii="Times New Roman" w:hAnsi="Times New Roman" w:cs="Times New Roman"/>
        </w:rPr>
        <w:t xml:space="preserve"> er at </w:t>
      </w:r>
      <w:r w:rsidR="0013315A">
        <w:rPr>
          <w:rFonts w:ascii="Times New Roman" w:hAnsi="Times New Roman" w:cs="Times New Roman"/>
        </w:rPr>
        <w:t>dette kan</w:t>
      </w:r>
      <w:r w:rsidR="008E4C4C">
        <w:rPr>
          <w:rFonts w:ascii="Times New Roman" w:hAnsi="Times New Roman" w:cs="Times New Roman"/>
        </w:rPr>
        <w:t xml:space="preserve"> komme av endrede p</w:t>
      </w:r>
      <w:r w:rsidR="0013315A">
        <w:rPr>
          <w:rFonts w:ascii="Times New Roman" w:hAnsi="Times New Roman" w:cs="Times New Roman"/>
        </w:rPr>
        <w:t xml:space="preserve">referanser </w:t>
      </w:r>
      <w:r w:rsidR="008E4C4C">
        <w:rPr>
          <w:rFonts w:ascii="Times New Roman" w:hAnsi="Times New Roman" w:cs="Times New Roman"/>
        </w:rPr>
        <w:t xml:space="preserve">for i hvilken </w:t>
      </w:r>
      <w:r w:rsidR="000B7428">
        <w:rPr>
          <w:rFonts w:ascii="Times New Roman" w:hAnsi="Times New Roman" w:cs="Times New Roman"/>
        </w:rPr>
        <w:t>forretnings</w:t>
      </w:r>
      <w:r w:rsidR="0013315A">
        <w:rPr>
          <w:rFonts w:ascii="Times New Roman" w:hAnsi="Times New Roman" w:cs="Times New Roman"/>
        </w:rPr>
        <w:t>bank husholdningen foretrekker å plassere sine innskudd.</w:t>
      </w:r>
    </w:p>
    <w:p w:rsidR="00A31CCC" w:rsidRPr="00A31CCC" w:rsidRDefault="001F1A33"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813C3D" w:rsidP="00D67126">
      <w:pPr>
        <w:spacing w:line="360" w:lineRule="auto"/>
        <w:jc w:val="both"/>
        <w:rPr>
          <w:rFonts w:ascii="Times New Roman" w:hAnsi="Times New Roman" w:cs="Times New Roman"/>
        </w:rPr>
      </w:pPr>
      <w:r>
        <w:rPr>
          <w:rFonts w:ascii="Times New Roman" w:hAnsi="Times New Roman" w:cs="Times New Roman"/>
        </w:rPr>
        <w:t>I</w:t>
      </w:r>
      <w:r w:rsidR="006349F2">
        <w:rPr>
          <w:rFonts w:ascii="Times New Roman" w:hAnsi="Times New Roman" w:cs="Times New Roman"/>
        </w:rPr>
        <w:t xml:space="preserve"> figur 6 </w:t>
      </w:r>
      <w:r w:rsidR="000D7C98">
        <w:rPr>
          <w:rFonts w:ascii="Times New Roman" w:hAnsi="Times New Roman" w:cs="Times New Roman"/>
        </w:rPr>
        <w:t>tenker vi oss at transaksjonskjeden starter først ved at husholdningen i Hellas</w:t>
      </w:r>
      <w:r w:rsidR="00C56169">
        <w:rPr>
          <w:rFonts w:ascii="Times New Roman" w:hAnsi="Times New Roman" w:cs="Times New Roman"/>
        </w:rPr>
        <w:t xml:space="preserve"> endrer sine</w:t>
      </w:r>
      <w:r w:rsidR="001117BC">
        <w:rPr>
          <w:rFonts w:ascii="Times New Roman" w:hAnsi="Times New Roman" w:cs="Times New Roman"/>
        </w:rPr>
        <w:t xml:space="preserve"> innskuddspreferanser. Som en følge </w:t>
      </w:r>
      <w:r w:rsidR="000D74B7">
        <w:rPr>
          <w:rFonts w:ascii="Times New Roman" w:hAnsi="Times New Roman" w:cs="Times New Roman"/>
        </w:rPr>
        <w:t>overføres 50 euro fra innskudd i den greske forr</w:t>
      </w:r>
      <w:r w:rsidR="0013315A">
        <w:rPr>
          <w:rFonts w:ascii="Times New Roman" w:hAnsi="Times New Roman" w:cs="Times New Roman"/>
        </w:rPr>
        <w:t>etningsbanken over til den tyske</w:t>
      </w:r>
      <w:r w:rsidR="000D74B7">
        <w:rPr>
          <w:rFonts w:ascii="Times New Roman" w:hAnsi="Times New Roman" w:cs="Times New Roman"/>
        </w:rPr>
        <w:t>.</w:t>
      </w:r>
      <w:r w:rsidR="00C56169">
        <w:rPr>
          <w:rFonts w:ascii="Times New Roman" w:hAnsi="Times New Roman" w:cs="Times New Roman"/>
        </w:rPr>
        <w:t xml:space="preserve"> Dersom den greske forretningsbanken</w:t>
      </w:r>
      <w:r w:rsidR="0013315A">
        <w:rPr>
          <w:rFonts w:ascii="Times New Roman" w:hAnsi="Times New Roman" w:cs="Times New Roman"/>
        </w:rPr>
        <w:t xml:space="preserve"> ikke møter denne endringen ved økt finansiering i kapitalmarkedet</w:t>
      </w:r>
      <w:r w:rsidR="008062E7">
        <w:rPr>
          <w:rFonts w:ascii="Times New Roman" w:hAnsi="Times New Roman" w:cs="Times New Roman"/>
        </w:rPr>
        <w:t xml:space="preserve">, </w:t>
      </w:r>
      <w:r w:rsidR="0013315A">
        <w:rPr>
          <w:rFonts w:ascii="Times New Roman" w:hAnsi="Times New Roman" w:cs="Times New Roman"/>
        </w:rPr>
        <w:t xml:space="preserve">eller ved likvidering av deler av sin eiendelsside, </w:t>
      </w:r>
      <w:r w:rsidR="008062E7">
        <w:rPr>
          <w:rFonts w:ascii="Times New Roman" w:hAnsi="Times New Roman" w:cs="Times New Roman"/>
        </w:rPr>
        <w:t xml:space="preserve">vil den </w:t>
      </w:r>
      <w:r w:rsidR="00D67126">
        <w:rPr>
          <w:rFonts w:ascii="Times New Roman" w:hAnsi="Times New Roman" w:cs="Times New Roman"/>
        </w:rPr>
        <w:t xml:space="preserve">bli tvunget til å ta opp et refinansieringslån </w:t>
      </w:r>
      <w:r w:rsidR="0013315A">
        <w:rPr>
          <w:rFonts w:ascii="Times New Roman" w:hAnsi="Times New Roman" w:cs="Times New Roman"/>
        </w:rPr>
        <w:t>i den greske nasjonale sentralbanken på 50 euro</w:t>
      </w:r>
      <w:r w:rsidR="00D67126">
        <w:rPr>
          <w:rFonts w:ascii="Times New Roman" w:hAnsi="Times New Roman" w:cs="Times New Roman"/>
        </w:rPr>
        <w:t xml:space="preserve">. </w:t>
      </w:r>
      <w:r w:rsidR="0013315A">
        <w:rPr>
          <w:rFonts w:ascii="Times New Roman" w:hAnsi="Times New Roman" w:cs="Times New Roman"/>
        </w:rPr>
        <w:t>Det</w:t>
      </w:r>
      <w:r w:rsidR="00F11976">
        <w:rPr>
          <w:rFonts w:ascii="Times New Roman" w:hAnsi="Times New Roman" w:cs="Times New Roman"/>
        </w:rPr>
        <w:t xml:space="preserve"> må bety </w:t>
      </w:r>
      <w:r w:rsidR="0013315A">
        <w:rPr>
          <w:rFonts w:ascii="Times New Roman" w:hAnsi="Times New Roman" w:cs="Times New Roman"/>
        </w:rPr>
        <w:t>at mengden basispenger utstedt av den greske nasjonalbanken</w:t>
      </w:r>
      <w:r w:rsidR="001117BC">
        <w:rPr>
          <w:rFonts w:ascii="Times New Roman" w:hAnsi="Times New Roman" w:cs="Times New Roman"/>
        </w:rPr>
        <w:t xml:space="preserve"> vil øke</w:t>
      </w:r>
      <w:r w:rsidR="0013315A">
        <w:rPr>
          <w:rFonts w:ascii="Times New Roman" w:hAnsi="Times New Roman" w:cs="Times New Roman"/>
        </w:rPr>
        <w:t xml:space="preserve">. </w:t>
      </w:r>
      <w:r w:rsidR="007E3CBF">
        <w:rPr>
          <w:rFonts w:ascii="Times New Roman" w:hAnsi="Times New Roman" w:cs="Times New Roman"/>
        </w:rPr>
        <w:t>Den tyske forretningsbanken mottar på sin</w:t>
      </w:r>
      <w:r w:rsidR="00BA59A5">
        <w:rPr>
          <w:rFonts w:ascii="Times New Roman" w:hAnsi="Times New Roman" w:cs="Times New Roman"/>
        </w:rPr>
        <w:t xml:space="preserve"> side </w:t>
      </w:r>
      <w:r w:rsidR="007E3CBF">
        <w:rPr>
          <w:rFonts w:ascii="Times New Roman" w:hAnsi="Times New Roman" w:cs="Times New Roman"/>
        </w:rPr>
        <w:t>50 euro igjennom</w:t>
      </w:r>
      <w:r w:rsidR="00BA59A5">
        <w:rPr>
          <w:rFonts w:ascii="Times New Roman" w:hAnsi="Times New Roman" w:cs="Times New Roman"/>
        </w:rPr>
        <w:t xml:space="preserve"> det elektroniske betalingssystemet </w:t>
      </w:r>
      <w:r w:rsidR="001A2783">
        <w:rPr>
          <w:rFonts w:ascii="Times New Roman" w:hAnsi="Times New Roman" w:cs="Times New Roman"/>
        </w:rPr>
        <w:t>TARGET</w:t>
      </w:r>
      <w:r w:rsidR="00D67126">
        <w:rPr>
          <w:rFonts w:ascii="Times New Roman" w:hAnsi="Times New Roman" w:cs="Times New Roman"/>
        </w:rPr>
        <w:t>,</w:t>
      </w:r>
      <w:r w:rsidR="001A2783">
        <w:rPr>
          <w:rFonts w:ascii="Times New Roman" w:hAnsi="Times New Roman" w:cs="Times New Roman"/>
        </w:rPr>
        <w:t xml:space="preserve"> </w:t>
      </w:r>
      <w:r w:rsidR="007E3CBF">
        <w:rPr>
          <w:rFonts w:ascii="Times New Roman" w:hAnsi="Times New Roman" w:cs="Times New Roman"/>
        </w:rPr>
        <w:t>som den velger å</w:t>
      </w:r>
      <w:r w:rsidR="0013315A">
        <w:rPr>
          <w:rFonts w:ascii="Times New Roman" w:hAnsi="Times New Roman" w:cs="Times New Roman"/>
        </w:rPr>
        <w:t xml:space="preserve"> plassere </w:t>
      </w:r>
      <w:r w:rsidR="007E3CBF">
        <w:rPr>
          <w:rFonts w:ascii="Times New Roman" w:hAnsi="Times New Roman" w:cs="Times New Roman"/>
        </w:rPr>
        <w:t xml:space="preserve">på sin reservekonto i Bundesbank. </w:t>
      </w:r>
      <w:r w:rsidR="000D74B7">
        <w:rPr>
          <w:rFonts w:ascii="Times New Roman" w:hAnsi="Times New Roman" w:cs="Times New Roman"/>
        </w:rPr>
        <w:t xml:space="preserve">Reservene blir </w:t>
      </w:r>
      <w:r w:rsidR="001A2783">
        <w:rPr>
          <w:rFonts w:ascii="Times New Roman" w:hAnsi="Times New Roman" w:cs="Times New Roman"/>
        </w:rPr>
        <w:t xml:space="preserve">så </w:t>
      </w:r>
      <w:r w:rsidR="000D74B7">
        <w:rPr>
          <w:rFonts w:ascii="Times New Roman" w:hAnsi="Times New Roman" w:cs="Times New Roman"/>
        </w:rPr>
        <w:t xml:space="preserve">destruert ved at ESB klarerer systemet ved å øke </w:t>
      </w:r>
      <w:r w:rsidR="000D74B7">
        <w:rPr>
          <w:rFonts w:ascii="Times New Roman" w:hAnsi="Times New Roman" w:cs="Times New Roman"/>
        </w:rPr>
        <w:lastRenderedPageBreak/>
        <w:t>TARGET-gjelden på den greske nasjonale sentralbanken</w:t>
      </w:r>
      <w:r w:rsidR="00CA2A0D">
        <w:rPr>
          <w:rFonts w:ascii="Times New Roman" w:hAnsi="Times New Roman" w:cs="Times New Roman"/>
        </w:rPr>
        <w:t xml:space="preserve">, </w:t>
      </w:r>
      <w:r w:rsidR="000D74B7">
        <w:rPr>
          <w:rFonts w:ascii="Times New Roman" w:hAnsi="Times New Roman" w:cs="Times New Roman"/>
        </w:rPr>
        <w:t>motsvart av en øknings på Bundesbanks TARGET-fordringer. B</w:t>
      </w:r>
      <w:r w:rsidR="00C51B1E" w:rsidRPr="0099361B">
        <w:rPr>
          <w:rFonts w:ascii="Times New Roman" w:hAnsi="Times New Roman" w:cs="Times New Roman"/>
        </w:rPr>
        <w:t xml:space="preserve">asispengemengden </w:t>
      </w:r>
      <w:r w:rsidR="00BA59A5">
        <w:rPr>
          <w:rFonts w:ascii="Times New Roman" w:hAnsi="Times New Roman" w:cs="Times New Roman"/>
        </w:rPr>
        <w:t xml:space="preserve">for hele systemet forblir </w:t>
      </w:r>
      <w:r w:rsidR="000D74B7">
        <w:rPr>
          <w:rFonts w:ascii="Times New Roman" w:hAnsi="Times New Roman" w:cs="Times New Roman"/>
        </w:rPr>
        <w:t xml:space="preserve">dermed </w:t>
      </w:r>
      <w:r w:rsidR="00C51B1E" w:rsidRPr="0099361B">
        <w:rPr>
          <w:rFonts w:ascii="Times New Roman" w:hAnsi="Times New Roman" w:cs="Times New Roman"/>
        </w:rPr>
        <w:t>uendret</w:t>
      </w:r>
      <w:r w:rsidR="007E3CBF">
        <w:rPr>
          <w:rFonts w:ascii="Times New Roman" w:hAnsi="Times New Roman" w:cs="Times New Roman"/>
        </w:rPr>
        <w:t>.</w:t>
      </w:r>
    </w:p>
    <w:p w:rsidR="00F11976" w:rsidRDefault="007E3CBF" w:rsidP="001A2783">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 xml:space="preserve">ikken </w:t>
      </w:r>
      <w:r w:rsidR="004F6944">
        <w:rPr>
          <w:rFonts w:ascii="Times New Roman" w:hAnsi="Times New Roman" w:cs="Times New Roman"/>
        </w:rPr>
        <w:t xml:space="preserve">som har blitt reist mot </w:t>
      </w:r>
      <w:r w:rsidR="0094002B" w:rsidRPr="006F078E">
        <w:rPr>
          <w:rFonts w:ascii="Times New Roman" w:hAnsi="Times New Roman" w:cs="Times New Roman"/>
          <w:noProof/>
        </w:rPr>
        <w:t>Sinn og Wollmershauser (2012)</w:t>
      </w:r>
      <w:r w:rsidR="00F11976">
        <w:rPr>
          <w:rFonts w:ascii="Times New Roman" w:hAnsi="Times New Roman" w:cs="Times New Roman"/>
        </w:rPr>
        <w:t xml:space="preserve">, </w:t>
      </w:r>
      <w:r w:rsidR="00D1024A">
        <w:rPr>
          <w:rFonts w:ascii="Times New Roman" w:hAnsi="Times New Roman" w:cs="Times New Roman"/>
        </w:rPr>
        <w:t xml:space="preserve">er at de i for stor grad har tolket ubalansene i TARGET-systemet som en </w:t>
      </w:r>
      <w:r w:rsidR="00CA2A0D">
        <w:rPr>
          <w:rFonts w:ascii="Times New Roman" w:hAnsi="Times New Roman" w:cs="Times New Roman"/>
        </w:rPr>
        <w:t xml:space="preserve">følge </w:t>
      </w:r>
      <w:r w:rsidR="00D1024A">
        <w:rPr>
          <w:rFonts w:ascii="Times New Roman" w:hAnsi="Times New Roman" w:cs="Times New Roman"/>
        </w:rPr>
        <w:t xml:space="preserve">av </w:t>
      </w:r>
      <w:r w:rsidR="00CA2A0D">
        <w:rPr>
          <w:rFonts w:ascii="Times New Roman" w:hAnsi="Times New Roman" w:cs="Times New Roman"/>
        </w:rPr>
        <w:t xml:space="preserve">at </w:t>
      </w:r>
      <w:r w:rsidR="00D1024A">
        <w:rPr>
          <w:rFonts w:ascii="Times New Roman" w:hAnsi="Times New Roman" w:cs="Times New Roman"/>
        </w:rPr>
        <w:t>PIIGS-landene har fått finansiert sin</w:t>
      </w:r>
      <w:r w:rsidR="00F8288C">
        <w:rPr>
          <w:rFonts w:ascii="Times New Roman" w:hAnsi="Times New Roman" w:cs="Times New Roman"/>
        </w:rPr>
        <w:t>e</w:t>
      </w:r>
      <w:r w:rsidR="00D1024A">
        <w:rPr>
          <w:rFonts w:ascii="Times New Roman" w:hAnsi="Times New Roman" w:cs="Times New Roman"/>
        </w:rPr>
        <w:t xml:space="preserve"> underskudd på driftsbalansen, og ikke tatt høyde for den slags kap</w:t>
      </w:r>
      <w:r w:rsidR="00F11976">
        <w:rPr>
          <w:rFonts w:ascii="Times New Roman" w:hAnsi="Times New Roman" w:cs="Times New Roman"/>
        </w:rPr>
        <w:t>italflukt som her har blitt forklart</w:t>
      </w:r>
      <w:r w:rsidR="00C4728F">
        <w:rPr>
          <w:rFonts w:ascii="Times New Roman" w:hAnsi="Times New Roman" w:cs="Times New Roman"/>
        </w:rPr>
        <w:t xml:space="preserve"> </w:t>
      </w:r>
      <w:r w:rsidR="00D1024A">
        <w:rPr>
          <w:rFonts w:ascii="Times New Roman" w:hAnsi="Times New Roman" w:cs="Times New Roman"/>
        </w:rPr>
        <w:t xml:space="preserve">(se for eks. </w:t>
      </w:r>
      <w:r w:rsidR="0094002B" w:rsidRPr="006F078E">
        <w:rPr>
          <w:rFonts w:ascii="Times New Roman" w:hAnsi="Times New Roman" w:cs="Times New Roman"/>
          <w:noProof/>
        </w:rPr>
        <w:t>Bindseil og Koenig (2011)</w:t>
      </w:r>
      <w:r w:rsidR="00D1024A" w:rsidRPr="006F078E">
        <w:rPr>
          <w:rFonts w:ascii="Times New Roman" w:hAnsi="Times New Roman" w:cs="Times New Roman"/>
        </w:rPr>
        <w:t xml:space="preserve"> og </w:t>
      </w:r>
      <w:r w:rsidR="0094002B" w:rsidRPr="006F078E">
        <w:rPr>
          <w:rFonts w:ascii="Times New Roman" w:hAnsi="Times New Roman" w:cs="Times New Roman"/>
          <w:noProof/>
        </w:rPr>
        <w:t>De Grauwe og Ji (2012)</w:t>
      </w:r>
      <w:r w:rsidR="0094002B">
        <w:rPr>
          <w:rFonts w:ascii="Times New Roman" w:hAnsi="Times New Roman" w:cs="Times New Roman"/>
          <w:color w:val="000000" w:themeColor="text1"/>
        </w:rPr>
        <w:t>)</w:t>
      </w:r>
      <w:r w:rsidR="00D1024A" w:rsidRPr="006F078E">
        <w:rPr>
          <w:rFonts w:ascii="Times New Roman" w:hAnsi="Times New Roman" w:cs="Times New Roman"/>
          <w:color w:val="000000" w:themeColor="text1"/>
        </w:rPr>
        <w:t>.</w:t>
      </w:r>
      <w:r w:rsidR="00C4728F" w:rsidRPr="006F078E">
        <w:rPr>
          <w:rFonts w:ascii="Times New Roman" w:hAnsi="Times New Roman" w:cs="Times New Roman"/>
          <w:color w:val="000000" w:themeColor="text1"/>
        </w:rPr>
        <w:t xml:space="preserve"> </w:t>
      </w:r>
      <w:r w:rsidR="00F8288C" w:rsidRPr="00F65994">
        <w:rPr>
          <w:rFonts w:ascii="Times New Roman" w:hAnsi="Times New Roman" w:cs="Times New Roman"/>
          <w:color w:val="000000" w:themeColor="text1"/>
        </w:rPr>
        <w:t>Den kritikken</w:t>
      </w:r>
      <w:r w:rsidR="00CA2A0D">
        <w:rPr>
          <w:rFonts w:ascii="Times New Roman" w:hAnsi="Times New Roman" w:cs="Times New Roman"/>
          <w:color w:val="000000" w:themeColor="text1"/>
        </w:rPr>
        <w:t xml:space="preserve"> </w:t>
      </w:r>
      <w:r w:rsidR="00F11976">
        <w:rPr>
          <w:rFonts w:ascii="Times New Roman" w:hAnsi="Times New Roman" w:cs="Times New Roman"/>
          <w:color w:val="000000" w:themeColor="text1"/>
        </w:rPr>
        <w:t xml:space="preserve">behøver imidlertid ikke å bety så mye når det gjelder </w:t>
      </w:r>
      <w:r w:rsidR="00AD0BA1" w:rsidRPr="00F65994">
        <w:rPr>
          <w:rFonts w:ascii="Times New Roman" w:hAnsi="Times New Roman" w:cs="Times New Roman"/>
          <w:color w:val="000000" w:themeColor="text1"/>
        </w:rPr>
        <w:t>s</w:t>
      </w:r>
      <w:r w:rsidR="001A2783" w:rsidRPr="00F65994">
        <w:rPr>
          <w:rFonts w:ascii="Times New Roman" w:hAnsi="Times New Roman" w:cs="Times New Roman"/>
          <w:color w:val="000000" w:themeColor="text1"/>
        </w:rPr>
        <w:t>v</w:t>
      </w:r>
      <w:r w:rsidR="00F8288C" w:rsidRPr="00F65994">
        <w:rPr>
          <w:rFonts w:ascii="Times New Roman" w:hAnsi="Times New Roman" w:cs="Times New Roman"/>
          <w:color w:val="000000" w:themeColor="text1"/>
        </w:rPr>
        <w:t>akhetene ved TARGET</w:t>
      </w:r>
      <w:r w:rsidR="001A2783">
        <w:rPr>
          <w:rFonts w:ascii="Times New Roman" w:hAnsi="Times New Roman" w:cs="Times New Roman"/>
        </w:rPr>
        <w:t>-systemet.</w:t>
      </w:r>
      <w:r w:rsidR="008E4C4C">
        <w:rPr>
          <w:rFonts w:ascii="Times New Roman" w:hAnsi="Times New Roman" w:cs="Times New Roman"/>
        </w:rPr>
        <w:t xml:space="preserve"> Fo</w:t>
      </w:r>
      <w:r w:rsidR="001117BC">
        <w:rPr>
          <w:rFonts w:ascii="Times New Roman" w:hAnsi="Times New Roman" w:cs="Times New Roman"/>
        </w:rPr>
        <w:t xml:space="preserve">r å belyse dette nærmere, trenger vi å </w:t>
      </w:r>
      <w:r w:rsidR="008E4C4C">
        <w:rPr>
          <w:rFonts w:ascii="Times New Roman" w:hAnsi="Times New Roman" w:cs="Times New Roman"/>
        </w:rPr>
        <w:t xml:space="preserve">kjenne til den </w:t>
      </w:r>
      <w:r w:rsidR="001A2783">
        <w:rPr>
          <w:rFonts w:ascii="Times New Roman" w:hAnsi="Times New Roman" w:cs="Times New Roman"/>
        </w:rPr>
        <w:t>bakenforliggende årsaken til</w:t>
      </w:r>
      <w:r w:rsidR="00AD0BA1">
        <w:rPr>
          <w:rFonts w:ascii="Times New Roman" w:hAnsi="Times New Roman" w:cs="Times New Roman"/>
        </w:rPr>
        <w:t xml:space="preserve"> de endrede</w:t>
      </w:r>
      <w:r w:rsidR="008E4C4C">
        <w:rPr>
          <w:rFonts w:ascii="Times New Roman" w:hAnsi="Times New Roman" w:cs="Times New Roman"/>
        </w:rPr>
        <w:t xml:space="preserve"> preferansene for innskudd. </w:t>
      </w:r>
    </w:p>
    <w:p w:rsidR="001117BC" w:rsidRDefault="008E4C4C" w:rsidP="00713126">
      <w:pPr>
        <w:spacing w:line="360" w:lineRule="auto"/>
        <w:jc w:val="both"/>
        <w:rPr>
          <w:rFonts w:ascii="Times New Roman" w:hAnsi="Times New Roman" w:cs="Times New Roman"/>
        </w:rPr>
      </w:pPr>
      <w:r>
        <w:rPr>
          <w:rFonts w:ascii="Times New Roman" w:hAnsi="Times New Roman" w:cs="Times New Roman"/>
        </w:rPr>
        <w:t xml:space="preserve">Gitt at </w:t>
      </w:r>
      <w:r w:rsidR="001A2783">
        <w:rPr>
          <w:rFonts w:ascii="Times New Roman" w:hAnsi="Times New Roman" w:cs="Times New Roman"/>
        </w:rPr>
        <w:t>den</w:t>
      </w:r>
      <w:r w:rsidR="00CA2A0D">
        <w:rPr>
          <w:rFonts w:ascii="Times New Roman" w:hAnsi="Times New Roman" w:cs="Times New Roman"/>
        </w:rPr>
        <w:t>ne</w:t>
      </w:r>
      <w:r w:rsidR="00C860B1">
        <w:rPr>
          <w:rFonts w:ascii="Times New Roman" w:hAnsi="Times New Roman" w:cs="Times New Roman"/>
        </w:rPr>
        <w:t xml:space="preserve"> endringen </w:t>
      </w:r>
      <w:r w:rsidR="00C860B1">
        <w:rPr>
          <w:rFonts w:ascii="Times New Roman" w:hAnsi="Times New Roman" w:cs="Times New Roman"/>
          <w:i/>
        </w:rPr>
        <w:t xml:space="preserve">ikke </w:t>
      </w:r>
      <w:r>
        <w:rPr>
          <w:rFonts w:ascii="Times New Roman" w:hAnsi="Times New Roman" w:cs="Times New Roman"/>
        </w:rPr>
        <w:t xml:space="preserve">kan knyttes til </w:t>
      </w:r>
      <w:r w:rsidR="000B7428">
        <w:rPr>
          <w:rFonts w:ascii="Times New Roman" w:hAnsi="Times New Roman" w:cs="Times New Roman"/>
        </w:rPr>
        <w:t xml:space="preserve">husholdningens </w:t>
      </w:r>
      <w:r w:rsidR="001A2783">
        <w:rPr>
          <w:rFonts w:ascii="Times New Roman" w:hAnsi="Times New Roman" w:cs="Times New Roman"/>
        </w:rPr>
        <w:t>vurdering av forretningsbankenes soliditet,</w:t>
      </w:r>
      <w:r>
        <w:rPr>
          <w:rFonts w:ascii="Times New Roman" w:hAnsi="Times New Roman" w:cs="Times New Roman"/>
        </w:rPr>
        <w:t xml:space="preserve"> men </w:t>
      </w:r>
      <w:r w:rsidR="001117BC">
        <w:rPr>
          <w:rFonts w:ascii="Times New Roman" w:hAnsi="Times New Roman" w:cs="Times New Roman"/>
        </w:rPr>
        <w:t>en omplassering foretatt av mer bekvemmelighets</w:t>
      </w:r>
      <w:r w:rsidR="00EA0AF1">
        <w:rPr>
          <w:rFonts w:ascii="Times New Roman" w:hAnsi="Times New Roman" w:cs="Times New Roman"/>
        </w:rPr>
        <w:t>grunner</w:t>
      </w:r>
      <w:r w:rsidR="001117BC">
        <w:rPr>
          <w:rFonts w:ascii="Times New Roman" w:hAnsi="Times New Roman" w:cs="Times New Roman"/>
        </w:rPr>
        <w:t xml:space="preserve">. </w:t>
      </w:r>
      <w:r w:rsidR="00CA32F3">
        <w:rPr>
          <w:rFonts w:ascii="Times New Roman" w:hAnsi="Times New Roman" w:cs="Times New Roman"/>
        </w:rPr>
        <w:t>Da</w:t>
      </w:r>
      <w:r w:rsidR="00EA0AF1">
        <w:rPr>
          <w:rFonts w:ascii="Times New Roman" w:hAnsi="Times New Roman" w:cs="Times New Roman"/>
        </w:rPr>
        <w:t xml:space="preserve"> kan </w:t>
      </w:r>
      <w:r w:rsidR="001A2783">
        <w:rPr>
          <w:rFonts w:ascii="Times New Roman" w:hAnsi="Times New Roman" w:cs="Times New Roman"/>
        </w:rPr>
        <w:t>TARGET-systemet</w:t>
      </w:r>
      <w:r w:rsidR="00CA2A0D">
        <w:rPr>
          <w:rFonts w:ascii="Times New Roman" w:hAnsi="Times New Roman" w:cs="Times New Roman"/>
        </w:rPr>
        <w:t xml:space="preserve"> </w:t>
      </w:r>
      <w:r w:rsidR="00EA0AF1">
        <w:rPr>
          <w:rFonts w:ascii="Times New Roman" w:hAnsi="Times New Roman" w:cs="Times New Roman"/>
        </w:rPr>
        <w:t xml:space="preserve">betraktes som et system som </w:t>
      </w:r>
      <w:r w:rsidR="00DB0FA2">
        <w:rPr>
          <w:rFonts w:ascii="Times New Roman" w:hAnsi="Times New Roman" w:cs="Times New Roman"/>
        </w:rPr>
        <w:t xml:space="preserve">har som egenskap at den forhindrer </w:t>
      </w:r>
      <w:r w:rsidR="00CA2A0D">
        <w:rPr>
          <w:rFonts w:ascii="Times New Roman" w:hAnsi="Times New Roman" w:cs="Times New Roman"/>
        </w:rPr>
        <w:t xml:space="preserve">unødvendige </w:t>
      </w:r>
      <w:r w:rsidR="001A2783">
        <w:rPr>
          <w:rFonts w:ascii="Times New Roman" w:hAnsi="Times New Roman" w:cs="Times New Roman"/>
        </w:rPr>
        <w:t>likviditetskrise mellom forretningsbankene.</w:t>
      </w:r>
      <w:r w:rsidR="00AD0BA1">
        <w:rPr>
          <w:rFonts w:ascii="Times New Roman" w:hAnsi="Times New Roman" w:cs="Times New Roman"/>
        </w:rPr>
        <w:t xml:space="preserve"> Skyldes derimot de endrede innskuddspreferanser en sviktende tillit forretningsbankenes soliditet</w:t>
      </w:r>
      <w:r w:rsidR="00857525">
        <w:rPr>
          <w:rFonts w:ascii="Times New Roman" w:hAnsi="Times New Roman" w:cs="Times New Roman"/>
        </w:rPr>
        <w:t>,</w:t>
      </w:r>
      <w:r w:rsidR="00AD0BA1">
        <w:rPr>
          <w:rFonts w:ascii="Times New Roman" w:hAnsi="Times New Roman" w:cs="Times New Roman"/>
        </w:rPr>
        <w:t xml:space="preserve"> er situasjonen en helt annen. </w:t>
      </w:r>
    </w:p>
    <w:p w:rsidR="00C860B1" w:rsidRPr="00C860B1" w:rsidRDefault="001311E5" w:rsidP="00713126">
      <w:pPr>
        <w:spacing w:line="360" w:lineRule="auto"/>
        <w:jc w:val="both"/>
        <w:rPr>
          <w:rFonts w:ascii="Times New Roman" w:hAnsi="Times New Roman" w:cs="Times New Roman"/>
        </w:rPr>
      </w:pPr>
      <w:r>
        <w:rPr>
          <w:rFonts w:ascii="Times New Roman" w:hAnsi="Times New Roman" w:cs="Times New Roman"/>
        </w:rPr>
        <w:t xml:space="preserve">TARGET-systemet </w:t>
      </w:r>
      <w:r w:rsidR="00EA0AF1">
        <w:rPr>
          <w:rFonts w:ascii="Times New Roman" w:hAnsi="Times New Roman" w:cs="Times New Roman"/>
        </w:rPr>
        <w:t xml:space="preserve">vil i </w:t>
      </w:r>
      <w:r w:rsidR="00DB0FA2">
        <w:rPr>
          <w:rFonts w:ascii="Times New Roman" w:hAnsi="Times New Roman" w:cs="Times New Roman"/>
        </w:rPr>
        <w:t xml:space="preserve">så fall </w:t>
      </w:r>
      <w:r w:rsidR="00EA0AF1">
        <w:rPr>
          <w:rFonts w:ascii="Times New Roman" w:hAnsi="Times New Roman" w:cs="Times New Roman"/>
        </w:rPr>
        <w:t xml:space="preserve">i figur 5 </w:t>
      </w:r>
      <w:r w:rsidR="00857525">
        <w:rPr>
          <w:rFonts w:ascii="Times New Roman" w:hAnsi="Times New Roman" w:cs="Times New Roman"/>
        </w:rPr>
        <w:t xml:space="preserve">ha </w:t>
      </w:r>
      <w:r>
        <w:rPr>
          <w:rFonts w:ascii="Times New Roman" w:hAnsi="Times New Roman" w:cs="Times New Roman"/>
        </w:rPr>
        <w:t>overfør</w:t>
      </w:r>
      <w:r w:rsidR="00206787">
        <w:rPr>
          <w:rFonts w:ascii="Times New Roman" w:hAnsi="Times New Roman" w:cs="Times New Roman"/>
        </w:rPr>
        <w:t xml:space="preserve">t risiko fra innskyteren og til de nasjonale sentralbankene. </w:t>
      </w:r>
      <w:r w:rsidR="00857525">
        <w:rPr>
          <w:rFonts w:ascii="Times New Roman" w:hAnsi="Times New Roman" w:cs="Times New Roman"/>
        </w:rPr>
        <w:t>Den greske husholdningen vil, som en følge av omplasseringen</w:t>
      </w:r>
      <w:r w:rsidR="0080320C">
        <w:rPr>
          <w:rFonts w:ascii="Times New Roman" w:hAnsi="Times New Roman" w:cs="Times New Roman"/>
        </w:rPr>
        <w:t xml:space="preserve">, </w:t>
      </w:r>
      <w:r w:rsidR="00857525">
        <w:rPr>
          <w:rFonts w:ascii="Times New Roman" w:hAnsi="Times New Roman" w:cs="Times New Roman"/>
        </w:rPr>
        <w:t xml:space="preserve">ha kvittet seg med den risiko som de 50 euroene representerte </w:t>
      </w:r>
      <w:r w:rsidR="00EA0AF1">
        <w:rPr>
          <w:rFonts w:ascii="Times New Roman" w:hAnsi="Times New Roman" w:cs="Times New Roman"/>
        </w:rPr>
        <w:t xml:space="preserve">mot </w:t>
      </w:r>
      <w:r w:rsidR="00DB0FA2">
        <w:rPr>
          <w:rFonts w:ascii="Times New Roman" w:hAnsi="Times New Roman" w:cs="Times New Roman"/>
        </w:rPr>
        <w:t>d</w:t>
      </w:r>
      <w:r w:rsidR="00857525">
        <w:rPr>
          <w:rFonts w:ascii="Times New Roman" w:hAnsi="Times New Roman" w:cs="Times New Roman"/>
        </w:rPr>
        <w:t>en greske forretningsbanken</w:t>
      </w:r>
      <w:r w:rsidR="0080320C">
        <w:rPr>
          <w:rFonts w:ascii="Times New Roman" w:hAnsi="Times New Roman" w:cs="Times New Roman"/>
        </w:rPr>
        <w:t xml:space="preserve">s </w:t>
      </w:r>
      <w:r w:rsidR="00857525">
        <w:rPr>
          <w:rFonts w:ascii="Times New Roman" w:hAnsi="Times New Roman" w:cs="Times New Roman"/>
        </w:rPr>
        <w:t>eiend</w:t>
      </w:r>
      <w:r w:rsidR="0080320C">
        <w:rPr>
          <w:rFonts w:ascii="Times New Roman" w:hAnsi="Times New Roman" w:cs="Times New Roman"/>
        </w:rPr>
        <w:t>elsside</w:t>
      </w:r>
      <w:r w:rsidR="00433166">
        <w:rPr>
          <w:rFonts w:ascii="Times New Roman" w:hAnsi="Times New Roman" w:cs="Times New Roman"/>
        </w:rPr>
        <w:t xml:space="preserve"> </w:t>
      </w:r>
      <w:r w:rsidR="00F11976">
        <w:rPr>
          <w:rFonts w:ascii="Times New Roman" w:hAnsi="Times New Roman" w:cs="Times New Roman"/>
        </w:rPr>
        <w:t>og overført</w:t>
      </w:r>
      <w:r w:rsidR="00EA0AF1">
        <w:rPr>
          <w:rFonts w:ascii="Times New Roman" w:hAnsi="Times New Roman" w:cs="Times New Roman"/>
        </w:rPr>
        <w:t xml:space="preserve"> </w:t>
      </w:r>
      <w:r w:rsidR="00433166">
        <w:rPr>
          <w:rFonts w:ascii="Times New Roman" w:hAnsi="Times New Roman" w:cs="Times New Roman"/>
        </w:rPr>
        <w:t xml:space="preserve">den </w:t>
      </w:r>
      <w:r w:rsidR="00EA0AF1">
        <w:rPr>
          <w:rFonts w:ascii="Times New Roman" w:hAnsi="Times New Roman" w:cs="Times New Roman"/>
        </w:rPr>
        <w:t xml:space="preserve">mot den </w:t>
      </w:r>
      <w:r w:rsidR="00AD0BA1">
        <w:rPr>
          <w:rFonts w:ascii="Times New Roman" w:hAnsi="Times New Roman" w:cs="Times New Roman"/>
        </w:rPr>
        <w:t>tyske.</w:t>
      </w:r>
      <w:r w:rsidR="000B7428">
        <w:rPr>
          <w:rStyle w:val="FootnoteReference"/>
          <w:rFonts w:ascii="Times New Roman" w:hAnsi="Times New Roman" w:cs="Times New Roman"/>
        </w:rPr>
        <w:footnoteReference w:id="3"/>
      </w:r>
      <w:r w:rsidR="00AD0BA1">
        <w:rPr>
          <w:rFonts w:ascii="Times New Roman" w:hAnsi="Times New Roman" w:cs="Times New Roman"/>
        </w:rPr>
        <w:t xml:space="preserve"> </w:t>
      </w:r>
      <w:r w:rsidR="00C860B1">
        <w:rPr>
          <w:rFonts w:ascii="Times New Roman" w:hAnsi="Times New Roman" w:cs="Times New Roman"/>
        </w:rPr>
        <w:t xml:space="preserve"> </w:t>
      </w:r>
      <w:r w:rsidR="00AD0BA1">
        <w:rPr>
          <w:rFonts w:ascii="Times New Roman" w:hAnsi="Times New Roman" w:cs="Times New Roman"/>
        </w:rPr>
        <w:t>ESB respons</w:t>
      </w:r>
      <w:r w:rsidR="00FF25C3">
        <w:rPr>
          <w:rFonts w:ascii="Times New Roman" w:hAnsi="Times New Roman" w:cs="Times New Roman"/>
        </w:rPr>
        <w:t xml:space="preserve">, </w:t>
      </w:r>
      <w:r w:rsidR="00AD0BA1">
        <w:rPr>
          <w:rFonts w:ascii="Times New Roman" w:hAnsi="Times New Roman" w:cs="Times New Roman"/>
        </w:rPr>
        <w:t xml:space="preserve">ved å </w:t>
      </w:r>
      <w:r w:rsidR="00944B32">
        <w:rPr>
          <w:rFonts w:ascii="Times New Roman" w:hAnsi="Times New Roman" w:cs="Times New Roman"/>
        </w:rPr>
        <w:t>tilby</w:t>
      </w:r>
      <w:r w:rsidR="0080320C">
        <w:rPr>
          <w:rFonts w:ascii="Times New Roman" w:hAnsi="Times New Roman" w:cs="Times New Roman"/>
        </w:rPr>
        <w:t xml:space="preserve"> refinansieringslån, gjør at </w:t>
      </w:r>
      <w:r w:rsidR="00AD0BA1">
        <w:rPr>
          <w:rFonts w:ascii="Times New Roman" w:hAnsi="Times New Roman" w:cs="Times New Roman"/>
        </w:rPr>
        <w:t>risikoen som den greske husholdningen</w:t>
      </w:r>
      <w:r w:rsidR="00944B32">
        <w:rPr>
          <w:rFonts w:ascii="Times New Roman" w:hAnsi="Times New Roman" w:cs="Times New Roman"/>
        </w:rPr>
        <w:t xml:space="preserve"> var eksponert mot nå blir overført til den nasjonale </w:t>
      </w:r>
      <w:r w:rsidR="00AD0BA1">
        <w:rPr>
          <w:rFonts w:ascii="Times New Roman" w:hAnsi="Times New Roman" w:cs="Times New Roman"/>
        </w:rPr>
        <w:t xml:space="preserve">greske </w:t>
      </w:r>
      <w:r w:rsidR="00C24334">
        <w:rPr>
          <w:rFonts w:ascii="Times New Roman" w:hAnsi="Times New Roman" w:cs="Times New Roman"/>
        </w:rPr>
        <w:t>sentralbanken</w:t>
      </w:r>
      <w:r w:rsidR="00944B32">
        <w:rPr>
          <w:rFonts w:ascii="Times New Roman" w:hAnsi="Times New Roman" w:cs="Times New Roman"/>
        </w:rPr>
        <w:t xml:space="preserve">. </w:t>
      </w:r>
      <w:r w:rsidR="00FF25C3">
        <w:rPr>
          <w:rFonts w:ascii="Times New Roman" w:hAnsi="Times New Roman" w:cs="Times New Roman"/>
        </w:rPr>
        <w:t xml:space="preserve">Gjennom sluttoppgjøret til ESB </w:t>
      </w:r>
      <w:r w:rsidR="00DB0FA2">
        <w:rPr>
          <w:rFonts w:ascii="Times New Roman" w:hAnsi="Times New Roman" w:cs="Times New Roman"/>
        </w:rPr>
        <w:t>får</w:t>
      </w:r>
      <w:r w:rsidR="00FF25C3">
        <w:rPr>
          <w:rFonts w:ascii="Times New Roman" w:hAnsi="Times New Roman" w:cs="Times New Roman"/>
        </w:rPr>
        <w:t xml:space="preserve"> den</w:t>
      </w:r>
      <w:r w:rsidR="00433166">
        <w:rPr>
          <w:rFonts w:ascii="Times New Roman" w:hAnsi="Times New Roman" w:cs="Times New Roman"/>
        </w:rPr>
        <w:t xml:space="preserve">ne </w:t>
      </w:r>
      <w:r w:rsidR="00DB0FA2">
        <w:rPr>
          <w:rFonts w:ascii="Times New Roman" w:hAnsi="Times New Roman" w:cs="Times New Roman"/>
        </w:rPr>
        <w:t xml:space="preserve">sin </w:t>
      </w:r>
      <w:r w:rsidR="00433166">
        <w:rPr>
          <w:rFonts w:ascii="Times New Roman" w:hAnsi="Times New Roman" w:cs="Times New Roman"/>
        </w:rPr>
        <w:t>TARGET-</w:t>
      </w:r>
      <w:r w:rsidR="00DB0FA2">
        <w:rPr>
          <w:rFonts w:ascii="Times New Roman" w:hAnsi="Times New Roman" w:cs="Times New Roman"/>
        </w:rPr>
        <w:t xml:space="preserve">gjeld </w:t>
      </w:r>
      <w:r w:rsidR="00FF25C3">
        <w:rPr>
          <w:rFonts w:ascii="Times New Roman" w:hAnsi="Times New Roman" w:cs="Times New Roman"/>
        </w:rPr>
        <w:t xml:space="preserve">økt </w:t>
      </w:r>
      <w:r w:rsidR="00DB0FA2">
        <w:rPr>
          <w:rFonts w:ascii="Times New Roman" w:hAnsi="Times New Roman" w:cs="Times New Roman"/>
        </w:rPr>
        <w:t>ovenfor Bundesbank</w:t>
      </w:r>
      <w:r w:rsidR="00433166">
        <w:rPr>
          <w:rFonts w:ascii="Times New Roman" w:hAnsi="Times New Roman" w:cs="Times New Roman"/>
        </w:rPr>
        <w:t xml:space="preserve">. </w:t>
      </w:r>
      <w:r w:rsidR="002578E8">
        <w:rPr>
          <w:rStyle w:val="FootnoteReference"/>
          <w:rFonts w:ascii="Times New Roman" w:hAnsi="Times New Roman" w:cs="Times New Roman"/>
        </w:rPr>
        <w:footnoteReference w:id="4"/>
      </w:r>
    </w:p>
    <w:p w:rsidR="00944B32" w:rsidRPr="001117BC" w:rsidRDefault="00433166" w:rsidP="00713126">
      <w:pPr>
        <w:spacing w:line="360" w:lineRule="auto"/>
        <w:jc w:val="both"/>
        <w:rPr>
          <w:rFonts w:ascii="Times New Roman" w:hAnsi="Times New Roman" w:cs="Times New Roman"/>
        </w:rPr>
      </w:pPr>
      <w:r>
        <w:rPr>
          <w:rFonts w:ascii="Times New Roman" w:hAnsi="Times New Roman" w:cs="Times New Roman"/>
        </w:rPr>
        <w:t xml:space="preserve">Fordi </w:t>
      </w:r>
      <w:r w:rsidR="006E4360">
        <w:rPr>
          <w:rFonts w:ascii="Times New Roman" w:hAnsi="Times New Roman" w:cs="Times New Roman"/>
        </w:rPr>
        <w:t xml:space="preserve">TARGET-gjelden kan betraktes </w:t>
      </w:r>
      <w:r>
        <w:rPr>
          <w:rFonts w:ascii="Times New Roman" w:hAnsi="Times New Roman" w:cs="Times New Roman"/>
        </w:rPr>
        <w:t xml:space="preserve">som en evigvarende </w:t>
      </w:r>
      <w:proofErr w:type="spellStart"/>
      <w:r>
        <w:rPr>
          <w:rFonts w:ascii="Times New Roman" w:hAnsi="Times New Roman" w:cs="Times New Roman"/>
        </w:rPr>
        <w:t>utgiftsstrøm</w:t>
      </w:r>
      <w:proofErr w:type="spellEnd"/>
      <w:r>
        <w:rPr>
          <w:rFonts w:ascii="Times New Roman" w:hAnsi="Times New Roman" w:cs="Times New Roman"/>
        </w:rPr>
        <w:t xml:space="preserve">, </w:t>
      </w:r>
      <w:r w:rsidR="006E4360">
        <w:rPr>
          <w:rFonts w:ascii="Times New Roman" w:hAnsi="Times New Roman" w:cs="Times New Roman"/>
        </w:rPr>
        <w:t xml:space="preserve">med utbetalinger lik ESBs rente på refinansieringslån, vil denne inntektsrømmen gå tapt for de resterende medlemmene av eurosonen dersom Hellas trekker seg ut og misligholder sin gjeld. </w:t>
      </w:r>
      <w:r w:rsidR="003F3193">
        <w:rPr>
          <w:rFonts w:ascii="Times New Roman" w:hAnsi="Times New Roman" w:cs="Times New Roman"/>
        </w:rPr>
        <w:t>Som en konsekvens av et</w:t>
      </w:r>
      <w:r w:rsidR="00944B32">
        <w:rPr>
          <w:rFonts w:ascii="Times New Roman" w:hAnsi="Times New Roman" w:cs="Times New Roman"/>
        </w:rPr>
        <w:t xml:space="preserve"> slikt </w:t>
      </w:r>
      <w:r w:rsidR="003F3193">
        <w:rPr>
          <w:rFonts w:ascii="Times New Roman" w:hAnsi="Times New Roman" w:cs="Times New Roman"/>
        </w:rPr>
        <w:t>bortfall</w:t>
      </w:r>
      <w:r w:rsidR="000A7E6F">
        <w:rPr>
          <w:rFonts w:ascii="Times New Roman" w:hAnsi="Times New Roman" w:cs="Times New Roman"/>
        </w:rPr>
        <w:t xml:space="preserve"> av</w:t>
      </w:r>
      <w:r w:rsidR="00422755">
        <w:rPr>
          <w:rFonts w:ascii="Times New Roman" w:hAnsi="Times New Roman" w:cs="Times New Roman"/>
        </w:rPr>
        <w:t xml:space="preserve"> </w:t>
      </w:r>
      <w:proofErr w:type="spellStart"/>
      <w:r w:rsidR="000A7E6F">
        <w:rPr>
          <w:rFonts w:ascii="Times New Roman" w:hAnsi="Times New Roman" w:cs="Times New Roman"/>
        </w:rPr>
        <w:t>seniorageinntekter</w:t>
      </w:r>
      <w:proofErr w:type="spellEnd"/>
      <w:r w:rsidR="00FA476D">
        <w:rPr>
          <w:rFonts w:ascii="Times New Roman" w:hAnsi="Times New Roman" w:cs="Times New Roman"/>
        </w:rPr>
        <w:t xml:space="preserve">, </w:t>
      </w:r>
      <w:r w:rsidR="00206787">
        <w:rPr>
          <w:rFonts w:ascii="Times New Roman" w:hAnsi="Times New Roman" w:cs="Times New Roman"/>
        </w:rPr>
        <w:t>vil de</w:t>
      </w:r>
      <w:r w:rsidR="003F3193">
        <w:rPr>
          <w:rFonts w:ascii="Times New Roman" w:hAnsi="Times New Roman" w:cs="Times New Roman"/>
        </w:rPr>
        <w:t xml:space="preserve"> gjenværende landenes offentlig</w:t>
      </w:r>
      <w:r w:rsidR="00A238AB">
        <w:rPr>
          <w:rFonts w:ascii="Times New Roman" w:hAnsi="Times New Roman" w:cs="Times New Roman"/>
        </w:rPr>
        <w:t xml:space="preserve"> </w:t>
      </w:r>
      <w:r w:rsidR="003F3193">
        <w:rPr>
          <w:rFonts w:ascii="Times New Roman" w:hAnsi="Times New Roman" w:cs="Times New Roman"/>
        </w:rPr>
        <w:t>finanser</w:t>
      </w:r>
      <w:r w:rsidR="000A7E6F">
        <w:rPr>
          <w:rFonts w:ascii="Times New Roman" w:hAnsi="Times New Roman" w:cs="Times New Roman"/>
        </w:rPr>
        <w:t xml:space="preserve"> </w:t>
      </w:r>
      <w:r w:rsidR="003F3193">
        <w:rPr>
          <w:rFonts w:ascii="Times New Roman" w:hAnsi="Times New Roman" w:cs="Times New Roman"/>
        </w:rPr>
        <w:t xml:space="preserve">bli svekket. </w:t>
      </w:r>
      <w:r w:rsidR="00422755">
        <w:rPr>
          <w:rFonts w:ascii="Times New Roman" w:hAnsi="Times New Roman" w:cs="Times New Roman"/>
        </w:rPr>
        <w:t xml:space="preserve">Vi snakker her altså </w:t>
      </w:r>
      <w:r w:rsidR="00D7616D">
        <w:rPr>
          <w:rFonts w:ascii="Times New Roman" w:hAnsi="Times New Roman" w:cs="Times New Roman"/>
        </w:rPr>
        <w:t>om en regning som</w:t>
      </w:r>
      <w:r w:rsidR="00FF25C3">
        <w:rPr>
          <w:rFonts w:ascii="Times New Roman" w:hAnsi="Times New Roman" w:cs="Times New Roman"/>
        </w:rPr>
        <w:t>,</w:t>
      </w:r>
      <w:r w:rsidR="00D7616D">
        <w:rPr>
          <w:rFonts w:ascii="Times New Roman" w:hAnsi="Times New Roman" w:cs="Times New Roman"/>
        </w:rPr>
        <w:t xml:space="preserve"> </w:t>
      </w:r>
      <w:r w:rsidR="00C877AF">
        <w:rPr>
          <w:rFonts w:ascii="Times New Roman" w:hAnsi="Times New Roman" w:cs="Times New Roman"/>
        </w:rPr>
        <w:t>gjennom budsjettbetingelsen som gjelder for offentlig sektor</w:t>
      </w:r>
      <w:r w:rsidR="00FF25C3">
        <w:rPr>
          <w:rFonts w:ascii="Times New Roman" w:hAnsi="Times New Roman" w:cs="Times New Roman"/>
        </w:rPr>
        <w:t>,</w:t>
      </w:r>
      <w:r w:rsidR="00C877AF">
        <w:rPr>
          <w:rFonts w:ascii="Times New Roman" w:hAnsi="Times New Roman" w:cs="Times New Roman"/>
        </w:rPr>
        <w:t xml:space="preserve"> vil</w:t>
      </w:r>
      <w:r w:rsidR="00FF25C3">
        <w:rPr>
          <w:rFonts w:ascii="Times New Roman" w:hAnsi="Times New Roman" w:cs="Times New Roman"/>
        </w:rPr>
        <w:t xml:space="preserve"> måtte påvirke </w:t>
      </w:r>
      <w:r w:rsidR="00C877AF">
        <w:rPr>
          <w:rFonts w:ascii="Times New Roman" w:hAnsi="Times New Roman" w:cs="Times New Roman"/>
        </w:rPr>
        <w:t>d</w:t>
      </w:r>
      <w:r w:rsidR="00422755">
        <w:rPr>
          <w:rFonts w:ascii="Times New Roman" w:hAnsi="Times New Roman" w:cs="Times New Roman"/>
        </w:rPr>
        <w:t>e gjenværende land</w:t>
      </w:r>
      <w:r w:rsidR="00D7616D">
        <w:rPr>
          <w:rFonts w:ascii="Times New Roman" w:hAnsi="Times New Roman" w:cs="Times New Roman"/>
        </w:rPr>
        <w:t xml:space="preserve">s </w:t>
      </w:r>
      <w:r w:rsidR="006E4360">
        <w:rPr>
          <w:rFonts w:ascii="Times New Roman" w:hAnsi="Times New Roman" w:cs="Times New Roman"/>
        </w:rPr>
        <w:t xml:space="preserve">enkelte </w:t>
      </w:r>
      <w:r w:rsidR="00D7616D">
        <w:rPr>
          <w:rFonts w:ascii="Times New Roman" w:hAnsi="Times New Roman" w:cs="Times New Roman"/>
        </w:rPr>
        <w:t>skattebetalere</w:t>
      </w:r>
      <w:r w:rsidR="00C877AF">
        <w:rPr>
          <w:rFonts w:ascii="Times New Roman" w:hAnsi="Times New Roman" w:cs="Times New Roman"/>
        </w:rPr>
        <w:t xml:space="preserve"> negativt</w:t>
      </w:r>
      <w:r w:rsidR="00D7616D">
        <w:rPr>
          <w:rFonts w:ascii="Times New Roman" w:hAnsi="Times New Roman" w:cs="Times New Roman"/>
        </w:rPr>
        <w:t>.</w:t>
      </w:r>
    </w:p>
    <w:p w:rsidR="00CC45E5" w:rsidRDefault="000150B7" w:rsidP="00713126">
      <w:pPr>
        <w:pStyle w:val="Heading1"/>
        <w:spacing w:line="360" w:lineRule="auto"/>
        <w:jc w:val="both"/>
        <w:rPr>
          <w:rFonts w:ascii="Times New Roman" w:hAnsi="Times New Roman" w:cs="Times New Roman"/>
        </w:rPr>
      </w:pPr>
      <w:r>
        <w:rPr>
          <w:rFonts w:ascii="Times New Roman" w:hAnsi="Times New Roman" w:cs="Times New Roman"/>
        </w:rPr>
        <w:t xml:space="preserve">TARGET-gjeld </w:t>
      </w:r>
      <w:r w:rsidR="008703E5">
        <w:rPr>
          <w:rFonts w:ascii="Times New Roman" w:hAnsi="Times New Roman" w:cs="Times New Roman"/>
        </w:rPr>
        <w:t xml:space="preserve">og markedspriser </w:t>
      </w:r>
    </w:p>
    <w:p w:rsidR="00C85982" w:rsidRDefault="00433166" w:rsidP="00713126">
      <w:pPr>
        <w:spacing w:line="360" w:lineRule="auto"/>
        <w:jc w:val="both"/>
        <w:rPr>
          <w:rFonts w:ascii="Times New Roman" w:hAnsi="Times New Roman" w:cs="Times New Roman"/>
        </w:rPr>
      </w:pPr>
      <w:r>
        <w:rPr>
          <w:rFonts w:ascii="Times New Roman" w:hAnsi="Times New Roman" w:cs="Times New Roman"/>
        </w:rPr>
        <w:t>Figur 5 og 6</w:t>
      </w:r>
      <w:r w:rsidR="00416D0F">
        <w:rPr>
          <w:rFonts w:ascii="Times New Roman" w:hAnsi="Times New Roman" w:cs="Times New Roman"/>
        </w:rPr>
        <w:t xml:space="preserve"> </w:t>
      </w:r>
      <w:r w:rsidR="00D95A93">
        <w:rPr>
          <w:rFonts w:ascii="Times New Roman" w:hAnsi="Times New Roman" w:cs="Times New Roman"/>
        </w:rPr>
        <w:t>viste</w:t>
      </w:r>
      <w:r w:rsidR="00C85982">
        <w:rPr>
          <w:rFonts w:ascii="Times New Roman" w:hAnsi="Times New Roman" w:cs="Times New Roman"/>
        </w:rPr>
        <w:t xml:space="preserve"> oss </w:t>
      </w:r>
      <w:r w:rsidR="008533BA" w:rsidRPr="008533BA">
        <w:rPr>
          <w:rFonts w:ascii="Times New Roman" w:hAnsi="Times New Roman" w:cs="Times New Roman"/>
        </w:rPr>
        <w:t xml:space="preserve">at </w:t>
      </w:r>
      <w:r w:rsidR="00416D0F">
        <w:rPr>
          <w:rFonts w:ascii="Times New Roman" w:hAnsi="Times New Roman" w:cs="Times New Roman"/>
        </w:rPr>
        <w:t>penger utenfor landets grenser, og dermed også ubalanser i TARG</w:t>
      </w:r>
      <w:r w:rsidR="009041A1">
        <w:rPr>
          <w:rFonts w:ascii="Times New Roman" w:hAnsi="Times New Roman" w:cs="Times New Roman"/>
        </w:rPr>
        <w:t>ET-systemet</w:t>
      </w:r>
      <w:r w:rsidR="00BF4982">
        <w:rPr>
          <w:rFonts w:ascii="Times New Roman" w:hAnsi="Times New Roman" w:cs="Times New Roman"/>
        </w:rPr>
        <w:t xml:space="preserve">, </w:t>
      </w:r>
      <w:r w:rsidR="009041A1">
        <w:rPr>
          <w:rFonts w:ascii="Times New Roman" w:hAnsi="Times New Roman" w:cs="Times New Roman"/>
        </w:rPr>
        <w:t>kan være</w:t>
      </w:r>
      <w:r w:rsidR="00C85982">
        <w:rPr>
          <w:rFonts w:ascii="Times New Roman" w:hAnsi="Times New Roman" w:cs="Times New Roman"/>
        </w:rPr>
        <w:t xml:space="preserve"> forårsaket av </w:t>
      </w:r>
      <w:r w:rsidR="00F86090">
        <w:rPr>
          <w:rFonts w:ascii="Times New Roman" w:hAnsi="Times New Roman" w:cs="Times New Roman"/>
        </w:rPr>
        <w:t>sentralbankens pengepolitiske operasjoner</w:t>
      </w:r>
      <w:r w:rsidR="006E4360">
        <w:rPr>
          <w:rFonts w:ascii="Times New Roman" w:hAnsi="Times New Roman" w:cs="Times New Roman"/>
        </w:rPr>
        <w:t xml:space="preserve"> og dens </w:t>
      </w:r>
      <w:r w:rsidR="00F86090">
        <w:rPr>
          <w:rFonts w:ascii="Times New Roman" w:hAnsi="Times New Roman" w:cs="Times New Roman"/>
        </w:rPr>
        <w:t xml:space="preserve">respons i forhold til </w:t>
      </w:r>
      <w:r w:rsidR="00D95A93">
        <w:rPr>
          <w:rFonts w:ascii="Times New Roman" w:hAnsi="Times New Roman" w:cs="Times New Roman"/>
        </w:rPr>
        <w:t xml:space="preserve">kapitalflukt. </w:t>
      </w:r>
      <w:r w:rsidR="00F86090">
        <w:rPr>
          <w:rFonts w:ascii="Times New Roman" w:hAnsi="Times New Roman" w:cs="Times New Roman"/>
        </w:rPr>
        <w:t>Antar vi</w:t>
      </w:r>
      <w:r w:rsidR="00C85982">
        <w:rPr>
          <w:rFonts w:ascii="Times New Roman" w:hAnsi="Times New Roman" w:cs="Times New Roman"/>
        </w:rPr>
        <w:t xml:space="preserve"> nå framover </w:t>
      </w:r>
      <w:r w:rsidR="006D5E41">
        <w:rPr>
          <w:rFonts w:ascii="Times New Roman" w:hAnsi="Times New Roman" w:cs="Times New Roman"/>
        </w:rPr>
        <w:t>at dette</w:t>
      </w:r>
      <w:r w:rsidR="00D95A93">
        <w:rPr>
          <w:rFonts w:ascii="Times New Roman" w:hAnsi="Times New Roman" w:cs="Times New Roman"/>
        </w:rPr>
        <w:t xml:space="preserve"> utgjør</w:t>
      </w:r>
      <w:r w:rsidR="00C85982">
        <w:rPr>
          <w:rFonts w:ascii="Times New Roman" w:hAnsi="Times New Roman" w:cs="Times New Roman"/>
        </w:rPr>
        <w:t xml:space="preserve"> de to hovedkildene</w:t>
      </w:r>
      <w:r w:rsidR="006D5E41">
        <w:rPr>
          <w:rFonts w:ascii="Times New Roman" w:hAnsi="Times New Roman" w:cs="Times New Roman"/>
        </w:rPr>
        <w:t xml:space="preserve"> til penger utenfor landets grenser</w:t>
      </w:r>
      <w:r w:rsidR="006E4360">
        <w:rPr>
          <w:rFonts w:ascii="Times New Roman" w:hAnsi="Times New Roman" w:cs="Times New Roman"/>
        </w:rPr>
        <w:t>. V</w:t>
      </w:r>
      <w:r w:rsidR="00C85982">
        <w:rPr>
          <w:rFonts w:ascii="Times New Roman" w:hAnsi="Times New Roman" w:cs="Times New Roman"/>
        </w:rPr>
        <w:t>idere</w:t>
      </w:r>
      <w:r w:rsidR="006E4360">
        <w:rPr>
          <w:rFonts w:ascii="Times New Roman" w:hAnsi="Times New Roman" w:cs="Times New Roman"/>
        </w:rPr>
        <w:t>,</w:t>
      </w:r>
      <w:r w:rsidR="00C85982">
        <w:rPr>
          <w:rFonts w:ascii="Times New Roman" w:hAnsi="Times New Roman" w:cs="Times New Roman"/>
        </w:rPr>
        <w:t xml:space="preserve"> </w:t>
      </w:r>
      <w:r w:rsidR="006D5E41">
        <w:rPr>
          <w:rFonts w:ascii="Times New Roman" w:hAnsi="Times New Roman" w:cs="Times New Roman"/>
        </w:rPr>
        <w:t>når det</w:t>
      </w:r>
      <w:r w:rsidR="00D95A93">
        <w:rPr>
          <w:rFonts w:ascii="Times New Roman" w:hAnsi="Times New Roman" w:cs="Times New Roman"/>
        </w:rPr>
        <w:t xml:space="preserve"> gjelder kapitalflukt</w:t>
      </w:r>
      <w:r w:rsidR="006E4360">
        <w:rPr>
          <w:rFonts w:ascii="Times New Roman" w:hAnsi="Times New Roman" w:cs="Times New Roman"/>
        </w:rPr>
        <w:t>,</w:t>
      </w:r>
      <w:r w:rsidR="00C85982">
        <w:rPr>
          <w:rFonts w:ascii="Times New Roman" w:hAnsi="Times New Roman" w:cs="Times New Roman"/>
        </w:rPr>
        <w:t xml:space="preserve"> </w:t>
      </w:r>
      <w:r w:rsidR="00C877AF">
        <w:rPr>
          <w:rFonts w:ascii="Times New Roman" w:hAnsi="Times New Roman" w:cs="Times New Roman"/>
        </w:rPr>
        <w:t xml:space="preserve">at det kun er </w:t>
      </w:r>
      <w:r w:rsidR="00BF4982">
        <w:rPr>
          <w:rFonts w:ascii="Times New Roman" w:hAnsi="Times New Roman" w:cs="Times New Roman"/>
        </w:rPr>
        <w:t>endringer som</w:t>
      </w:r>
      <w:r w:rsidR="00D95A93">
        <w:rPr>
          <w:rFonts w:ascii="Times New Roman" w:hAnsi="Times New Roman" w:cs="Times New Roman"/>
        </w:rPr>
        <w:t xml:space="preserve"> </w:t>
      </w:r>
      <w:r w:rsidR="00C85982">
        <w:rPr>
          <w:rFonts w:ascii="Times New Roman" w:hAnsi="Times New Roman" w:cs="Times New Roman"/>
        </w:rPr>
        <w:t xml:space="preserve">er forklart </w:t>
      </w:r>
      <w:r w:rsidR="00D95A93">
        <w:rPr>
          <w:rFonts w:ascii="Times New Roman" w:hAnsi="Times New Roman" w:cs="Times New Roman"/>
        </w:rPr>
        <w:t xml:space="preserve">av </w:t>
      </w:r>
      <w:r w:rsidR="00C85982">
        <w:rPr>
          <w:rFonts w:ascii="Times New Roman" w:hAnsi="Times New Roman" w:cs="Times New Roman"/>
        </w:rPr>
        <w:t xml:space="preserve">investorens </w:t>
      </w:r>
      <w:r w:rsidR="00C85982">
        <w:rPr>
          <w:rFonts w:ascii="Times New Roman" w:hAnsi="Times New Roman" w:cs="Times New Roman"/>
        </w:rPr>
        <w:lastRenderedPageBreak/>
        <w:t xml:space="preserve">vurderinger om </w:t>
      </w:r>
      <w:r w:rsidR="00BF4982">
        <w:rPr>
          <w:rFonts w:ascii="Times New Roman" w:hAnsi="Times New Roman" w:cs="Times New Roman"/>
        </w:rPr>
        <w:t xml:space="preserve">forretningsbankens soliditet </w:t>
      </w:r>
      <w:r w:rsidR="00C85982">
        <w:rPr>
          <w:rFonts w:ascii="Times New Roman" w:hAnsi="Times New Roman" w:cs="Times New Roman"/>
        </w:rPr>
        <w:t>som</w:t>
      </w:r>
      <w:r w:rsidR="006E4360">
        <w:rPr>
          <w:rFonts w:ascii="Times New Roman" w:hAnsi="Times New Roman" w:cs="Times New Roman"/>
        </w:rPr>
        <w:t xml:space="preserve"> </w:t>
      </w:r>
      <w:r w:rsidR="00C85982">
        <w:rPr>
          <w:rFonts w:ascii="Times New Roman" w:hAnsi="Times New Roman" w:cs="Times New Roman"/>
        </w:rPr>
        <w:t xml:space="preserve">kan skape </w:t>
      </w:r>
      <w:r w:rsidR="00C85982">
        <w:rPr>
          <w:rFonts w:ascii="Times New Roman" w:hAnsi="Times New Roman" w:cs="Times New Roman"/>
          <w:i/>
        </w:rPr>
        <w:t xml:space="preserve">vedvarende </w:t>
      </w:r>
      <w:r w:rsidR="00C85982">
        <w:rPr>
          <w:rFonts w:ascii="Times New Roman" w:hAnsi="Times New Roman" w:cs="Times New Roman"/>
        </w:rPr>
        <w:t xml:space="preserve">ubalanser på TARGET-balansen. </w:t>
      </w:r>
      <w:r w:rsidR="00BF4982">
        <w:rPr>
          <w:rFonts w:ascii="Times New Roman" w:hAnsi="Times New Roman" w:cs="Times New Roman"/>
        </w:rPr>
        <w:t xml:space="preserve"> </w:t>
      </w:r>
      <w:r w:rsidR="00C877AF">
        <w:rPr>
          <w:rFonts w:ascii="Times New Roman" w:hAnsi="Times New Roman" w:cs="Times New Roman"/>
        </w:rPr>
        <w:t>Dett</w:t>
      </w:r>
      <w:r w:rsidR="002202DC">
        <w:rPr>
          <w:rFonts w:ascii="Times New Roman" w:hAnsi="Times New Roman" w:cs="Times New Roman"/>
        </w:rPr>
        <w:t>e muliggjør en</w:t>
      </w:r>
      <w:r w:rsidR="00C877AF">
        <w:rPr>
          <w:rFonts w:ascii="Times New Roman" w:hAnsi="Times New Roman" w:cs="Times New Roman"/>
        </w:rPr>
        <w:t xml:space="preserve"> klar økonomisk tolkning </w:t>
      </w:r>
      <w:r w:rsidR="00C85982">
        <w:rPr>
          <w:rFonts w:ascii="Times New Roman" w:hAnsi="Times New Roman" w:cs="Times New Roman"/>
        </w:rPr>
        <w:t xml:space="preserve">av hvordan ESB pengepolitikk påvirker </w:t>
      </w:r>
      <w:proofErr w:type="spellStart"/>
      <w:r w:rsidR="00C85982">
        <w:rPr>
          <w:rFonts w:ascii="Times New Roman" w:hAnsi="Times New Roman" w:cs="Times New Roman"/>
        </w:rPr>
        <w:t>eursonen</w:t>
      </w:r>
      <w:proofErr w:type="spellEnd"/>
      <w:r w:rsidR="00C85982">
        <w:rPr>
          <w:rFonts w:ascii="Times New Roman" w:hAnsi="Times New Roman" w:cs="Times New Roman"/>
        </w:rPr>
        <w:t xml:space="preserve"> som økonomisk system.</w:t>
      </w:r>
    </w:p>
    <w:p w:rsidR="003568D2" w:rsidRPr="0099361B" w:rsidRDefault="00BF4982" w:rsidP="00713126">
      <w:pPr>
        <w:spacing w:line="360" w:lineRule="auto"/>
        <w:jc w:val="both"/>
        <w:rPr>
          <w:rFonts w:ascii="Times New Roman" w:hAnsi="Times New Roman" w:cs="Times New Roman"/>
        </w:rPr>
      </w:pPr>
      <w:r>
        <w:rPr>
          <w:rFonts w:ascii="Times New Roman" w:hAnsi="Times New Roman" w:cs="Times New Roman"/>
        </w:rPr>
        <w:t>L</w:t>
      </w:r>
      <w:r w:rsidR="001E0EA8">
        <w:rPr>
          <w:rFonts w:ascii="Times New Roman" w:hAnsi="Times New Roman" w:cs="Times New Roman"/>
        </w:rPr>
        <w:t xml:space="preserve">a oss førte </w:t>
      </w:r>
      <w:r w:rsidR="00CF5C5C">
        <w:rPr>
          <w:rFonts w:ascii="Times New Roman" w:hAnsi="Times New Roman" w:cs="Times New Roman"/>
        </w:rPr>
        <w:t xml:space="preserve">se på </w:t>
      </w:r>
      <w:r w:rsidR="00A848F4">
        <w:rPr>
          <w:rFonts w:ascii="Times New Roman" w:hAnsi="Times New Roman" w:cs="Times New Roman"/>
        </w:rPr>
        <w:t>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D352A1"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983D57" w:rsidRDefault="00C10960" w:rsidP="00713126">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xml:space="preserve">. </w:t>
      </w:r>
      <w:r w:rsidR="001B1F55">
        <w:rPr>
          <w:rFonts w:ascii="Times New Roman" w:hAnsi="Times New Roman" w:cs="Times New Roman"/>
        </w:rPr>
        <w:t>Er T lang nok</w:t>
      </w:r>
      <w:r w:rsidR="006E4360">
        <w:rPr>
          <w:rFonts w:ascii="Times New Roman" w:hAnsi="Times New Roman" w:cs="Times New Roman"/>
        </w:rPr>
        <w:t>,</w:t>
      </w:r>
      <w:r w:rsidR="001B1F55">
        <w:rPr>
          <w:rFonts w:ascii="Times New Roman" w:hAnsi="Times New Roman" w:cs="Times New Roman"/>
        </w:rPr>
        <w:t xml:space="preserve"> vil </w:t>
      </w:r>
      <w:r w:rsidR="00CF5C5C">
        <w:rPr>
          <w:rFonts w:ascii="Times New Roman" w:hAnsi="Times New Roman" w:cs="Times New Roman"/>
        </w:rPr>
        <w:t>unormale endringer i nivået på TR knyttes til ESBs pengepolitikk</w:t>
      </w:r>
      <w:r w:rsidR="006E4360">
        <w:rPr>
          <w:rFonts w:ascii="Times New Roman" w:hAnsi="Times New Roman" w:cs="Times New Roman"/>
        </w:rPr>
        <w:t>,</w:t>
      </w:r>
      <w:r w:rsidR="00CF5C5C">
        <w:rPr>
          <w:rFonts w:ascii="Times New Roman" w:hAnsi="Times New Roman" w:cs="Times New Roman"/>
        </w:rPr>
        <w:t xml:space="preserve"> og reflektere</w:t>
      </w:r>
      <w:r w:rsidR="004E5BCF">
        <w:rPr>
          <w:rFonts w:ascii="Times New Roman" w:hAnsi="Times New Roman" w:cs="Times New Roman"/>
        </w:rPr>
        <w:t xml:space="preserve"> minst ett av de to forholdene </w:t>
      </w:r>
      <w:r w:rsidR="00C877AF">
        <w:rPr>
          <w:rFonts w:ascii="Times New Roman" w:hAnsi="Times New Roman" w:cs="Times New Roman"/>
        </w:rPr>
        <w:t xml:space="preserve">vi </w:t>
      </w:r>
      <w:r w:rsidR="00433166">
        <w:rPr>
          <w:rFonts w:ascii="Times New Roman" w:hAnsi="Times New Roman" w:cs="Times New Roman"/>
        </w:rPr>
        <w:t xml:space="preserve">nå </w:t>
      </w:r>
      <w:r w:rsidR="00C877AF">
        <w:rPr>
          <w:rFonts w:ascii="Times New Roman" w:hAnsi="Times New Roman" w:cs="Times New Roman"/>
        </w:rPr>
        <w:t xml:space="preserve">har </w:t>
      </w:r>
      <w:r w:rsidR="00FA58AA">
        <w:rPr>
          <w:rFonts w:ascii="Times New Roman" w:hAnsi="Times New Roman" w:cs="Times New Roman"/>
        </w:rPr>
        <w:t>lagt til grunn</w:t>
      </w:r>
      <w:r w:rsidR="00CF5C5C">
        <w:rPr>
          <w:rFonts w:ascii="Times New Roman" w:hAnsi="Times New Roman" w:cs="Times New Roman"/>
        </w:rPr>
        <w:t xml:space="preserve">. </w:t>
      </w:r>
      <w:r w:rsidR="006E4360">
        <w:rPr>
          <w:rFonts w:ascii="Times New Roman" w:hAnsi="Times New Roman" w:cs="Times New Roman"/>
        </w:rPr>
        <w:t>Definisjon (3</w:t>
      </w:r>
      <w:r w:rsidR="00983D57">
        <w:rPr>
          <w:rFonts w:ascii="Times New Roman" w:hAnsi="Times New Roman" w:cs="Times New Roman"/>
        </w:rPr>
        <w:t>) forteller</w:t>
      </w:r>
      <w:r w:rsidR="00CF5C5C">
        <w:rPr>
          <w:rFonts w:ascii="Times New Roman" w:hAnsi="Times New Roman" w:cs="Times New Roman"/>
        </w:rPr>
        <w:t xml:space="preserve"> oss videre </w:t>
      </w:r>
      <w:r w:rsidR="00433166">
        <w:rPr>
          <w:rFonts w:ascii="Times New Roman" w:hAnsi="Times New Roman" w:cs="Times New Roman"/>
        </w:rPr>
        <w:t xml:space="preserve">at </w:t>
      </w:r>
      <w:r w:rsidR="00CF5C5C">
        <w:rPr>
          <w:rFonts w:ascii="Times New Roman" w:hAnsi="Times New Roman" w:cs="Times New Roman"/>
        </w:rPr>
        <w:t xml:space="preserve">en </w:t>
      </w:r>
      <w:r w:rsidR="006E4360">
        <w:rPr>
          <w:rFonts w:ascii="Times New Roman" w:hAnsi="Times New Roman" w:cs="Times New Roman"/>
        </w:rPr>
        <w:t xml:space="preserve">slik økning i TARGET-gjelden </w:t>
      </w:r>
      <w:r w:rsidR="00CF5C5C">
        <w:rPr>
          <w:rFonts w:ascii="Times New Roman" w:hAnsi="Times New Roman" w:cs="Times New Roman"/>
        </w:rPr>
        <w:t>bidra</w:t>
      </w:r>
      <w:r w:rsidR="006E4360">
        <w:rPr>
          <w:rFonts w:ascii="Times New Roman" w:hAnsi="Times New Roman" w:cs="Times New Roman"/>
        </w:rPr>
        <w:t>r</w:t>
      </w:r>
      <w:r w:rsidR="00CF5C5C">
        <w:rPr>
          <w:rFonts w:ascii="Times New Roman" w:hAnsi="Times New Roman" w:cs="Times New Roman"/>
        </w:rPr>
        <w:t xml:space="preserve"> til å finansiere </w:t>
      </w:r>
      <w:r w:rsidR="006E4360">
        <w:rPr>
          <w:rFonts w:ascii="Times New Roman" w:hAnsi="Times New Roman" w:cs="Times New Roman"/>
        </w:rPr>
        <w:t>et land</w:t>
      </w:r>
      <w:r w:rsidR="00CF5C5C">
        <w:rPr>
          <w:rFonts w:ascii="Times New Roman" w:hAnsi="Times New Roman" w:cs="Times New Roman"/>
        </w:rPr>
        <w:t>s u</w:t>
      </w:r>
      <w:r w:rsidR="006E4360">
        <w:rPr>
          <w:rFonts w:ascii="Times New Roman" w:hAnsi="Times New Roman" w:cs="Times New Roman"/>
        </w:rPr>
        <w:t>nderskudd på utenriksregnskapet. E</w:t>
      </w:r>
      <w:r w:rsidR="006D5E41">
        <w:rPr>
          <w:rFonts w:ascii="Times New Roman" w:hAnsi="Times New Roman" w:cs="Times New Roman"/>
        </w:rPr>
        <w:t>nten igjennom økt underskudd på drift</w:t>
      </w:r>
      <w:r w:rsidR="00DF62B1">
        <w:rPr>
          <w:rFonts w:ascii="Times New Roman" w:hAnsi="Times New Roman" w:cs="Times New Roman"/>
        </w:rPr>
        <w:t>sbalansen</w:t>
      </w:r>
      <w:r w:rsidR="006E4360">
        <w:rPr>
          <w:rFonts w:ascii="Times New Roman" w:hAnsi="Times New Roman" w:cs="Times New Roman"/>
        </w:rPr>
        <w:t xml:space="preserve">, </w:t>
      </w:r>
      <w:r w:rsidR="006D5E41">
        <w:rPr>
          <w:rFonts w:ascii="Times New Roman" w:hAnsi="Times New Roman" w:cs="Times New Roman"/>
        </w:rPr>
        <w:t>økt nettokapitaleksport</w:t>
      </w:r>
      <w:r w:rsidR="00C877AF">
        <w:rPr>
          <w:rFonts w:ascii="Times New Roman" w:hAnsi="Times New Roman" w:cs="Times New Roman"/>
        </w:rPr>
        <w:t xml:space="preserve"> </w:t>
      </w:r>
      <w:r w:rsidR="006D5E41">
        <w:rPr>
          <w:rFonts w:ascii="Times New Roman" w:hAnsi="Times New Roman" w:cs="Times New Roman"/>
        </w:rPr>
        <w:t>eller</w:t>
      </w:r>
      <w:r w:rsidR="00C877AF">
        <w:rPr>
          <w:rFonts w:ascii="Times New Roman" w:hAnsi="Times New Roman" w:cs="Times New Roman"/>
        </w:rPr>
        <w:t xml:space="preserve"> som </w:t>
      </w:r>
      <w:r w:rsidR="006D5E41">
        <w:rPr>
          <w:rFonts w:ascii="Times New Roman" w:hAnsi="Times New Roman" w:cs="Times New Roman"/>
        </w:rPr>
        <w:t>en kombinasjon.</w:t>
      </w:r>
    </w:p>
    <w:p w:rsidR="00C07239" w:rsidRDefault="00C07239" w:rsidP="00713126">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713126">
      <w:pPr>
        <w:spacing w:line="360" w:lineRule="auto"/>
        <w:jc w:val="both"/>
        <w:rPr>
          <w:rFonts w:ascii="Times New Roman" w:hAnsi="Times New Roman" w:cs="Times New Roman"/>
        </w:rPr>
      </w:pPr>
      <w:r w:rsidRPr="00E93BB9">
        <w:rPr>
          <w:rFonts w:ascii="Times New Roman" w:hAnsi="Times New Roman" w:cs="Times New Roman"/>
        </w:rPr>
        <w:t>For å</w:t>
      </w:r>
      <w:r w:rsidR="006D5E41">
        <w:rPr>
          <w:rFonts w:ascii="Times New Roman" w:hAnsi="Times New Roman" w:cs="Times New Roman"/>
        </w:rPr>
        <w:t xml:space="preserve"> </w:t>
      </w:r>
      <w:r w:rsidR="00DF62B1">
        <w:rPr>
          <w:rFonts w:ascii="Times New Roman" w:hAnsi="Times New Roman" w:cs="Times New Roman"/>
        </w:rPr>
        <w:t xml:space="preserve">vise </w:t>
      </w:r>
      <w:r w:rsidR="006D5E41">
        <w:rPr>
          <w:rFonts w:ascii="Times New Roman" w:hAnsi="Times New Roman" w:cs="Times New Roman"/>
        </w:rPr>
        <w:t>hvordan</w:t>
      </w:r>
      <w:r w:rsidR="00777DA2">
        <w:rPr>
          <w:rFonts w:ascii="Times New Roman" w:hAnsi="Times New Roman" w:cs="Times New Roman"/>
        </w:rPr>
        <w:t xml:space="preserve"> økt TARGET-gjeld </w:t>
      </w:r>
      <w:r w:rsidR="00CA32F3">
        <w:rPr>
          <w:rFonts w:ascii="Times New Roman" w:hAnsi="Times New Roman" w:cs="Times New Roman"/>
        </w:rPr>
        <w:t>påvirker markedspriser</w:t>
      </w:r>
      <w:r w:rsidR="00C502C3">
        <w:rPr>
          <w:rFonts w:ascii="Times New Roman" w:hAnsi="Times New Roman" w:cs="Times New Roman"/>
        </w:rPr>
        <w:t>,</w:t>
      </w:r>
      <w:r w:rsidR="00777DA2">
        <w:rPr>
          <w:rFonts w:ascii="Times New Roman" w:hAnsi="Times New Roman" w:cs="Times New Roman"/>
        </w:rPr>
        <w:t xml:space="preserve"> er det enklest å ta </w:t>
      </w:r>
      <w:r w:rsidR="006349F2">
        <w:rPr>
          <w:rFonts w:ascii="Times New Roman" w:hAnsi="Times New Roman" w:cs="Times New Roman"/>
        </w:rPr>
        <w:t xml:space="preserve">utgangspunkt i to </w:t>
      </w:r>
      <w:r w:rsidR="006D5E41">
        <w:rPr>
          <w:rFonts w:ascii="Times New Roman" w:hAnsi="Times New Roman" w:cs="Times New Roman"/>
        </w:rPr>
        <w:t xml:space="preserve">spesialtilfeller. </w:t>
      </w:r>
      <w:r w:rsidRPr="00E93BB9">
        <w:rPr>
          <w:rFonts w:ascii="Times New Roman" w:hAnsi="Times New Roman" w:cs="Times New Roman"/>
        </w:rPr>
        <w:t>I det første</w:t>
      </w:r>
      <w:r w:rsidR="00777DA2">
        <w:rPr>
          <w:rFonts w:ascii="Times New Roman" w:hAnsi="Times New Roman" w:cs="Times New Roman"/>
        </w:rPr>
        <w:t xml:space="preserve"> spesialtilfelle</w:t>
      </w:r>
      <w:r w:rsidR="00433166">
        <w:rPr>
          <w:rFonts w:ascii="Times New Roman" w:hAnsi="Times New Roman" w:cs="Times New Roman"/>
        </w:rPr>
        <w:t>,</w:t>
      </w:r>
      <w:r w:rsidR="00777DA2">
        <w:rPr>
          <w:rFonts w:ascii="Times New Roman" w:hAnsi="Times New Roman" w:cs="Times New Roman"/>
        </w:rPr>
        <w:t xml:space="preserve"> </w:t>
      </w:r>
      <w:r w:rsidRPr="00E93BB9">
        <w:rPr>
          <w:rFonts w:ascii="Times New Roman" w:hAnsi="Times New Roman" w:cs="Times New Roman"/>
        </w:rPr>
        <w:t>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null.</w:t>
      </w:r>
      <w:r w:rsidR="00DF62B1">
        <w:rPr>
          <w:rFonts w:ascii="Times New Roman" w:hAnsi="Times New Roman" w:cs="Times New Roman"/>
        </w:rPr>
        <w:t xml:space="preserve"> Uttrykket ovenfor kan derfor skrives som </w:t>
      </w:r>
    </w:p>
    <w:p w:rsidR="00C10960" w:rsidRPr="0099361B" w:rsidRDefault="00D352A1"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713126">
      <w:pPr>
        <w:spacing w:line="360" w:lineRule="auto"/>
        <w:jc w:val="both"/>
        <w:rPr>
          <w:rFonts w:ascii="Times New Roman" w:hAnsi="Times New Roman" w:cs="Times New Roman"/>
        </w:rPr>
      </w:pPr>
      <w:r>
        <w:rPr>
          <w:rFonts w:ascii="Times New Roman" w:hAnsi="Times New Roman" w:cs="Times New Roman"/>
        </w:rPr>
        <w:t>Tolkningen av (</w:t>
      </w:r>
      <w:r w:rsidR="00433166">
        <w:rPr>
          <w:rFonts w:ascii="Times New Roman" w:hAnsi="Times New Roman" w:cs="Times New Roman"/>
        </w:rPr>
        <w:t>4</w:t>
      </w:r>
      <w:r>
        <w:rPr>
          <w:rFonts w:ascii="Times New Roman" w:hAnsi="Times New Roman" w:cs="Times New Roman"/>
        </w:rPr>
        <w:t xml:space="preserve">) </w:t>
      </w:r>
      <w:r w:rsidR="00E81970">
        <w:rPr>
          <w:rFonts w:ascii="Times New Roman" w:hAnsi="Times New Roman" w:cs="Times New Roman"/>
        </w:rPr>
        <w:t>er at</w:t>
      </w:r>
      <w:r w:rsidR="007D4C9F">
        <w:rPr>
          <w:rFonts w:ascii="Times New Roman" w:hAnsi="Times New Roman" w:cs="Times New Roman"/>
        </w:rPr>
        <w:t xml:space="preserve"> en eventuell </w:t>
      </w:r>
      <w:r w:rsidR="00E81970">
        <w:rPr>
          <w:rFonts w:ascii="Times New Roman" w:hAnsi="Times New Roman" w:cs="Times New Roman"/>
        </w:rPr>
        <w:t>TARGET-</w:t>
      </w:r>
      <w:r w:rsidR="007D4C9F">
        <w:rPr>
          <w:rFonts w:ascii="Times New Roman" w:hAnsi="Times New Roman" w:cs="Times New Roman"/>
        </w:rPr>
        <w:t>gjeld</w:t>
      </w:r>
      <w:r w:rsidR="000D711B">
        <w:rPr>
          <w:rFonts w:ascii="Times New Roman" w:hAnsi="Times New Roman" w:cs="Times New Roman"/>
        </w:rPr>
        <w:t xml:space="preserve"> i perioden</w:t>
      </w:r>
      <w:r w:rsidR="007D4C9F">
        <w:rPr>
          <w:rFonts w:ascii="Times New Roman" w:hAnsi="Times New Roman" w:cs="Times New Roman"/>
        </w:rPr>
        <w:t xml:space="preserve"> </w:t>
      </w:r>
      <w:r w:rsidR="00DF62B1">
        <w:rPr>
          <w:rFonts w:ascii="Times New Roman" w:hAnsi="Times New Roman" w:cs="Times New Roman"/>
        </w:rPr>
        <w:t>har fullfinansiert</w:t>
      </w:r>
      <w:r w:rsidR="000D711B">
        <w:rPr>
          <w:rFonts w:ascii="Times New Roman" w:hAnsi="Times New Roman" w:cs="Times New Roman"/>
        </w:rPr>
        <w:t xml:space="preserve"> landets negative driftsbalanse</w:t>
      </w:r>
      <w:r w:rsidR="005B4CE3">
        <w:rPr>
          <w:rFonts w:ascii="Times New Roman" w:hAnsi="Times New Roman" w:cs="Times New Roman"/>
        </w:rPr>
        <w:t xml:space="preserve"> innad i eurosonen</w:t>
      </w:r>
      <w:r w:rsidR="000D711B">
        <w:rPr>
          <w:rFonts w:ascii="Times New Roman" w:hAnsi="Times New Roman" w:cs="Times New Roman"/>
        </w:rPr>
        <w:t xml:space="preserve">. </w:t>
      </w:r>
      <w:r w:rsidR="000D711B" w:rsidRPr="0099361B">
        <w:rPr>
          <w:rFonts w:ascii="Times New Roman" w:hAnsi="Times New Roman" w:cs="Times New Roman"/>
        </w:rPr>
        <w:t xml:space="preserve">Uten en slik </w:t>
      </w:r>
      <w:r w:rsidR="005B4CE3">
        <w:rPr>
          <w:rFonts w:ascii="Times New Roman" w:hAnsi="Times New Roman" w:cs="Times New Roman"/>
        </w:rPr>
        <w:t>TARGET-gjeld</w:t>
      </w:r>
      <w:r w:rsidR="000D711B">
        <w:rPr>
          <w:rFonts w:ascii="Times New Roman" w:hAnsi="Times New Roman" w:cs="Times New Roman"/>
        </w:rPr>
        <w:t>, dvs</w:t>
      </w:r>
      <w:r w:rsidR="00433166">
        <w:rPr>
          <w:rFonts w:ascii="Times New Roman" w:hAnsi="Times New Roman" w:cs="Times New Roman"/>
        </w:rPr>
        <w:t>.</w:t>
      </w:r>
      <w:r w:rsidR="00C877AF">
        <w:rPr>
          <w:rFonts w:ascii="Times New Roman" w:hAnsi="Times New Roman" w:cs="Times New Roman"/>
        </w:rPr>
        <w:t xml:space="preserve"> dersom </w:t>
      </w:r>
      <w:r w:rsidR="000D71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D95A93">
        <w:rPr>
          <w:rFonts w:ascii="Times New Roman" w:hAnsi="Times New Roman" w:cs="Times New Roman"/>
        </w:rPr>
        <w:t xml:space="preserve">vært i balanse. </w:t>
      </w:r>
      <w:r w:rsidR="006E4360">
        <w:rPr>
          <w:rFonts w:ascii="Times New Roman" w:hAnsi="Times New Roman" w:cs="Times New Roman"/>
        </w:rPr>
        <w:t>Standa</w:t>
      </w:r>
      <w:r w:rsidR="00E02508">
        <w:rPr>
          <w:rFonts w:ascii="Times New Roman" w:hAnsi="Times New Roman" w:cs="Times New Roman"/>
        </w:rPr>
        <w:t xml:space="preserve">rd makroøkonomisk teori (med kortsiktige nominelle rigiditeter) tilsier </w:t>
      </w:r>
      <w:r w:rsidR="00C502C3" w:rsidRPr="0099361B">
        <w:rPr>
          <w:rFonts w:ascii="Times New Roman" w:hAnsi="Times New Roman" w:cs="Times New Roman"/>
        </w:rPr>
        <w:t xml:space="preserve">at en slik likevekt </w:t>
      </w:r>
      <w:r w:rsidR="00C502C3">
        <w:rPr>
          <w:rFonts w:ascii="Times New Roman" w:hAnsi="Times New Roman" w:cs="Times New Roman"/>
        </w:rPr>
        <w:t>oppnås på kort sikt</w:t>
      </w:r>
      <w:r w:rsidR="00E02508">
        <w:rPr>
          <w:rFonts w:ascii="Times New Roman" w:hAnsi="Times New Roman" w:cs="Times New Roman"/>
        </w:rPr>
        <w:t xml:space="preserve"> som en</w:t>
      </w:r>
      <w:r w:rsidR="00433166">
        <w:rPr>
          <w:rFonts w:ascii="Times New Roman" w:hAnsi="Times New Roman" w:cs="Times New Roman"/>
        </w:rPr>
        <w:t xml:space="preserve"> følge av fall i </w:t>
      </w:r>
      <w:r w:rsidR="00C860B1">
        <w:rPr>
          <w:rFonts w:ascii="Times New Roman" w:hAnsi="Times New Roman" w:cs="Times New Roman"/>
        </w:rPr>
        <w:t>etterspørselen. På lengre sikt, ved at det innenlandske prisnivået reduseres noe som også innebærer en bedring av konkurranseevnen gjennom en d</w:t>
      </w:r>
      <w:r w:rsidR="00074865">
        <w:rPr>
          <w:rFonts w:ascii="Times New Roman" w:hAnsi="Times New Roman" w:cs="Times New Roman"/>
        </w:rPr>
        <w:t xml:space="preserve">epresiering av realvalutakursen. </w:t>
      </w:r>
      <w:r w:rsidR="000D711B">
        <w:rPr>
          <w:rFonts w:ascii="Times New Roman" w:hAnsi="Times New Roman" w:cs="Times New Roman"/>
        </w:rPr>
        <w:t>Det</w:t>
      </w:r>
      <w:r w:rsidR="00C860B1">
        <w:rPr>
          <w:rFonts w:ascii="Times New Roman" w:hAnsi="Times New Roman" w:cs="Times New Roman"/>
        </w:rPr>
        <w:t>te</w:t>
      </w:r>
      <w:r w:rsidR="000D711B">
        <w:rPr>
          <w:rFonts w:ascii="Times New Roman" w:hAnsi="Times New Roman" w:cs="Times New Roman"/>
        </w:rPr>
        <w:t xml:space="preserve"> belyser et interessant poeng, siden </w:t>
      </w:r>
      <w:r w:rsidR="005B4CE3">
        <w:rPr>
          <w:rFonts w:ascii="Times New Roman" w:hAnsi="Times New Roman" w:cs="Times New Roman"/>
        </w:rPr>
        <w:t xml:space="preserve">en </w:t>
      </w:r>
      <w:r w:rsidR="000D711B">
        <w:rPr>
          <w:rFonts w:ascii="Times New Roman" w:hAnsi="Times New Roman" w:cs="Times New Roman"/>
        </w:rPr>
        <w:t xml:space="preserve">her får øye på </w:t>
      </w:r>
      <w:r w:rsidR="00CC1DFC">
        <w:rPr>
          <w:rFonts w:ascii="Times New Roman" w:hAnsi="Times New Roman" w:cs="Times New Roman"/>
        </w:rPr>
        <w:t>den markedsregulerende</w:t>
      </w:r>
      <w:r w:rsidR="005B4CE3">
        <w:rPr>
          <w:rFonts w:ascii="Times New Roman" w:hAnsi="Times New Roman" w:cs="Times New Roman"/>
        </w:rPr>
        <w:t xml:space="preserve"> mekanismen </w:t>
      </w:r>
      <w:r w:rsidR="00CC1DFC">
        <w:rPr>
          <w:rFonts w:ascii="Times New Roman" w:hAnsi="Times New Roman" w:cs="Times New Roman"/>
        </w:rPr>
        <w:t>som gjelder for driftsbalansen mellom land.</w:t>
      </w:r>
      <w:r w:rsidR="00CC1DFC" w:rsidRPr="00CC1DFC">
        <w:rPr>
          <w:rFonts w:ascii="Times New Roman" w:hAnsi="Times New Roman" w:cs="Times New Roman"/>
        </w:rPr>
        <w:t xml:space="preserve"> </w:t>
      </w:r>
      <w:r w:rsidR="00E02508">
        <w:rPr>
          <w:rFonts w:ascii="Times New Roman" w:hAnsi="Times New Roman" w:cs="Times New Roman"/>
        </w:rPr>
        <w:t>Men som vi ser</w:t>
      </w:r>
      <w:r w:rsidR="00C860B1">
        <w:rPr>
          <w:rFonts w:ascii="Times New Roman" w:hAnsi="Times New Roman" w:cs="Times New Roman"/>
        </w:rPr>
        <w:t xml:space="preserve"> av (4)</w:t>
      </w:r>
      <w:r w:rsidR="00E02508">
        <w:rPr>
          <w:rFonts w:ascii="Times New Roman" w:hAnsi="Times New Roman" w:cs="Times New Roman"/>
        </w:rPr>
        <w:t>, vil en økning i TARGET-gjelden sette</w:t>
      </w:r>
      <w:r w:rsidR="00C877AF">
        <w:rPr>
          <w:rFonts w:ascii="Times New Roman" w:hAnsi="Times New Roman" w:cs="Times New Roman"/>
        </w:rPr>
        <w:t xml:space="preserve"> deler av denne </w:t>
      </w:r>
      <w:r w:rsidR="00E02508">
        <w:rPr>
          <w:rFonts w:ascii="Times New Roman" w:hAnsi="Times New Roman" w:cs="Times New Roman"/>
        </w:rPr>
        <w:t xml:space="preserve">mekanismen til side. </w:t>
      </w:r>
      <w:r w:rsidR="00742914">
        <w:rPr>
          <w:rFonts w:ascii="Times New Roman" w:hAnsi="Times New Roman" w:cs="Times New Roman"/>
        </w:rPr>
        <w:t xml:space="preserve">Siden </w:t>
      </w:r>
      <w:r w:rsidR="00CC1DFC">
        <w:rPr>
          <w:rFonts w:ascii="Times New Roman" w:hAnsi="Times New Roman" w:cs="Times New Roman"/>
        </w:rPr>
        <w:t xml:space="preserve">TARGET-systemet er uten skranker for gjeld og </w:t>
      </w:r>
      <w:r w:rsidR="00C877AF">
        <w:rPr>
          <w:rFonts w:ascii="Times New Roman" w:hAnsi="Times New Roman" w:cs="Times New Roman"/>
        </w:rPr>
        <w:t>fordringer</w:t>
      </w:r>
      <w:r w:rsidR="00074865">
        <w:rPr>
          <w:rFonts w:ascii="Times New Roman" w:hAnsi="Times New Roman" w:cs="Times New Roman"/>
        </w:rPr>
        <w:t xml:space="preserve">, </w:t>
      </w:r>
      <w:r w:rsidR="00CC1DFC">
        <w:rPr>
          <w:rFonts w:ascii="Times New Roman" w:hAnsi="Times New Roman" w:cs="Times New Roman"/>
        </w:rPr>
        <w:t>vil en slik tilsidesettelse</w:t>
      </w:r>
      <w:r w:rsidR="00470765">
        <w:rPr>
          <w:rFonts w:ascii="Times New Roman" w:hAnsi="Times New Roman" w:cs="Times New Roman"/>
        </w:rPr>
        <w:t xml:space="preserve"> potensielt kunne </w:t>
      </w:r>
      <w:r w:rsidR="00CC1DFC">
        <w:rPr>
          <w:rFonts w:ascii="Times New Roman" w:hAnsi="Times New Roman" w:cs="Times New Roman"/>
        </w:rPr>
        <w:t>sk</w:t>
      </w:r>
      <w:r w:rsidR="000D711B" w:rsidRPr="0099361B">
        <w:rPr>
          <w:rFonts w:ascii="Times New Roman" w:hAnsi="Times New Roman" w:cs="Times New Roman"/>
        </w:rPr>
        <w:t>je over en lengre tidsperiode</w:t>
      </w:r>
      <w:r w:rsidR="00074865">
        <w:rPr>
          <w:rFonts w:ascii="Times New Roman" w:hAnsi="Times New Roman" w:cs="Times New Roman"/>
        </w:rPr>
        <w:t xml:space="preserve"> </w:t>
      </w:r>
      <w:r w:rsidR="000D711B" w:rsidRPr="0099361B">
        <w:rPr>
          <w:rFonts w:ascii="Times New Roman" w:hAnsi="Times New Roman" w:cs="Times New Roman"/>
        </w:rPr>
        <w:t>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5"/>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713126">
      <w:pPr>
        <w:spacing w:line="360" w:lineRule="auto"/>
        <w:jc w:val="both"/>
        <w:rPr>
          <w:rFonts w:ascii="Times New Roman" w:hAnsi="Times New Roman" w:cs="Times New Roman"/>
        </w:rPr>
      </w:pPr>
      <w:r>
        <w:rPr>
          <w:rFonts w:ascii="Times New Roman" w:hAnsi="Times New Roman" w:cs="Times New Roman"/>
        </w:rPr>
        <w:t>Det andre</w:t>
      </w:r>
      <w:r w:rsidR="00470765">
        <w:rPr>
          <w:rFonts w:ascii="Times New Roman" w:hAnsi="Times New Roman" w:cs="Times New Roman"/>
        </w:rPr>
        <w:t xml:space="preserve"> spesialtilfelle</w:t>
      </w:r>
      <w:r w:rsidR="00E02508">
        <w:rPr>
          <w:rFonts w:ascii="Times New Roman" w:hAnsi="Times New Roman" w:cs="Times New Roman"/>
        </w:rPr>
        <w:t xml:space="preserve">, </w:t>
      </w:r>
      <w:r>
        <w:rPr>
          <w:rFonts w:ascii="Times New Roman" w:hAnsi="Times New Roman" w:cs="Times New Roman"/>
        </w:rPr>
        <w:t>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074865" w:rsidP="00713126">
      <w:pPr>
        <w:spacing w:line="360" w:lineRule="auto"/>
        <w:ind w:left="360"/>
        <w:jc w:val="both"/>
        <w:rPr>
          <w:rFonts w:ascii="Times New Roman" w:hAnsi="Times New Roman" w:cs="Times New Roman"/>
        </w:rPr>
      </w:pPr>
      <w:r>
        <w:rPr>
          <w:rFonts w:ascii="Times New Roman" w:hAnsi="Times New Roman" w:cs="Times New Roman"/>
        </w:rPr>
        <w:t>(5</w:t>
      </w:r>
      <w:r w:rsidR="00C10960"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411E92" w:rsidRDefault="00A848F4" w:rsidP="00411E92">
      <w:pPr>
        <w:spacing w:line="360" w:lineRule="auto"/>
        <w:jc w:val="both"/>
        <w:rPr>
          <w:rFonts w:ascii="Times New Roman" w:hAnsi="Times New Roman" w:cs="Times New Roman"/>
        </w:rPr>
      </w:pPr>
      <w:proofErr w:type="spellStart"/>
      <w:r>
        <w:rPr>
          <w:rFonts w:ascii="Times New Roman" w:hAnsi="Times New Roman" w:cs="Times New Roman"/>
        </w:rPr>
        <w:lastRenderedPageBreak/>
        <w:t>Tolknngen</w:t>
      </w:r>
      <w:proofErr w:type="spellEnd"/>
      <w:r>
        <w:rPr>
          <w:rFonts w:ascii="Times New Roman" w:hAnsi="Times New Roman" w:cs="Times New Roman"/>
        </w:rPr>
        <w:t xml:space="preserve"> av </w:t>
      </w:r>
      <w:r w:rsidR="00074865">
        <w:rPr>
          <w:rFonts w:ascii="Times New Roman" w:hAnsi="Times New Roman" w:cs="Times New Roman"/>
        </w:rPr>
        <w:t>(5</w:t>
      </w:r>
      <w:r w:rsidR="0061150A">
        <w:rPr>
          <w:rFonts w:ascii="Times New Roman" w:hAnsi="Times New Roman" w:cs="Times New Roman"/>
        </w:rPr>
        <w:t xml:space="preserve">) </w:t>
      </w:r>
      <w:r>
        <w:rPr>
          <w:rFonts w:ascii="Times New Roman" w:hAnsi="Times New Roman" w:cs="Times New Roman"/>
        </w:rPr>
        <w:t xml:space="preserve">er at </w:t>
      </w:r>
      <w:r w:rsidR="00074865">
        <w:rPr>
          <w:rFonts w:ascii="Times New Roman" w:hAnsi="Times New Roman" w:cs="Times New Roman"/>
        </w:rPr>
        <w:t xml:space="preserve">økt </w:t>
      </w:r>
      <w:r>
        <w:rPr>
          <w:rFonts w:ascii="Times New Roman" w:hAnsi="Times New Roman" w:cs="Times New Roman"/>
        </w:rPr>
        <w:t>TARGET-</w:t>
      </w:r>
      <w:r w:rsidR="00074865">
        <w:rPr>
          <w:rFonts w:ascii="Times New Roman" w:hAnsi="Times New Roman" w:cs="Times New Roman"/>
        </w:rPr>
        <w:t xml:space="preserve">gjeld </w:t>
      </w:r>
      <w:r>
        <w:rPr>
          <w:rFonts w:ascii="Times New Roman" w:hAnsi="Times New Roman" w:cs="Times New Roman"/>
        </w:rPr>
        <w:t xml:space="preserve">i </w:t>
      </w:r>
      <w:r w:rsidR="006D509B" w:rsidRPr="0099361B">
        <w:rPr>
          <w:rFonts w:ascii="Times New Roman" w:hAnsi="Times New Roman" w:cs="Times New Roman"/>
        </w:rPr>
        <w:t>perioden</w:t>
      </w:r>
      <w:r>
        <w:rPr>
          <w:rFonts w:ascii="Times New Roman" w:hAnsi="Times New Roman" w:cs="Times New Roman"/>
        </w:rPr>
        <w:t xml:space="preserve"> har</w:t>
      </w:r>
      <w:r w:rsidR="00074865">
        <w:rPr>
          <w:rFonts w:ascii="Times New Roman" w:hAnsi="Times New Roman" w:cs="Times New Roman"/>
        </w:rPr>
        <w:t xml:space="preserve"> forårsaket </w:t>
      </w:r>
      <w:r w:rsidR="00742914">
        <w:rPr>
          <w:rFonts w:ascii="Times New Roman" w:hAnsi="Times New Roman" w:cs="Times New Roman"/>
        </w:rPr>
        <w:t xml:space="preserve">en </w:t>
      </w:r>
      <w:r>
        <w:rPr>
          <w:rFonts w:ascii="Times New Roman" w:hAnsi="Times New Roman" w:cs="Times New Roman"/>
        </w:rPr>
        <w:t>kapitalflukt</w:t>
      </w:r>
      <w:r w:rsidR="00C877AF">
        <w:rPr>
          <w:rFonts w:ascii="Times New Roman" w:hAnsi="Times New Roman" w:cs="Times New Roman"/>
        </w:rPr>
        <w:t xml:space="preserve">, </w:t>
      </w:r>
      <w:r w:rsidR="00FE643E">
        <w:rPr>
          <w:rFonts w:ascii="Times New Roman" w:hAnsi="Times New Roman" w:cs="Times New Roman"/>
        </w:rPr>
        <w:t>siden den har fullfinansiert</w:t>
      </w:r>
      <w:r>
        <w:rPr>
          <w:rFonts w:ascii="Times New Roman" w:hAnsi="Times New Roman" w:cs="Times New Roman"/>
        </w:rPr>
        <w:t xml:space="preserve"> </w:t>
      </w:r>
      <w:r w:rsidR="00037BA7">
        <w:rPr>
          <w:rFonts w:ascii="Times New Roman" w:hAnsi="Times New Roman" w:cs="Times New Roman"/>
        </w:rPr>
        <w:t xml:space="preserve">nettokapitaleksporten. </w:t>
      </w:r>
      <w:r w:rsidR="00037BA7" w:rsidRPr="0099361B">
        <w:rPr>
          <w:rFonts w:ascii="Times New Roman" w:hAnsi="Times New Roman" w:cs="Times New Roman"/>
        </w:rPr>
        <w:t xml:space="preserve">Uten en slik </w:t>
      </w:r>
      <w:r w:rsidR="00742914">
        <w:rPr>
          <w:rFonts w:ascii="Times New Roman" w:hAnsi="Times New Roman" w:cs="Times New Roman"/>
        </w:rPr>
        <w:t>TARGET-gjeld</w:t>
      </w:r>
      <w:r w:rsidR="00037BA7">
        <w:rPr>
          <w:rFonts w:ascii="Times New Roman" w:hAnsi="Times New Roman" w:cs="Times New Roman"/>
        </w:rPr>
        <w:t>, dvs.</w:t>
      </w:r>
      <w:r w:rsidR="00C877AF">
        <w:rPr>
          <w:rFonts w:ascii="Times New Roman" w:hAnsi="Times New Roman" w:cs="Times New Roman"/>
        </w:rPr>
        <w:t xml:space="preserve">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sidR="00742914">
        <w:rPr>
          <w:rFonts w:ascii="Times New Roman" w:hAnsi="Times New Roman" w:cs="Times New Roman"/>
        </w:rPr>
        <w:t>0</w:t>
      </w:r>
      <w:r w:rsidR="00037BA7">
        <w:rPr>
          <w:rFonts w:ascii="Times New Roman" w:hAnsi="Times New Roman" w:cs="Times New Roman"/>
        </w:rPr>
        <w:t>, ville nettokapitalflukten</w:t>
      </w:r>
      <w:r w:rsidR="00742914">
        <w:rPr>
          <w:rFonts w:ascii="Times New Roman" w:hAnsi="Times New Roman" w:cs="Times New Roman"/>
        </w:rPr>
        <w:t xml:space="preserve"> måtte vært null. Også her</w:t>
      </w:r>
      <w:r w:rsidR="00411E92">
        <w:rPr>
          <w:rFonts w:ascii="Times New Roman" w:hAnsi="Times New Roman" w:cs="Times New Roman"/>
        </w:rPr>
        <w:t xml:space="preserve"> virker det rimelig å argumentere for at </w:t>
      </w:r>
      <w:r w:rsidR="00037BA7">
        <w:rPr>
          <w:rFonts w:ascii="Times New Roman" w:hAnsi="Times New Roman" w:cs="Times New Roman"/>
        </w:rPr>
        <w:t>TARGET-gjelden</w:t>
      </w:r>
      <w:r w:rsidR="00C860B1">
        <w:rPr>
          <w:rFonts w:ascii="Times New Roman" w:hAnsi="Times New Roman" w:cs="Times New Roman"/>
        </w:rPr>
        <w:t xml:space="preserve"> </w:t>
      </w:r>
      <w:r w:rsidR="00074865">
        <w:rPr>
          <w:rFonts w:ascii="Times New Roman" w:hAnsi="Times New Roman" w:cs="Times New Roman"/>
        </w:rPr>
        <w:t>påvirke</w:t>
      </w:r>
      <w:r w:rsidR="00C860B1">
        <w:rPr>
          <w:rFonts w:ascii="Times New Roman" w:hAnsi="Times New Roman" w:cs="Times New Roman"/>
        </w:rPr>
        <w:t>r</w:t>
      </w:r>
      <w:r w:rsidR="00074865">
        <w:rPr>
          <w:rFonts w:ascii="Times New Roman" w:hAnsi="Times New Roman" w:cs="Times New Roman"/>
        </w:rPr>
        <w:t xml:space="preserve"> </w:t>
      </w:r>
      <w:r w:rsidR="00742914">
        <w:rPr>
          <w:rFonts w:ascii="Times New Roman" w:hAnsi="Times New Roman" w:cs="Times New Roman"/>
        </w:rPr>
        <w:t>markedsprisene</w:t>
      </w:r>
      <w:r w:rsidR="00037BA7">
        <w:rPr>
          <w:rFonts w:ascii="Times New Roman" w:hAnsi="Times New Roman" w:cs="Times New Roman"/>
        </w:rPr>
        <w:t>.</w:t>
      </w:r>
      <w:r w:rsidR="00FE643E">
        <w:rPr>
          <w:rFonts w:ascii="Times New Roman" w:hAnsi="Times New Roman" w:cs="Times New Roman"/>
        </w:rPr>
        <w:t xml:space="preserve"> Denne gangen </w:t>
      </w:r>
      <w:r w:rsidR="008D3195">
        <w:rPr>
          <w:rFonts w:ascii="Times New Roman" w:hAnsi="Times New Roman" w:cs="Times New Roman"/>
        </w:rPr>
        <w:t xml:space="preserve">direkte </w:t>
      </w:r>
      <w:r w:rsidR="00FE643E">
        <w:rPr>
          <w:rFonts w:ascii="Times New Roman" w:hAnsi="Times New Roman" w:cs="Times New Roman"/>
        </w:rPr>
        <w:t>i finans</w:t>
      </w:r>
      <w:r w:rsidR="00742914">
        <w:rPr>
          <w:rFonts w:ascii="Times New Roman" w:hAnsi="Times New Roman" w:cs="Times New Roman"/>
        </w:rPr>
        <w:t>- eller kapital</w:t>
      </w:r>
      <w:r w:rsidR="00FE643E">
        <w:rPr>
          <w:rFonts w:ascii="Times New Roman" w:hAnsi="Times New Roman" w:cs="Times New Roman"/>
        </w:rPr>
        <w:t xml:space="preserve">markedene. </w:t>
      </w:r>
      <w:r w:rsidR="00037BA7" w:rsidRPr="0099361B">
        <w:rPr>
          <w:rFonts w:ascii="Times New Roman" w:hAnsi="Times New Roman" w:cs="Times New Roman"/>
        </w:rPr>
        <w:t>Grunnet mang</w:t>
      </w:r>
      <w:r w:rsidR="00037BA7">
        <w:rPr>
          <w:rFonts w:ascii="Times New Roman" w:hAnsi="Times New Roman" w:cs="Times New Roman"/>
        </w:rPr>
        <w:t>lende skranker i TARGET-</w:t>
      </w:r>
      <w:r w:rsidR="00037BA7" w:rsidRPr="0099361B">
        <w:rPr>
          <w:rFonts w:ascii="Times New Roman" w:hAnsi="Times New Roman" w:cs="Times New Roman"/>
        </w:rPr>
        <w:t xml:space="preserve">systemet, </w:t>
      </w:r>
      <w:r w:rsidR="00411E92">
        <w:rPr>
          <w:rFonts w:ascii="Times New Roman" w:hAnsi="Times New Roman" w:cs="Times New Roman"/>
        </w:rPr>
        <w:t>vil en slik tilsidesettelse også her potensielt kunne skje over en lengre tidshorisont.</w:t>
      </w:r>
    </w:p>
    <w:p w:rsidR="00742914" w:rsidRDefault="00F94B59" w:rsidP="00713126">
      <w:pPr>
        <w:spacing w:line="360" w:lineRule="auto"/>
        <w:jc w:val="both"/>
        <w:rPr>
          <w:rFonts w:ascii="Times New Roman" w:hAnsi="Times New Roman" w:cs="Times New Roman"/>
        </w:rPr>
      </w:pPr>
      <w:r>
        <w:rPr>
          <w:rFonts w:ascii="Times New Roman" w:hAnsi="Times New Roman" w:cs="Times New Roman"/>
        </w:rPr>
        <w:t xml:space="preserve">På bakgrunn i </w:t>
      </w:r>
      <w:r w:rsidR="00074865">
        <w:rPr>
          <w:rFonts w:ascii="Times New Roman" w:hAnsi="Times New Roman" w:cs="Times New Roman"/>
        </w:rPr>
        <w:t>de</w:t>
      </w:r>
      <w:r w:rsidR="00411E92">
        <w:rPr>
          <w:rFonts w:ascii="Times New Roman" w:hAnsi="Times New Roman" w:cs="Times New Roman"/>
        </w:rPr>
        <w:t xml:space="preserve"> markedsmekanismene </w:t>
      </w:r>
      <w:r w:rsidR="00074865">
        <w:rPr>
          <w:rFonts w:ascii="Times New Roman" w:hAnsi="Times New Roman" w:cs="Times New Roman"/>
        </w:rPr>
        <w:t>omtalt her, k</w:t>
      </w:r>
      <w:r w:rsidR="00C51E12">
        <w:rPr>
          <w:rFonts w:ascii="Times New Roman" w:hAnsi="Times New Roman" w:cs="Times New Roman"/>
        </w:rPr>
        <w:t>onkluder</w:t>
      </w:r>
      <w:r w:rsidR="00C877AF">
        <w:rPr>
          <w:rFonts w:ascii="Times New Roman" w:hAnsi="Times New Roman" w:cs="Times New Roman"/>
        </w:rPr>
        <w:t>er</w:t>
      </w:r>
      <w:r w:rsidR="00C51E12">
        <w:rPr>
          <w:rFonts w:ascii="Times New Roman" w:hAnsi="Times New Roman" w:cs="Times New Roman"/>
        </w:rPr>
        <w:t xml:space="preserve"> </w:t>
      </w:r>
      <w:r w:rsidR="0094002B" w:rsidRPr="006F078E">
        <w:rPr>
          <w:rFonts w:ascii="Times New Roman" w:hAnsi="Times New Roman" w:cs="Times New Roman"/>
          <w:noProof/>
        </w:rPr>
        <w:t>Sinn og Wollmershauser (2012)</w:t>
      </w:r>
      <w:r w:rsidR="002117D9">
        <w:rPr>
          <w:rFonts w:ascii="Times New Roman" w:hAnsi="Times New Roman" w:cs="Times New Roman"/>
        </w:rPr>
        <w:t xml:space="preserve"> med at den </w:t>
      </w:r>
      <w:r w:rsidR="00C877AF">
        <w:rPr>
          <w:rFonts w:ascii="Times New Roman" w:hAnsi="Times New Roman" w:cs="Times New Roman"/>
        </w:rPr>
        <w:t xml:space="preserve">sterke </w:t>
      </w:r>
      <w:r w:rsidR="002117D9">
        <w:rPr>
          <w:rFonts w:ascii="Times New Roman" w:hAnsi="Times New Roman" w:cs="Times New Roman"/>
        </w:rPr>
        <w:t>økningen i TARGET-gjelden for PIIGS landene</w:t>
      </w:r>
      <w:r>
        <w:rPr>
          <w:rFonts w:ascii="Times New Roman" w:hAnsi="Times New Roman" w:cs="Times New Roman"/>
        </w:rPr>
        <w:t xml:space="preserve"> (</w:t>
      </w:r>
      <w:r w:rsidR="00742914">
        <w:rPr>
          <w:rFonts w:ascii="Times New Roman" w:hAnsi="Times New Roman" w:cs="Times New Roman"/>
        </w:rPr>
        <w:t xml:space="preserve">muliggjort av </w:t>
      </w:r>
      <w:r w:rsidR="00C51E12">
        <w:rPr>
          <w:rFonts w:ascii="Times New Roman" w:hAnsi="Times New Roman" w:cs="Times New Roman"/>
        </w:rPr>
        <w:t>ESBs kredittpolitikk</w:t>
      </w:r>
      <w:r>
        <w:rPr>
          <w:rFonts w:ascii="Times New Roman" w:hAnsi="Times New Roman" w:cs="Times New Roman"/>
        </w:rPr>
        <w:t>)</w:t>
      </w:r>
      <w:r w:rsidR="00C877AF">
        <w:rPr>
          <w:rFonts w:ascii="Times New Roman" w:hAnsi="Times New Roman" w:cs="Times New Roman"/>
        </w:rPr>
        <w:t xml:space="preserve"> </w:t>
      </w:r>
      <w:r w:rsidR="00C51E12" w:rsidRPr="004E5BCF">
        <w:rPr>
          <w:rFonts w:ascii="Times New Roman" w:hAnsi="Times New Roman" w:cs="Times New Roman"/>
          <w:i/>
        </w:rPr>
        <w:t>må ha forårsaket</w:t>
      </w:r>
      <w:r w:rsidR="00C51E12">
        <w:rPr>
          <w:rFonts w:ascii="Times New Roman" w:hAnsi="Times New Roman" w:cs="Times New Roman"/>
        </w:rPr>
        <w:t xml:space="preserve"> </w:t>
      </w:r>
      <w:r w:rsidR="00742914">
        <w:rPr>
          <w:rFonts w:ascii="Times New Roman" w:hAnsi="Times New Roman" w:cs="Times New Roman"/>
        </w:rPr>
        <w:t>enten en forverring av landenes k</w:t>
      </w:r>
      <w:r w:rsidR="00475323">
        <w:rPr>
          <w:rFonts w:ascii="Times New Roman" w:hAnsi="Times New Roman" w:cs="Times New Roman"/>
        </w:rPr>
        <w:t>onkurranseevne</w:t>
      </w:r>
      <w:r w:rsidR="00644555">
        <w:rPr>
          <w:rFonts w:ascii="Times New Roman" w:hAnsi="Times New Roman" w:cs="Times New Roman"/>
        </w:rPr>
        <w:t xml:space="preserve">, </w:t>
      </w:r>
      <w:r w:rsidR="00475323">
        <w:rPr>
          <w:rFonts w:ascii="Times New Roman" w:hAnsi="Times New Roman" w:cs="Times New Roman"/>
        </w:rPr>
        <w:t>eller en kapitalflukt</w:t>
      </w:r>
      <w:r w:rsidR="00644555">
        <w:rPr>
          <w:rFonts w:ascii="Times New Roman" w:hAnsi="Times New Roman" w:cs="Times New Roman"/>
        </w:rPr>
        <w:t xml:space="preserve">, </w:t>
      </w:r>
      <w:r w:rsidR="00912762">
        <w:rPr>
          <w:rFonts w:ascii="Times New Roman" w:hAnsi="Times New Roman" w:cs="Times New Roman"/>
        </w:rPr>
        <w:t>eller en kombinasjon av begge deler.</w:t>
      </w:r>
    </w:p>
    <w:p w:rsidR="009316F9" w:rsidRPr="0099361B" w:rsidRDefault="00553EFE" w:rsidP="00713126">
      <w:pPr>
        <w:pStyle w:val="Heading1"/>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Bs pengepolitikk</w:t>
      </w:r>
      <w:r w:rsidR="00BA203B">
        <w:rPr>
          <w:rFonts w:ascii="Times New Roman" w:hAnsi="Times New Roman" w:cs="Times New Roman"/>
        </w:rPr>
        <w:t xml:space="preserve"> og TARGET-balansen til PIIGS-landene </w:t>
      </w:r>
      <w:r w:rsidR="009316F9" w:rsidRPr="0099361B">
        <w:rPr>
          <w:rFonts w:ascii="Times New Roman" w:hAnsi="Times New Roman" w:cs="Times New Roman"/>
        </w:rPr>
        <w:t xml:space="preserve"> </w:t>
      </w:r>
    </w:p>
    <w:p w:rsidR="00F64C85" w:rsidRDefault="00F64C85" w:rsidP="00713126">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w:t>
      </w:r>
      <w:r w:rsidR="00840544">
        <w:rPr>
          <w:rFonts w:ascii="Times New Roman" w:hAnsi="Times New Roman" w:cs="Times New Roman"/>
        </w:rPr>
        <w:t xml:space="preserve">slutten av </w:t>
      </w:r>
      <w:r w:rsidR="00000118" w:rsidRPr="0099361B">
        <w:rPr>
          <w:rFonts w:ascii="Times New Roman" w:hAnsi="Times New Roman" w:cs="Times New Roman"/>
        </w:rPr>
        <w:t>2012</w:t>
      </w:r>
      <w:r w:rsidR="00037BA7">
        <w:rPr>
          <w:rFonts w:ascii="Times New Roman" w:hAnsi="Times New Roman" w:cs="Times New Roman"/>
        </w:rPr>
        <w:t xml:space="preserve"> er vist i figur 7</w:t>
      </w:r>
      <w:r>
        <w:rPr>
          <w:rFonts w:ascii="Times New Roman" w:hAnsi="Times New Roman" w:cs="Times New Roman"/>
        </w:rPr>
        <w:t>.</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w:t>
      </w:r>
      <w:r w:rsidR="00BA203B">
        <w:rPr>
          <w:rFonts w:ascii="Times New Roman" w:hAnsi="Times New Roman" w:cs="Times New Roman"/>
        </w:rPr>
        <w:t>a</w:t>
      </w:r>
      <w:r>
        <w:rPr>
          <w:rFonts w:ascii="Times New Roman" w:hAnsi="Times New Roman" w:cs="Times New Roman"/>
        </w:rPr>
        <w:t>t den er satt lik nivået på TARGET-gjelden. Det gir oss muligheten til å</w:t>
      </w:r>
      <w:r w:rsidR="001D3BCB">
        <w:rPr>
          <w:rFonts w:ascii="Times New Roman" w:hAnsi="Times New Roman" w:cs="Times New Roman"/>
        </w:rPr>
        <w:t xml:space="preserve"> observere, i perioden etter finanskrisen, </w:t>
      </w:r>
      <w:r w:rsidR="00BA203B">
        <w:rPr>
          <w:rFonts w:ascii="Times New Roman" w:hAnsi="Times New Roman" w:cs="Times New Roman"/>
        </w:rPr>
        <w:t>i</w:t>
      </w:r>
      <w:r>
        <w:rPr>
          <w:rFonts w:ascii="Times New Roman" w:hAnsi="Times New Roman" w:cs="Times New Roman"/>
        </w:rPr>
        <w:t xml:space="preserve"> hvilken grad </w:t>
      </w:r>
      <w:r w:rsidR="00BA203B">
        <w:rPr>
          <w:rFonts w:ascii="Times New Roman" w:hAnsi="Times New Roman" w:cs="Times New Roman"/>
        </w:rPr>
        <w:t>TARGET-gjelden og nettokapitalimporten</w:t>
      </w:r>
      <w:r w:rsidR="002202DC">
        <w:rPr>
          <w:rFonts w:ascii="Times New Roman" w:hAnsi="Times New Roman" w:cs="Times New Roman"/>
        </w:rPr>
        <w:t xml:space="preserve"> i perioden </w:t>
      </w:r>
      <w:r w:rsidR="00BA203B">
        <w:rPr>
          <w:rFonts w:ascii="Times New Roman" w:hAnsi="Times New Roman" w:cs="Times New Roman"/>
        </w:rPr>
        <w:t xml:space="preserve">har bidratt til å finansiere underskuddet på </w:t>
      </w:r>
      <w:r>
        <w:rPr>
          <w:rFonts w:ascii="Times New Roman" w:hAnsi="Times New Roman" w:cs="Times New Roman"/>
        </w:rPr>
        <w:t>driftsbalansen</w:t>
      </w:r>
      <w:r w:rsidR="00BA203B">
        <w:rPr>
          <w:rFonts w:ascii="Times New Roman" w:hAnsi="Times New Roman" w:cs="Times New Roman"/>
        </w:rPr>
        <w:t xml:space="preserve">. </w:t>
      </w:r>
    </w:p>
    <w:p w:rsidR="00A31CCC" w:rsidRDefault="001F1A33" w:rsidP="003C641E">
      <w:pPr>
        <w:pStyle w:val="Caption"/>
        <w:keepNext/>
        <w:jc w:val="center"/>
      </w:pPr>
      <w:r>
        <w:t>Sett inn figur 7</w:t>
      </w:r>
      <w:r w:rsidR="00A31CCC">
        <w:t xml:space="preserve"> omtrent her</w:t>
      </w:r>
      <w:r>
        <w:t>.</w:t>
      </w:r>
    </w:p>
    <w:p w:rsidR="00A31CCC" w:rsidRPr="00A31CCC" w:rsidRDefault="00A31CCC" w:rsidP="00713126">
      <w:pPr>
        <w:jc w:val="both"/>
      </w:pPr>
    </w:p>
    <w:p w:rsidR="009E69E6" w:rsidRDefault="00744B3C" w:rsidP="00713126">
      <w:pPr>
        <w:spacing w:line="360" w:lineRule="auto"/>
        <w:jc w:val="both"/>
        <w:rPr>
          <w:rFonts w:ascii="Times New Roman" w:hAnsi="Times New Roman" w:cs="Times New Roman"/>
        </w:rPr>
      </w:pPr>
      <w:r>
        <w:rPr>
          <w:rFonts w:ascii="Times New Roman" w:hAnsi="Times New Roman" w:cs="Times New Roman"/>
        </w:rPr>
        <w:t xml:space="preserve">I </w:t>
      </w:r>
      <w:r w:rsidR="00BA203B">
        <w:rPr>
          <w:rFonts w:ascii="Times New Roman" w:hAnsi="Times New Roman" w:cs="Times New Roman"/>
        </w:rPr>
        <w:t xml:space="preserve">perioden </w:t>
      </w:r>
      <w:r>
        <w:rPr>
          <w:rFonts w:ascii="Times New Roman" w:hAnsi="Times New Roman" w:cs="Times New Roman"/>
        </w:rPr>
        <w:t>fra 2007 til 2009</w:t>
      </w:r>
      <w:r w:rsidR="002202DC">
        <w:rPr>
          <w:rFonts w:ascii="Times New Roman" w:hAnsi="Times New Roman" w:cs="Times New Roman"/>
        </w:rPr>
        <w:t xml:space="preserve"> </w:t>
      </w:r>
      <w:r w:rsidR="008B64C9">
        <w:rPr>
          <w:rFonts w:ascii="Times New Roman" w:hAnsi="Times New Roman" w:cs="Times New Roman"/>
        </w:rPr>
        <w:t>ser vi at PIGS-</w:t>
      </w:r>
      <w:r>
        <w:rPr>
          <w:rFonts w:ascii="Times New Roman" w:hAnsi="Times New Roman" w:cs="Times New Roman"/>
        </w:rPr>
        <w:t>landene finansierte si</w:t>
      </w:r>
      <w:r w:rsidR="008B64C9">
        <w:rPr>
          <w:rFonts w:ascii="Times New Roman" w:hAnsi="Times New Roman" w:cs="Times New Roman"/>
        </w:rPr>
        <w:t>n</w:t>
      </w:r>
      <w:r w:rsidR="00912762">
        <w:rPr>
          <w:rFonts w:ascii="Times New Roman" w:hAnsi="Times New Roman" w:cs="Times New Roman"/>
        </w:rPr>
        <w:t>e</w:t>
      </w:r>
      <w:r w:rsidR="008B64C9">
        <w:rPr>
          <w:rFonts w:ascii="Times New Roman" w:hAnsi="Times New Roman" w:cs="Times New Roman"/>
        </w:rPr>
        <w:t xml:space="preserve"> underskudd på driftsbalansen </w:t>
      </w:r>
      <w:r>
        <w:rPr>
          <w:rFonts w:ascii="Times New Roman" w:hAnsi="Times New Roman" w:cs="Times New Roman"/>
        </w:rPr>
        <w:t>gjennom en kombinasjon av økt TARGET gjeld og netto kapitalimp</w:t>
      </w:r>
      <w:r w:rsidR="005D2508">
        <w:rPr>
          <w:rFonts w:ascii="Times New Roman" w:hAnsi="Times New Roman" w:cs="Times New Roman"/>
        </w:rPr>
        <w:t>ort.</w:t>
      </w:r>
      <w:r w:rsidR="00912762">
        <w:rPr>
          <w:rFonts w:ascii="Times New Roman" w:hAnsi="Times New Roman" w:cs="Times New Roman"/>
        </w:rPr>
        <w:t xml:space="preserve"> Det er mulig å regne</w:t>
      </w:r>
      <w:r w:rsidR="001D3BCB">
        <w:rPr>
          <w:rFonts w:ascii="Times New Roman" w:hAnsi="Times New Roman" w:cs="Times New Roman"/>
        </w:rPr>
        <w:t xml:space="preserve"> seg fram til at </w:t>
      </w:r>
      <w:r w:rsidR="005D2508">
        <w:rPr>
          <w:rFonts w:ascii="Times New Roman" w:hAnsi="Times New Roman" w:cs="Times New Roman"/>
        </w:rPr>
        <w:t>52 prosent av økningen i driftsbalansen</w:t>
      </w:r>
      <w:r w:rsidR="00644555">
        <w:rPr>
          <w:rFonts w:ascii="Times New Roman" w:hAnsi="Times New Roman" w:cs="Times New Roman"/>
        </w:rPr>
        <w:t xml:space="preserve"> i perioden </w:t>
      </w:r>
      <w:r w:rsidR="008B64C9">
        <w:rPr>
          <w:rFonts w:ascii="Times New Roman" w:hAnsi="Times New Roman" w:cs="Times New Roman"/>
        </w:rPr>
        <w:t xml:space="preserve">er </w:t>
      </w:r>
      <w:r w:rsidR="005D2508">
        <w:rPr>
          <w:rFonts w:ascii="Times New Roman" w:hAnsi="Times New Roman" w:cs="Times New Roman"/>
        </w:rPr>
        <w:t xml:space="preserve">finansiert </w:t>
      </w:r>
      <w:r w:rsidR="008B64C9">
        <w:rPr>
          <w:rFonts w:ascii="Times New Roman" w:hAnsi="Times New Roman" w:cs="Times New Roman"/>
        </w:rPr>
        <w:t xml:space="preserve">gjennom </w:t>
      </w:r>
      <w:r w:rsidR="00912762">
        <w:rPr>
          <w:rFonts w:ascii="Times New Roman" w:hAnsi="Times New Roman" w:cs="Times New Roman"/>
        </w:rPr>
        <w:t>TARGET-gjeld</w:t>
      </w:r>
      <w:r w:rsidR="00644555">
        <w:rPr>
          <w:rFonts w:ascii="Times New Roman" w:hAnsi="Times New Roman" w:cs="Times New Roman"/>
        </w:rPr>
        <w:t>. Det resterende</w:t>
      </w:r>
      <w:r w:rsidR="002202DC">
        <w:rPr>
          <w:rFonts w:ascii="Times New Roman" w:hAnsi="Times New Roman" w:cs="Times New Roman"/>
        </w:rPr>
        <w:t xml:space="preserve"> skyldes økt </w:t>
      </w:r>
      <w:r w:rsidR="00644555">
        <w:rPr>
          <w:rFonts w:ascii="Times New Roman" w:hAnsi="Times New Roman" w:cs="Times New Roman"/>
        </w:rPr>
        <w:t xml:space="preserve">kapitalimport. </w:t>
      </w:r>
      <w:r w:rsidR="00840544">
        <w:rPr>
          <w:rFonts w:ascii="Times New Roman" w:hAnsi="Times New Roman" w:cs="Times New Roman"/>
        </w:rPr>
        <w:t>I perioden etterpå</w:t>
      </w:r>
      <w:r w:rsidR="001D3BCB">
        <w:rPr>
          <w:rFonts w:ascii="Times New Roman" w:hAnsi="Times New Roman" w:cs="Times New Roman"/>
        </w:rPr>
        <w:t xml:space="preserve">, </w:t>
      </w:r>
      <w:r w:rsidR="00840544">
        <w:rPr>
          <w:rFonts w:ascii="Times New Roman" w:hAnsi="Times New Roman" w:cs="Times New Roman"/>
        </w:rPr>
        <w:t xml:space="preserve">ser vi at </w:t>
      </w:r>
      <w:r w:rsidR="005D2508">
        <w:rPr>
          <w:rFonts w:ascii="Times New Roman" w:hAnsi="Times New Roman" w:cs="Times New Roman"/>
        </w:rPr>
        <w:t>underskuddet på driftsbalansen</w:t>
      </w:r>
      <w:r w:rsidR="00840544">
        <w:rPr>
          <w:rFonts w:ascii="Times New Roman" w:hAnsi="Times New Roman" w:cs="Times New Roman"/>
        </w:rPr>
        <w:t xml:space="preserve"> fortsetter </w:t>
      </w:r>
      <w:r w:rsidR="005D2508">
        <w:rPr>
          <w:rFonts w:ascii="Times New Roman" w:hAnsi="Times New Roman" w:cs="Times New Roman"/>
        </w:rPr>
        <w:t>å</w:t>
      </w:r>
      <w:r w:rsidR="008B64C9">
        <w:rPr>
          <w:rFonts w:ascii="Times New Roman" w:hAnsi="Times New Roman" w:cs="Times New Roman"/>
        </w:rPr>
        <w:t xml:space="preserve"> øke helt fram til 2012. I </w:t>
      </w:r>
      <w:r w:rsidR="005D2508">
        <w:rPr>
          <w:rFonts w:ascii="Times New Roman" w:hAnsi="Times New Roman" w:cs="Times New Roman"/>
        </w:rPr>
        <w:t>perioden</w:t>
      </w:r>
      <w:r w:rsidR="008B64C9">
        <w:rPr>
          <w:rFonts w:ascii="Times New Roman" w:hAnsi="Times New Roman" w:cs="Times New Roman"/>
        </w:rPr>
        <w:t xml:space="preserve"> 2009-2012</w:t>
      </w:r>
      <w:r w:rsidR="005D2508">
        <w:rPr>
          <w:rFonts w:ascii="Times New Roman" w:hAnsi="Times New Roman" w:cs="Times New Roman"/>
        </w:rPr>
        <w:t xml:space="preserve"> tiltar kapitalflukten sterkt</w:t>
      </w:r>
      <w:r w:rsidR="008B64C9">
        <w:rPr>
          <w:rFonts w:ascii="Times New Roman" w:hAnsi="Times New Roman" w:cs="Times New Roman"/>
        </w:rPr>
        <w:t>, noe som inneb</w:t>
      </w:r>
      <w:r w:rsidR="005D2508">
        <w:rPr>
          <w:rFonts w:ascii="Times New Roman" w:hAnsi="Times New Roman" w:cs="Times New Roman"/>
        </w:rPr>
        <w:t>ærer at en stadig</w:t>
      </w:r>
      <w:r w:rsidR="008B64C9">
        <w:rPr>
          <w:rFonts w:ascii="Times New Roman" w:hAnsi="Times New Roman" w:cs="Times New Roman"/>
        </w:rPr>
        <w:t xml:space="preserve"> større </w:t>
      </w:r>
      <w:r w:rsidR="005D2508">
        <w:rPr>
          <w:rFonts w:ascii="Times New Roman" w:hAnsi="Times New Roman" w:cs="Times New Roman"/>
        </w:rPr>
        <w:t>andel av driftsbalansen kan tilskriv</w:t>
      </w:r>
      <w:r w:rsidR="00840544">
        <w:rPr>
          <w:rFonts w:ascii="Times New Roman" w:hAnsi="Times New Roman" w:cs="Times New Roman"/>
        </w:rPr>
        <w:t>es en økning i</w:t>
      </w:r>
      <w:r w:rsidR="002202DC">
        <w:rPr>
          <w:rFonts w:ascii="Times New Roman" w:hAnsi="Times New Roman" w:cs="Times New Roman"/>
        </w:rPr>
        <w:t xml:space="preserve"> TARGET-gjelden. Ved </w:t>
      </w:r>
      <w:r w:rsidR="009E69E6">
        <w:rPr>
          <w:rFonts w:ascii="Times New Roman" w:hAnsi="Times New Roman" w:cs="Times New Roman"/>
        </w:rPr>
        <w:t xml:space="preserve">slutten av </w:t>
      </w:r>
      <w:r w:rsidR="005D2508">
        <w:rPr>
          <w:rFonts w:ascii="Times New Roman" w:hAnsi="Times New Roman" w:cs="Times New Roman"/>
        </w:rPr>
        <w:t>2012</w:t>
      </w:r>
      <w:r w:rsidR="001D3BCB">
        <w:rPr>
          <w:rFonts w:ascii="Times New Roman" w:hAnsi="Times New Roman" w:cs="Times New Roman"/>
        </w:rPr>
        <w:t xml:space="preserve">, </w:t>
      </w:r>
      <w:r w:rsidR="005D2508">
        <w:rPr>
          <w:rFonts w:ascii="Times New Roman" w:hAnsi="Times New Roman" w:cs="Times New Roman"/>
        </w:rPr>
        <w:t>har økningen i TARGET-gjelden fullfinansiert underskuddet på driftsbalansen</w:t>
      </w:r>
      <w:r w:rsidR="002202DC">
        <w:rPr>
          <w:rFonts w:ascii="Times New Roman" w:hAnsi="Times New Roman" w:cs="Times New Roman"/>
        </w:rPr>
        <w:t>e</w:t>
      </w:r>
      <w:r w:rsidR="00644555">
        <w:rPr>
          <w:rFonts w:ascii="Times New Roman" w:hAnsi="Times New Roman" w:cs="Times New Roman"/>
        </w:rPr>
        <w:t xml:space="preserve"> samt </w:t>
      </w:r>
      <w:r w:rsidR="001D3BCB">
        <w:rPr>
          <w:rFonts w:ascii="Times New Roman" w:hAnsi="Times New Roman" w:cs="Times New Roman"/>
        </w:rPr>
        <w:t>erstatt</w:t>
      </w:r>
      <w:r w:rsidR="00644555">
        <w:rPr>
          <w:rFonts w:ascii="Times New Roman" w:hAnsi="Times New Roman" w:cs="Times New Roman"/>
        </w:rPr>
        <w:t>et</w:t>
      </w:r>
      <w:r w:rsidR="001D3BCB">
        <w:rPr>
          <w:rFonts w:ascii="Times New Roman" w:hAnsi="Times New Roman" w:cs="Times New Roman"/>
        </w:rPr>
        <w:t xml:space="preserve"> en netto</w:t>
      </w:r>
      <w:r w:rsidR="005D2508">
        <w:rPr>
          <w:rFonts w:ascii="Times New Roman" w:hAnsi="Times New Roman" w:cs="Times New Roman"/>
        </w:rPr>
        <w:t>kapitalflukt på</w:t>
      </w:r>
      <w:r w:rsidR="00284472">
        <w:rPr>
          <w:rFonts w:ascii="Times New Roman" w:hAnsi="Times New Roman" w:cs="Times New Roman"/>
        </w:rPr>
        <w:t xml:space="preserve"> om lag 4</w:t>
      </w:r>
      <w:r w:rsidR="008B64C9">
        <w:rPr>
          <w:rFonts w:ascii="Times New Roman" w:hAnsi="Times New Roman" w:cs="Times New Roman"/>
        </w:rPr>
        <w:t>0</w:t>
      </w:r>
      <w:r w:rsidR="00284472">
        <w:rPr>
          <w:rFonts w:ascii="Times New Roman" w:hAnsi="Times New Roman" w:cs="Times New Roman"/>
        </w:rPr>
        <w:t>0</w:t>
      </w:r>
      <w:r w:rsidR="009E69E6">
        <w:rPr>
          <w:rFonts w:ascii="Times New Roman" w:hAnsi="Times New Roman" w:cs="Times New Roman"/>
        </w:rPr>
        <w:t xml:space="preserve"> milliarder euro.</w:t>
      </w:r>
    </w:p>
    <w:p w:rsidR="00D10E94" w:rsidRPr="0099361B" w:rsidRDefault="009E69E6" w:rsidP="00713126">
      <w:pPr>
        <w:spacing w:line="360" w:lineRule="auto"/>
        <w:jc w:val="both"/>
        <w:rPr>
          <w:rFonts w:ascii="Times New Roman" w:hAnsi="Times New Roman" w:cs="Times New Roman"/>
        </w:rPr>
      </w:pPr>
      <w:r>
        <w:rPr>
          <w:rFonts w:ascii="Times New Roman" w:hAnsi="Times New Roman" w:cs="Times New Roman"/>
        </w:rPr>
        <w:t>Den nærmest eksplosive økningen TARGET-gjelden kan knyttes opp til ESBs liberale kredittpolitikk.  I perioden fra oktober 2008</w:t>
      </w:r>
      <w:r w:rsidR="00840544">
        <w:rPr>
          <w:rFonts w:ascii="Times New Roman" w:hAnsi="Times New Roman" w:cs="Times New Roman"/>
        </w:rPr>
        <w:t xml:space="preserve"> til </w:t>
      </w:r>
      <w:r>
        <w:rPr>
          <w:rFonts w:ascii="Times New Roman" w:hAnsi="Times New Roman" w:cs="Times New Roman"/>
        </w:rPr>
        <w:t>mai 2009</w:t>
      </w:r>
      <w:r w:rsidR="001D3BCB">
        <w:rPr>
          <w:rFonts w:ascii="Times New Roman" w:hAnsi="Times New Roman" w:cs="Times New Roman"/>
        </w:rPr>
        <w:t>,</w:t>
      </w:r>
      <w:r>
        <w:rPr>
          <w:rFonts w:ascii="Times New Roman" w:hAnsi="Times New Roman" w:cs="Times New Roman"/>
        </w:rPr>
        <w:t xml:space="preserve"> ble rentenivået på</w:t>
      </w:r>
      <w:r w:rsidR="001D3BCB">
        <w:rPr>
          <w:rFonts w:ascii="Times New Roman" w:hAnsi="Times New Roman" w:cs="Times New Roman"/>
        </w:rPr>
        <w:t xml:space="preserve"> </w:t>
      </w:r>
      <w:proofErr w:type="spellStart"/>
      <w:r w:rsidR="001D3BCB">
        <w:rPr>
          <w:rFonts w:ascii="Times New Roman" w:hAnsi="Times New Roman" w:cs="Times New Roman"/>
        </w:rPr>
        <w:t>refinasnieringslån</w:t>
      </w:r>
      <w:proofErr w:type="spellEnd"/>
      <w:r w:rsidR="001D3BCB">
        <w:rPr>
          <w:rFonts w:ascii="Times New Roman" w:hAnsi="Times New Roman" w:cs="Times New Roman"/>
        </w:rPr>
        <w:t xml:space="preserve"> </w:t>
      </w:r>
      <w:r>
        <w:rPr>
          <w:rFonts w:ascii="Times New Roman" w:hAnsi="Times New Roman" w:cs="Times New Roman"/>
        </w:rPr>
        <w:t>redusert fra 4,25 prosent til 1 prosent. I tillegg opphørte ESBs likvidi</w:t>
      </w:r>
      <w:r w:rsidR="008B64C9">
        <w:rPr>
          <w:rFonts w:ascii="Times New Roman" w:hAnsi="Times New Roman" w:cs="Times New Roman"/>
        </w:rPr>
        <w:t>t</w:t>
      </w:r>
      <w:r>
        <w:rPr>
          <w:rFonts w:ascii="Times New Roman" w:hAnsi="Times New Roman" w:cs="Times New Roman"/>
        </w:rPr>
        <w:t>etsskranker for lån fra de nasjonale sentralbankene å</w:t>
      </w:r>
      <w:r w:rsidR="00840544">
        <w:rPr>
          <w:rFonts w:ascii="Times New Roman" w:hAnsi="Times New Roman" w:cs="Times New Roman"/>
        </w:rPr>
        <w:t xml:space="preserve"> binde, </w:t>
      </w:r>
      <w:r w:rsidR="008B64C9">
        <w:rPr>
          <w:rFonts w:ascii="Times New Roman" w:hAnsi="Times New Roman" w:cs="Times New Roman"/>
        </w:rPr>
        <w:t xml:space="preserve">ettersom man tilbød </w:t>
      </w:r>
      <w:r>
        <w:rPr>
          <w:rFonts w:ascii="Times New Roman" w:hAnsi="Times New Roman" w:cs="Times New Roman"/>
        </w:rPr>
        <w:t xml:space="preserve">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w:t>
      </w:r>
      <w:r w:rsidR="00840544">
        <w:rPr>
          <w:rFonts w:ascii="Times New Roman" w:hAnsi="Times New Roman" w:cs="Times New Roman"/>
        </w:rPr>
        <w:t xml:space="preserve"> kunne stille </w:t>
      </w:r>
      <w:r w:rsidR="008B64C9">
        <w:rPr>
          <w:rFonts w:ascii="Times New Roman" w:hAnsi="Times New Roman" w:cs="Times New Roman"/>
        </w:rPr>
        <w:t xml:space="preserve">med sikkerhet. </w:t>
      </w:r>
      <w:r>
        <w:rPr>
          <w:rFonts w:ascii="Times New Roman" w:hAnsi="Times New Roman" w:cs="Times New Roman"/>
        </w:rPr>
        <w:t xml:space="preserve">Kravet til </w:t>
      </w:r>
      <w:r w:rsidR="008B64C9">
        <w:rPr>
          <w:rFonts w:ascii="Times New Roman" w:hAnsi="Times New Roman" w:cs="Times New Roman"/>
        </w:rPr>
        <w:t xml:space="preserve">sikkerhet </w:t>
      </w:r>
      <w:r>
        <w:rPr>
          <w:rFonts w:ascii="Times New Roman" w:hAnsi="Times New Roman" w:cs="Times New Roman"/>
        </w:rPr>
        <w:t xml:space="preserve">ble også redusert, og </w:t>
      </w:r>
      <w:r w:rsidR="00840544">
        <w:rPr>
          <w:rFonts w:ascii="Times New Roman" w:hAnsi="Times New Roman" w:cs="Times New Roman"/>
        </w:rPr>
        <w:t xml:space="preserve">gikk i perioden </w:t>
      </w:r>
      <w:r>
        <w:rPr>
          <w:rFonts w:ascii="Times New Roman" w:hAnsi="Times New Roman" w:cs="Times New Roman"/>
        </w:rPr>
        <w:t xml:space="preserve">24-25 oktober i 2008 fra </w:t>
      </w:r>
      <w:r w:rsidR="008B64C9">
        <w:rPr>
          <w:rFonts w:ascii="Times New Roman" w:hAnsi="Times New Roman" w:cs="Times New Roman"/>
        </w:rPr>
        <w:t xml:space="preserve">en </w:t>
      </w:r>
      <w:proofErr w:type="spellStart"/>
      <w:r w:rsidR="008B64C9">
        <w:rPr>
          <w:rFonts w:ascii="Times New Roman" w:hAnsi="Times New Roman" w:cs="Times New Roman"/>
        </w:rPr>
        <w:t>rating</w:t>
      </w:r>
      <w:proofErr w:type="spellEnd"/>
      <w:r w:rsidR="008B64C9">
        <w:rPr>
          <w:rFonts w:ascii="Times New Roman" w:hAnsi="Times New Roman" w:cs="Times New Roman"/>
        </w:rPr>
        <w:t xml:space="preserve"> på formuesobjekter på</w:t>
      </w:r>
      <w:r>
        <w:rPr>
          <w:rFonts w:ascii="Times New Roman" w:hAnsi="Times New Roman" w:cs="Times New Roman"/>
        </w:rPr>
        <w:t xml:space="preserve"> A- til BBB-.</w:t>
      </w:r>
      <w:r w:rsidR="00D10E94">
        <w:rPr>
          <w:rFonts w:ascii="Times New Roman" w:hAnsi="Times New Roman" w:cs="Times New Roman"/>
        </w:rPr>
        <w:t xml:space="preserve"> En ytterligere reduksjon i kravene kom i form av kriselikviditetsprogrammene sommeren 2010</w:t>
      </w:r>
      <w:r w:rsidR="001D3BCB">
        <w:rPr>
          <w:rFonts w:ascii="Times New Roman" w:hAnsi="Times New Roman" w:cs="Times New Roman"/>
        </w:rPr>
        <w:t>,</w:t>
      </w:r>
      <w:r w:rsidR="00D10E94">
        <w:rPr>
          <w:rFonts w:ascii="Times New Roman" w:hAnsi="Times New Roman" w:cs="Times New Roman"/>
        </w:rPr>
        <w:t xml:space="preserve"> som innbar at </w:t>
      </w:r>
      <w:r w:rsidR="00D10E94" w:rsidRPr="0099361B">
        <w:rPr>
          <w:rFonts w:ascii="Times New Roman" w:hAnsi="Times New Roman" w:cs="Times New Roman"/>
        </w:rPr>
        <w:t xml:space="preserve">Hellas, </w:t>
      </w:r>
      <w:proofErr w:type="spellStart"/>
      <w:r w:rsidR="00D10E94" w:rsidRPr="0099361B">
        <w:rPr>
          <w:rFonts w:ascii="Times New Roman" w:hAnsi="Times New Roman" w:cs="Times New Roman"/>
        </w:rPr>
        <w:t>Ireland</w:t>
      </w:r>
      <w:proofErr w:type="spellEnd"/>
      <w:r w:rsidR="00D10E94" w:rsidRPr="0099361B">
        <w:rPr>
          <w:rFonts w:ascii="Times New Roman" w:hAnsi="Times New Roman" w:cs="Times New Roman"/>
        </w:rPr>
        <w:t xml:space="preserve"> og Portugal </w:t>
      </w:r>
      <w:r w:rsidR="00D10E94">
        <w:rPr>
          <w:rFonts w:ascii="Times New Roman" w:hAnsi="Times New Roman" w:cs="Times New Roman"/>
        </w:rPr>
        <w:t xml:space="preserve">ble </w:t>
      </w:r>
      <w:r w:rsidR="00D10E94" w:rsidRPr="0099361B">
        <w:rPr>
          <w:rFonts w:ascii="Times New Roman" w:hAnsi="Times New Roman" w:cs="Times New Roman"/>
        </w:rPr>
        <w:t xml:space="preserve">tilbudt </w:t>
      </w:r>
      <w:r w:rsidR="00D10E94" w:rsidRPr="0099361B">
        <w:rPr>
          <w:rFonts w:ascii="Times New Roman" w:hAnsi="Times New Roman" w:cs="Times New Roman"/>
        </w:rPr>
        <w:lastRenderedPageBreak/>
        <w:t>kriselikviditet (ELA lån)</w:t>
      </w:r>
      <w:r w:rsidR="00D10E94">
        <w:rPr>
          <w:rFonts w:ascii="Times New Roman" w:hAnsi="Times New Roman" w:cs="Times New Roman"/>
        </w:rPr>
        <w:t xml:space="preserve"> uten </w:t>
      </w:r>
      <w:r w:rsidR="00840544">
        <w:rPr>
          <w:rFonts w:ascii="Times New Roman" w:hAnsi="Times New Roman" w:cs="Times New Roman"/>
        </w:rPr>
        <w:t>sikkerhet</w:t>
      </w:r>
      <w:r w:rsidR="00D10E94">
        <w:rPr>
          <w:rFonts w:ascii="Times New Roman" w:hAnsi="Times New Roman" w:cs="Times New Roman"/>
        </w:rPr>
        <w:t xml:space="preserve">. </w:t>
      </w:r>
      <w:r w:rsidR="00D10E94" w:rsidRPr="0099361B">
        <w:rPr>
          <w:rFonts w:ascii="Times New Roman" w:hAnsi="Times New Roman" w:cs="Times New Roman"/>
        </w:rPr>
        <w:t xml:space="preserve">Nylig har også de verdipapirene som anses </w:t>
      </w:r>
      <w:r w:rsidR="008E642D">
        <w:rPr>
          <w:rFonts w:ascii="Times New Roman" w:hAnsi="Times New Roman" w:cs="Times New Roman"/>
        </w:rPr>
        <w:t xml:space="preserve">som </w:t>
      </w:r>
      <w:r w:rsidR="00D10E94" w:rsidRPr="0099361B">
        <w:rPr>
          <w:rFonts w:ascii="Times New Roman" w:hAnsi="Times New Roman" w:cs="Times New Roman"/>
        </w:rPr>
        <w:t>panteobjekter blitt utvidet til også gjelde ABS</w:t>
      </w:r>
      <w:r w:rsidR="00890373">
        <w:rPr>
          <w:rFonts w:ascii="Times New Roman" w:hAnsi="Times New Roman" w:cs="Times New Roman"/>
        </w:rPr>
        <w:t xml:space="preserve">-obligasjoner </w:t>
      </w:r>
      <w:r w:rsidR="00D10E94" w:rsidRPr="0099361B">
        <w:rPr>
          <w:rFonts w:ascii="Times New Roman" w:hAnsi="Times New Roman" w:cs="Times New Roman"/>
        </w:rPr>
        <w:t xml:space="preserve">(Asset </w:t>
      </w:r>
      <w:proofErr w:type="spellStart"/>
      <w:r w:rsidR="00D10E94" w:rsidRPr="0099361B">
        <w:rPr>
          <w:rFonts w:ascii="Times New Roman" w:hAnsi="Times New Roman" w:cs="Times New Roman"/>
        </w:rPr>
        <w:t>backed</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securites</w:t>
      </w:r>
      <w:proofErr w:type="spellEnd"/>
      <w:r w:rsidR="00D10E94" w:rsidRPr="0099361B">
        <w:rPr>
          <w:rFonts w:ascii="Times New Roman" w:hAnsi="Times New Roman" w:cs="Times New Roman"/>
        </w:rPr>
        <w:t>) og selskapskreditt.</w:t>
      </w:r>
    </w:p>
    <w:p w:rsidR="00D10E94" w:rsidRDefault="00D10E94" w:rsidP="00713126">
      <w:pPr>
        <w:spacing w:line="360" w:lineRule="auto"/>
        <w:jc w:val="both"/>
        <w:rPr>
          <w:rFonts w:ascii="Times New Roman" w:hAnsi="Times New Roman" w:cs="Times New Roman"/>
        </w:rPr>
      </w:pPr>
    </w:p>
    <w:p w:rsidR="00C10960" w:rsidRPr="0099361B" w:rsidRDefault="001F1A33" w:rsidP="00713126">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inkluder</w:t>
      </w:r>
      <w:r w:rsidR="00890373">
        <w:rPr>
          <w:rFonts w:ascii="Times New Roman" w:hAnsi="Times New Roman" w:cs="Times New Roman"/>
        </w:rPr>
        <w:t>er</w:t>
      </w:r>
      <w:r w:rsidR="008E642D">
        <w:rPr>
          <w:rFonts w:ascii="Times New Roman" w:hAnsi="Times New Roman" w:cs="Times New Roman"/>
        </w:rPr>
        <w:t xml:space="preserve"> dessuten </w:t>
      </w:r>
      <w:r w:rsidR="00D10E94">
        <w:rPr>
          <w:rFonts w:ascii="Times New Roman" w:hAnsi="Times New Roman" w:cs="Times New Roman"/>
        </w:rPr>
        <w:t xml:space="preserve">Italia. </w:t>
      </w:r>
    </w:p>
    <w:p w:rsidR="00A31CCC" w:rsidRDefault="001F1A33" w:rsidP="003C641E">
      <w:pPr>
        <w:pStyle w:val="Caption"/>
        <w:keepNext/>
        <w:jc w:val="center"/>
      </w:pPr>
      <w:r>
        <w:t>Sett inn figur 8</w:t>
      </w:r>
      <w:r w:rsidR="00A31CCC">
        <w:t xml:space="preserve"> omtrent her.</w:t>
      </w:r>
    </w:p>
    <w:p w:rsidR="00354519" w:rsidRDefault="0041000F" w:rsidP="00713126">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w:t>
      </w:r>
      <w:r w:rsidR="00491077" w:rsidRPr="0099361B">
        <w:rPr>
          <w:rFonts w:ascii="Times New Roman" w:hAnsi="Times New Roman" w:cs="Times New Roman"/>
        </w:rPr>
        <w:t>Spania</w:t>
      </w:r>
      <w:r w:rsidR="000E3189">
        <w:rPr>
          <w:rFonts w:ascii="Times New Roman" w:hAnsi="Times New Roman" w:cs="Times New Roman"/>
        </w:rPr>
        <w:t xml:space="preserve"> har</w:t>
      </w:r>
      <w:r w:rsidR="008E642D">
        <w:rPr>
          <w:rFonts w:ascii="Times New Roman" w:hAnsi="Times New Roman" w:cs="Times New Roman"/>
        </w:rPr>
        <w:t xml:space="preserve"> n</w:t>
      </w:r>
      <w:r w:rsidR="00FA58AA">
        <w:rPr>
          <w:rFonts w:ascii="Times New Roman" w:hAnsi="Times New Roman" w:cs="Times New Roman"/>
        </w:rPr>
        <w:t>oenlunde samme utvikling som</w:t>
      </w:r>
      <w:r w:rsidR="001D3BCB">
        <w:rPr>
          <w:rFonts w:ascii="Times New Roman" w:hAnsi="Times New Roman" w:cs="Times New Roman"/>
        </w:rPr>
        <w:t xml:space="preserve"> den figuren </w:t>
      </w:r>
      <w:r w:rsidR="008E642D">
        <w:rPr>
          <w:rFonts w:ascii="Times New Roman" w:hAnsi="Times New Roman" w:cs="Times New Roman"/>
        </w:rPr>
        <w:t xml:space="preserve">som </w:t>
      </w:r>
      <w:r w:rsidR="00354519">
        <w:rPr>
          <w:rFonts w:ascii="Times New Roman" w:hAnsi="Times New Roman" w:cs="Times New Roman"/>
        </w:rPr>
        <w:t>omhandlet alle PIGS-landene.</w:t>
      </w:r>
      <w:r w:rsidR="00354519" w:rsidRPr="00354519">
        <w:rPr>
          <w:rFonts w:ascii="Times New Roman" w:hAnsi="Times New Roman" w:cs="Times New Roman"/>
        </w:rPr>
        <w:t xml:space="preserve"> </w:t>
      </w:r>
      <w:r w:rsidR="008E642D">
        <w:rPr>
          <w:rFonts w:ascii="Times New Roman" w:hAnsi="Times New Roman" w:cs="Times New Roman"/>
        </w:rPr>
        <w:t xml:space="preserve">For </w:t>
      </w:r>
      <w:r w:rsidR="001D3BCB">
        <w:rPr>
          <w:rFonts w:ascii="Times New Roman" w:hAnsi="Times New Roman" w:cs="Times New Roman"/>
        </w:rPr>
        <w:t xml:space="preserve">hele </w:t>
      </w:r>
      <w:r w:rsidR="008E642D">
        <w:rPr>
          <w:rFonts w:ascii="Times New Roman" w:hAnsi="Times New Roman" w:cs="Times New Roman"/>
        </w:rPr>
        <w:t>perioden har ø</w:t>
      </w:r>
      <w:r w:rsidR="00354519">
        <w:rPr>
          <w:rFonts w:ascii="Times New Roman" w:hAnsi="Times New Roman" w:cs="Times New Roman"/>
        </w:rPr>
        <w:t>kningen i TARGET-</w:t>
      </w:r>
      <w:r w:rsidR="00354519" w:rsidRPr="0099361B">
        <w:rPr>
          <w:rFonts w:ascii="Times New Roman" w:hAnsi="Times New Roman" w:cs="Times New Roman"/>
        </w:rPr>
        <w:t xml:space="preserve">gjelden </w:t>
      </w:r>
      <w:r w:rsidR="00354519">
        <w:rPr>
          <w:rFonts w:ascii="Times New Roman" w:hAnsi="Times New Roman" w:cs="Times New Roman"/>
        </w:rPr>
        <w:t>fullfinansiert den negative utviklingen i landenes driftsbalanse</w:t>
      </w:r>
      <w:r w:rsidR="00B22D65">
        <w:rPr>
          <w:rFonts w:ascii="Times New Roman" w:hAnsi="Times New Roman" w:cs="Times New Roman"/>
        </w:rPr>
        <w:t xml:space="preserve"> innad eurosonen</w:t>
      </w:r>
      <w:r w:rsidR="00354519">
        <w:rPr>
          <w:rFonts w:ascii="Times New Roman" w:hAnsi="Times New Roman" w:cs="Times New Roman"/>
        </w:rPr>
        <w:t>.</w:t>
      </w:r>
    </w:p>
    <w:p w:rsidR="00B22D65" w:rsidRDefault="00644555" w:rsidP="00713126">
      <w:pPr>
        <w:spacing w:line="360" w:lineRule="auto"/>
        <w:jc w:val="both"/>
        <w:rPr>
          <w:rFonts w:ascii="Times New Roman" w:hAnsi="Times New Roman" w:cs="Times New Roman"/>
        </w:rPr>
      </w:pPr>
      <w:r>
        <w:rPr>
          <w:rFonts w:ascii="Times New Roman" w:hAnsi="Times New Roman" w:cs="Times New Roman"/>
        </w:rPr>
        <w:t xml:space="preserve">I lys av </w:t>
      </w:r>
      <w:r w:rsidR="00074865">
        <w:rPr>
          <w:rFonts w:ascii="Times New Roman" w:hAnsi="Times New Roman" w:cs="Times New Roman"/>
        </w:rPr>
        <w:t>de</w:t>
      </w:r>
      <w:r w:rsidR="002202DC">
        <w:rPr>
          <w:rFonts w:ascii="Times New Roman" w:hAnsi="Times New Roman" w:cs="Times New Roman"/>
        </w:rPr>
        <w:t xml:space="preserve"> </w:t>
      </w:r>
      <w:r w:rsidR="00411E92">
        <w:rPr>
          <w:rFonts w:ascii="Times New Roman" w:hAnsi="Times New Roman" w:cs="Times New Roman"/>
        </w:rPr>
        <w:t xml:space="preserve">markedsmekanismene </w:t>
      </w:r>
      <w:r w:rsidR="002202DC">
        <w:rPr>
          <w:rFonts w:ascii="Times New Roman" w:hAnsi="Times New Roman" w:cs="Times New Roman"/>
        </w:rPr>
        <w:t xml:space="preserve">diskutert under første spesialtilfelle, er det mulig å tolke disse resultatene som at </w:t>
      </w:r>
      <w:r w:rsidR="00354519">
        <w:rPr>
          <w:rFonts w:ascii="Times New Roman" w:hAnsi="Times New Roman" w:cs="Times New Roman"/>
        </w:rPr>
        <w:t>ESBs pengepo</w:t>
      </w:r>
      <w:r w:rsidR="008E642D">
        <w:rPr>
          <w:rFonts w:ascii="Times New Roman" w:hAnsi="Times New Roman" w:cs="Times New Roman"/>
        </w:rPr>
        <w:t xml:space="preserve">litikk </w:t>
      </w:r>
      <w:r w:rsidR="002202DC">
        <w:rPr>
          <w:rFonts w:ascii="Times New Roman" w:hAnsi="Times New Roman" w:cs="Times New Roman"/>
        </w:rPr>
        <w:t>gjenno</w:t>
      </w:r>
      <w:r w:rsidR="00CA32F3">
        <w:rPr>
          <w:rFonts w:ascii="Times New Roman" w:hAnsi="Times New Roman" w:cs="Times New Roman"/>
        </w:rPr>
        <w:t xml:space="preserve">m økt TARGET-gjeld har utsatt </w:t>
      </w:r>
      <w:r w:rsidR="00CD0CC0">
        <w:rPr>
          <w:rFonts w:ascii="Times New Roman" w:hAnsi="Times New Roman" w:cs="Times New Roman"/>
        </w:rPr>
        <w:t xml:space="preserve">den </w:t>
      </w:r>
      <w:r w:rsidR="008E642D">
        <w:rPr>
          <w:rFonts w:ascii="Times New Roman" w:hAnsi="Times New Roman" w:cs="Times New Roman"/>
        </w:rPr>
        <w:t xml:space="preserve">nødvendige depresieringen av disse landenes realvalutakurs.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8E642D">
        <w:rPr>
          <w:rFonts w:ascii="Times New Roman" w:hAnsi="Times New Roman" w:cs="Times New Roman"/>
        </w:rPr>
        <w:t xml:space="preserve"> forteller i sin artikkel</w:t>
      </w:r>
      <w:r w:rsidR="00CD0CC0">
        <w:rPr>
          <w:rFonts w:ascii="Times New Roman" w:hAnsi="Times New Roman" w:cs="Times New Roman"/>
        </w:rPr>
        <w:t xml:space="preserve"> at</w:t>
      </w:r>
      <w:r w:rsidR="00B22D65">
        <w:rPr>
          <w:rFonts w:ascii="Times New Roman" w:hAnsi="Times New Roman" w:cs="Times New Roman"/>
        </w:rPr>
        <w:t xml:space="preserve"> alle PIIGS-landene</w:t>
      </w:r>
      <w:r w:rsidR="00A20431">
        <w:rPr>
          <w:rFonts w:ascii="Times New Roman" w:hAnsi="Times New Roman" w:cs="Times New Roman"/>
        </w:rPr>
        <w:t xml:space="preserve">, unntatt Irland, har </w:t>
      </w:r>
      <w:r w:rsidR="00B22D65">
        <w:rPr>
          <w:rFonts w:ascii="Times New Roman" w:hAnsi="Times New Roman" w:cs="Times New Roman"/>
        </w:rPr>
        <w:t>hatt en svak men positiv utvikling i BNP-</w:t>
      </w:r>
      <w:proofErr w:type="spellStart"/>
      <w:r w:rsidR="00B22D65">
        <w:rPr>
          <w:rFonts w:ascii="Times New Roman" w:hAnsi="Times New Roman" w:cs="Times New Roman"/>
        </w:rPr>
        <w:t>deflatoren</w:t>
      </w:r>
      <w:proofErr w:type="spellEnd"/>
      <w:r w:rsidR="00B22D65">
        <w:rPr>
          <w:rFonts w:ascii="Times New Roman" w:hAnsi="Times New Roman" w:cs="Times New Roman"/>
        </w:rPr>
        <w:t xml:space="preserve">. </w:t>
      </w:r>
      <w:r w:rsidR="00FF4B62">
        <w:rPr>
          <w:rFonts w:ascii="Times New Roman" w:hAnsi="Times New Roman" w:cs="Times New Roman"/>
        </w:rPr>
        <w:t>For Irland</w:t>
      </w:r>
      <w:r w:rsidR="00CD0CC0">
        <w:rPr>
          <w:rFonts w:ascii="Times New Roman" w:hAnsi="Times New Roman" w:cs="Times New Roman"/>
        </w:rPr>
        <w:t xml:space="preserve">, derimot, </w:t>
      </w:r>
      <w:r w:rsidR="00B22D65">
        <w:rPr>
          <w:rFonts w:ascii="Times New Roman" w:hAnsi="Times New Roman" w:cs="Times New Roman"/>
        </w:rPr>
        <w:t xml:space="preserve">viser </w:t>
      </w:r>
      <w:proofErr w:type="spellStart"/>
      <w:r w:rsidR="00FF4B62">
        <w:rPr>
          <w:rFonts w:ascii="Times New Roman" w:hAnsi="Times New Roman" w:cs="Times New Roman"/>
        </w:rPr>
        <w:t>deflatoren</w:t>
      </w:r>
      <w:proofErr w:type="spellEnd"/>
      <w:r w:rsidR="00FF4B62">
        <w:rPr>
          <w:rFonts w:ascii="Times New Roman" w:hAnsi="Times New Roman" w:cs="Times New Roman"/>
        </w:rPr>
        <w:t xml:space="preserve"> en nedgang på </w:t>
      </w:r>
      <w:r w:rsidR="00CD0CC0">
        <w:rPr>
          <w:rFonts w:ascii="Times New Roman" w:hAnsi="Times New Roman" w:cs="Times New Roman"/>
        </w:rPr>
        <w:t xml:space="preserve">hele </w:t>
      </w:r>
      <w:r w:rsidR="00FF4B62">
        <w:rPr>
          <w:rFonts w:ascii="Times New Roman" w:hAnsi="Times New Roman" w:cs="Times New Roman"/>
        </w:rPr>
        <w:t>13 prosent</w:t>
      </w:r>
      <w:r w:rsidR="00A20431">
        <w:rPr>
          <w:rFonts w:ascii="Times New Roman" w:hAnsi="Times New Roman" w:cs="Times New Roman"/>
        </w:rPr>
        <w:t xml:space="preserve"> i perioden 2007-2011. </w:t>
      </w:r>
      <w:r w:rsidR="00B22D65">
        <w:rPr>
          <w:rFonts w:ascii="Times New Roman" w:hAnsi="Times New Roman" w:cs="Times New Roman"/>
        </w:rPr>
        <w:t>Det kan forklares med at ESBs liberale kredittpolitikk startet sent sett i forhold til</w:t>
      </w:r>
      <w:r w:rsidR="00FB3694">
        <w:rPr>
          <w:rFonts w:ascii="Times New Roman" w:hAnsi="Times New Roman" w:cs="Times New Roman"/>
        </w:rPr>
        <w:t xml:space="preserve"> krisen </w:t>
      </w:r>
      <w:r w:rsidR="00411E92">
        <w:rPr>
          <w:rFonts w:ascii="Times New Roman" w:hAnsi="Times New Roman" w:cs="Times New Roman"/>
        </w:rPr>
        <w:t>i Irland. D</w:t>
      </w:r>
      <w:r w:rsidR="00CD0CC0">
        <w:rPr>
          <w:rFonts w:ascii="Times New Roman" w:hAnsi="Times New Roman" w:cs="Times New Roman"/>
        </w:rPr>
        <w:t>e stabiliserende mekanismene f</w:t>
      </w:r>
      <w:r w:rsidR="00B22D65">
        <w:rPr>
          <w:rFonts w:ascii="Times New Roman" w:hAnsi="Times New Roman" w:cs="Times New Roman"/>
        </w:rPr>
        <w:t>or driftsbalansen</w:t>
      </w:r>
      <w:r w:rsidR="00411E92">
        <w:rPr>
          <w:rFonts w:ascii="Times New Roman" w:hAnsi="Times New Roman" w:cs="Times New Roman"/>
        </w:rPr>
        <w:t xml:space="preserve"> ble derfor </w:t>
      </w:r>
      <w:r w:rsidR="00B22D65">
        <w:rPr>
          <w:rFonts w:ascii="Times New Roman" w:hAnsi="Times New Roman" w:cs="Times New Roman"/>
        </w:rPr>
        <w:t xml:space="preserve">i mindre grad satt til side for </w:t>
      </w:r>
      <w:r w:rsidR="00F94B59">
        <w:rPr>
          <w:rFonts w:ascii="Times New Roman" w:hAnsi="Times New Roman" w:cs="Times New Roman"/>
        </w:rPr>
        <w:t xml:space="preserve">akkurat </w:t>
      </w:r>
      <w:r w:rsidR="00B22D65">
        <w:rPr>
          <w:rFonts w:ascii="Times New Roman" w:hAnsi="Times New Roman" w:cs="Times New Roman"/>
        </w:rPr>
        <w:t>dette landet.</w:t>
      </w:r>
    </w:p>
    <w:p w:rsidR="0064416F" w:rsidRDefault="00C019A7" w:rsidP="0064416F">
      <w:pPr>
        <w:spacing w:line="360" w:lineRule="auto"/>
        <w:jc w:val="both"/>
        <w:rPr>
          <w:rFonts w:ascii="Times New Roman" w:hAnsi="Times New Roman" w:cs="Times New Roman"/>
        </w:rPr>
      </w:pPr>
      <w:r>
        <w:rPr>
          <w:rFonts w:ascii="Times New Roman" w:hAnsi="Times New Roman" w:cs="Times New Roman"/>
        </w:rPr>
        <w:t xml:space="preserve">Ser vi </w:t>
      </w:r>
      <w:r w:rsidR="00B22D65">
        <w:rPr>
          <w:rFonts w:ascii="Times New Roman" w:hAnsi="Times New Roman" w:cs="Times New Roman"/>
        </w:rPr>
        <w:t xml:space="preserve">så </w:t>
      </w:r>
      <w:r>
        <w:rPr>
          <w:rFonts w:ascii="Times New Roman" w:hAnsi="Times New Roman" w:cs="Times New Roman"/>
        </w:rPr>
        <w:t xml:space="preserve">på nettokapitaleksporten, </w:t>
      </w:r>
      <w:r w:rsidR="001F1A33">
        <w:rPr>
          <w:rFonts w:ascii="Times New Roman" w:hAnsi="Times New Roman" w:cs="Times New Roman"/>
        </w:rPr>
        <w:t>viser figur 8</w:t>
      </w:r>
      <w:r>
        <w:rPr>
          <w:rFonts w:ascii="Times New Roman" w:hAnsi="Times New Roman" w:cs="Times New Roman"/>
        </w:rPr>
        <w:t xml:space="preserve"> at den er</w:t>
      </w:r>
      <w:r w:rsidR="00B22D65">
        <w:rPr>
          <w:rFonts w:ascii="Times New Roman" w:hAnsi="Times New Roman" w:cs="Times New Roman"/>
        </w:rPr>
        <w:t xml:space="preserve"> spesielt </w:t>
      </w:r>
      <w:r>
        <w:rPr>
          <w:rFonts w:ascii="Times New Roman" w:hAnsi="Times New Roman" w:cs="Times New Roman"/>
        </w:rPr>
        <w:t xml:space="preserve">sterk </w:t>
      </w:r>
      <w:r w:rsidR="00B22D65">
        <w:rPr>
          <w:rFonts w:ascii="Times New Roman" w:hAnsi="Times New Roman" w:cs="Times New Roman"/>
        </w:rPr>
        <w:t xml:space="preserve">i </w:t>
      </w:r>
      <w:r w:rsidR="000B07C5">
        <w:rPr>
          <w:rFonts w:ascii="Times New Roman" w:hAnsi="Times New Roman" w:cs="Times New Roman"/>
        </w:rPr>
        <w:t>Italia</w:t>
      </w:r>
      <w:r w:rsidR="00AF5535">
        <w:rPr>
          <w:rFonts w:ascii="Times New Roman" w:hAnsi="Times New Roman" w:cs="Times New Roman"/>
        </w:rPr>
        <w:t xml:space="preserve">, Irland og </w:t>
      </w:r>
      <w:r>
        <w:rPr>
          <w:rFonts w:ascii="Times New Roman" w:hAnsi="Times New Roman" w:cs="Times New Roman"/>
        </w:rPr>
        <w:t>Spania.</w:t>
      </w:r>
      <w:r w:rsidR="0064416F">
        <w:rPr>
          <w:rFonts w:ascii="Times New Roman" w:hAnsi="Times New Roman" w:cs="Times New Roman"/>
        </w:rPr>
        <w:t xml:space="preserve"> Fra </w:t>
      </w:r>
      <w:r>
        <w:rPr>
          <w:rFonts w:ascii="Times New Roman" w:hAnsi="Times New Roman" w:cs="Times New Roman"/>
        </w:rPr>
        <w:t>2010 til</w:t>
      </w:r>
      <w:r w:rsidR="0064416F">
        <w:rPr>
          <w:rFonts w:ascii="Times New Roman" w:hAnsi="Times New Roman" w:cs="Times New Roman"/>
        </w:rPr>
        <w:t xml:space="preserve"> utgangen av 2012 </w:t>
      </w:r>
      <w:r>
        <w:rPr>
          <w:rFonts w:ascii="Times New Roman" w:hAnsi="Times New Roman" w:cs="Times New Roman"/>
        </w:rPr>
        <w:t>har kapitalflukten virkelig tatt av</w:t>
      </w:r>
      <w:r w:rsidR="0064416F">
        <w:rPr>
          <w:rFonts w:ascii="Times New Roman" w:hAnsi="Times New Roman" w:cs="Times New Roman"/>
        </w:rPr>
        <w:t xml:space="preserve"> når det gjelder </w:t>
      </w:r>
      <w:r w:rsidR="00AF5535">
        <w:rPr>
          <w:rFonts w:ascii="Times New Roman" w:hAnsi="Times New Roman" w:cs="Times New Roman"/>
        </w:rPr>
        <w:t>Italia og Spania.</w:t>
      </w:r>
      <w:r>
        <w:rPr>
          <w:rFonts w:ascii="Times New Roman" w:hAnsi="Times New Roman" w:cs="Times New Roman"/>
        </w:rPr>
        <w:t xml:space="preserve"> </w:t>
      </w:r>
      <w:r w:rsidR="0064416F">
        <w:rPr>
          <w:rFonts w:ascii="Times New Roman" w:hAnsi="Times New Roman" w:cs="Times New Roman"/>
        </w:rPr>
        <w:t>I slutten av perioden</w:t>
      </w:r>
      <w:r w:rsidR="00411E92">
        <w:rPr>
          <w:rFonts w:ascii="Times New Roman" w:hAnsi="Times New Roman" w:cs="Times New Roman"/>
        </w:rPr>
        <w:t xml:space="preserve"> </w:t>
      </w:r>
      <w:r w:rsidR="0064416F">
        <w:rPr>
          <w:rFonts w:ascii="Times New Roman" w:hAnsi="Times New Roman" w:cs="Times New Roman"/>
        </w:rPr>
        <w:t xml:space="preserve">har disse landene </w:t>
      </w:r>
      <w:r w:rsidR="00AF5535">
        <w:rPr>
          <w:rFonts w:ascii="Times New Roman" w:hAnsi="Times New Roman" w:cs="Times New Roman"/>
        </w:rPr>
        <w:t>en nettokapitaleksport på henholdsvis 107 og 162 milliarder euro.</w:t>
      </w:r>
      <w:r w:rsidR="0064416F">
        <w:rPr>
          <w:rFonts w:ascii="Times New Roman" w:hAnsi="Times New Roman" w:cs="Times New Roman"/>
        </w:rPr>
        <w:t xml:space="preserve"> Denne</w:t>
      </w:r>
      <w:r w:rsidR="00411E92">
        <w:rPr>
          <w:rFonts w:ascii="Times New Roman" w:hAnsi="Times New Roman" w:cs="Times New Roman"/>
        </w:rPr>
        <w:t xml:space="preserve"> sterke </w:t>
      </w:r>
      <w:r w:rsidR="0064416F">
        <w:rPr>
          <w:rFonts w:ascii="Times New Roman" w:hAnsi="Times New Roman" w:cs="Times New Roman"/>
        </w:rPr>
        <w:t>økningen kan trolig knyttes opp mot frykten investorer har for at det skal oppstå en soliditetskrise i</w:t>
      </w:r>
      <w:r w:rsidR="00CD0CC0">
        <w:rPr>
          <w:rFonts w:ascii="Times New Roman" w:hAnsi="Times New Roman" w:cs="Times New Roman"/>
        </w:rPr>
        <w:t xml:space="preserve"> finansnæringen i disse landene, </w:t>
      </w:r>
      <w:r w:rsidR="0064416F">
        <w:rPr>
          <w:rFonts w:ascii="Times New Roman" w:hAnsi="Times New Roman" w:cs="Times New Roman"/>
        </w:rPr>
        <w:t>med</w:t>
      </w:r>
      <w:r w:rsidR="00411E92">
        <w:rPr>
          <w:rFonts w:ascii="Times New Roman" w:hAnsi="Times New Roman" w:cs="Times New Roman"/>
        </w:rPr>
        <w:t xml:space="preserve"> mulig konsekvens </w:t>
      </w:r>
      <w:r w:rsidR="00CA32F3">
        <w:rPr>
          <w:rFonts w:ascii="Times New Roman" w:hAnsi="Times New Roman" w:cs="Times New Roman"/>
        </w:rPr>
        <w:t xml:space="preserve">at hele </w:t>
      </w:r>
      <w:r w:rsidR="0064416F">
        <w:rPr>
          <w:rFonts w:ascii="Times New Roman" w:hAnsi="Times New Roman" w:cs="Times New Roman"/>
        </w:rPr>
        <w:t>pengepolitiske union bryter sammen.</w:t>
      </w:r>
    </w:p>
    <w:p w:rsidR="00033470" w:rsidRDefault="00411E92" w:rsidP="002B3B38">
      <w:pPr>
        <w:spacing w:line="360" w:lineRule="auto"/>
        <w:jc w:val="both"/>
        <w:rPr>
          <w:rFonts w:ascii="Times New Roman" w:hAnsi="Times New Roman" w:cs="Times New Roman"/>
        </w:rPr>
      </w:pPr>
      <w:r>
        <w:rPr>
          <w:rFonts w:ascii="Times New Roman" w:hAnsi="Times New Roman" w:cs="Times New Roman"/>
        </w:rPr>
        <w:t xml:space="preserve">I lys av de markedsmekanismene </w:t>
      </w:r>
      <w:r w:rsidR="00CD0CC0">
        <w:rPr>
          <w:rFonts w:ascii="Times New Roman" w:hAnsi="Times New Roman" w:cs="Times New Roman"/>
        </w:rPr>
        <w:t>nevnt under andre spesialtilfelle</w:t>
      </w:r>
      <w:r w:rsidR="004E49FD">
        <w:rPr>
          <w:rFonts w:ascii="Times New Roman" w:hAnsi="Times New Roman" w:cs="Times New Roman"/>
        </w:rPr>
        <w:t xml:space="preserve">, </w:t>
      </w:r>
      <w:r w:rsidR="0064416F">
        <w:rPr>
          <w:rFonts w:ascii="Times New Roman" w:hAnsi="Times New Roman" w:cs="Times New Roman"/>
        </w:rPr>
        <w:t>er det mulig å tolke</w:t>
      </w:r>
      <w:r w:rsidR="00A20431">
        <w:rPr>
          <w:rFonts w:ascii="Times New Roman" w:hAnsi="Times New Roman" w:cs="Times New Roman"/>
        </w:rPr>
        <w:t xml:space="preserve"> den utviklingen </w:t>
      </w:r>
      <w:r w:rsidR="0064416F">
        <w:rPr>
          <w:rFonts w:ascii="Times New Roman" w:hAnsi="Times New Roman" w:cs="Times New Roman"/>
        </w:rPr>
        <w:t xml:space="preserve">som at det er </w:t>
      </w:r>
      <w:r w:rsidR="00033470">
        <w:rPr>
          <w:rFonts w:ascii="Times New Roman" w:hAnsi="Times New Roman" w:cs="Times New Roman"/>
        </w:rPr>
        <w:t xml:space="preserve">ESBs liberale kredittpolitikk </w:t>
      </w:r>
      <w:r w:rsidR="00FB3694">
        <w:rPr>
          <w:rFonts w:ascii="Times New Roman" w:hAnsi="Times New Roman" w:cs="Times New Roman"/>
        </w:rPr>
        <w:t>har forårsaket en nettokapitalflukt fra</w:t>
      </w:r>
      <w:r w:rsidR="0064416F">
        <w:rPr>
          <w:rFonts w:ascii="Times New Roman" w:hAnsi="Times New Roman" w:cs="Times New Roman"/>
        </w:rPr>
        <w:t xml:space="preserve"> disse l</w:t>
      </w:r>
      <w:r w:rsidR="00C25507">
        <w:rPr>
          <w:rFonts w:ascii="Times New Roman" w:hAnsi="Times New Roman" w:cs="Times New Roman"/>
        </w:rPr>
        <w:t>andene. En økonomisk tolkning</w:t>
      </w:r>
      <w:r w:rsidR="00737787">
        <w:rPr>
          <w:rFonts w:ascii="Times New Roman" w:hAnsi="Times New Roman" w:cs="Times New Roman"/>
        </w:rPr>
        <w:t xml:space="preserve"> gitt i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737787">
        <w:rPr>
          <w:rFonts w:ascii="Times New Roman" w:hAnsi="Times New Roman" w:cs="Times New Roman"/>
        </w:rPr>
        <w:t xml:space="preserve"> </w:t>
      </w:r>
      <w:r>
        <w:rPr>
          <w:rFonts w:ascii="Times New Roman" w:hAnsi="Times New Roman" w:cs="Times New Roman"/>
        </w:rPr>
        <w:t xml:space="preserve">går ut på at </w:t>
      </w:r>
      <w:r w:rsidR="006C3CBE">
        <w:rPr>
          <w:rFonts w:ascii="Times New Roman" w:hAnsi="Times New Roman" w:cs="Times New Roman"/>
        </w:rPr>
        <w:t>b</w:t>
      </w:r>
      <w:r w:rsidR="0064416F">
        <w:rPr>
          <w:rFonts w:ascii="Times New Roman" w:hAnsi="Times New Roman" w:cs="Times New Roman"/>
        </w:rPr>
        <w:t>illig refinansierings</w:t>
      </w:r>
      <w:r w:rsidR="00C46D55">
        <w:rPr>
          <w:rFonts w:ascii="Times New Roman" w:hAnsi="Times New Roman" w:cs="Times New Roman"/>
        </w:rPr>
        <w:t>lån</w:t>
      </w:r>
      <w:r w:rsidR="0064416F">
        <w:rPr>
          <w:rFonts w:ascii="Times New Roman" w:hAnsi="Times New Roman" w:cs="Times New Roman"/>
        </w:rPr>
        <w:t xml:space="preserve"> fra de nasjonale sentralbankene</w:t>
      </w:r>
      <w:r>
        <w:rPr>
          <w:rFonts w:ascii="Times New Roman" w:hAnsi="Times New Roman" w:cs="Times New Roman"/>
        </w:rPr>
        <w:t xml:space="preserve"> </w:t>
      </w:r>
      <w:r w:rsidR="0064416F">
        <w:rPr>
          <w:rFonts w:ascii="Times New Roman" w:hAnsi="Times New Roman" w:cs="Times New Roman"/>
        </w:rPr>
        <w:t>har utkonkurrert privat kapital</w:t>
      </w:r>
      <w:r w:rsidR="00C25507">
        <w:rPr>
          <w:rFonts w:ascii="Times New Roman" w:hAnsi="Times New Roman" w:cs="Times New Roman"/>
        </w:rPr>
        <w:t xml:space="preserve">. Dette </w:t>
      </w:r>
      <w:r w:rsidR="002B3B38">
        <w:rPr>
          <w:rFonts w:ascii="Times New Roman" w:hAnsi="Times New Roman" w:cs="Times New Roman"/>
        </w:rPr>
        <w:t>fordi investors krav til rente pluss risikopremie har ligget langt høyere enn det kravet som ESB har satt til refinansieringslån. Som resultat, h</w:t>
      </w:r>
      <w:r w:rsidR="006C3CBE">
        <w:rPr>
          <w:rFonts w:ascii="Times New Roman" w:hAnsi="Times New Roman" w:cs="Times New Roman"/>
        </w:rPr>
        <w:t xml:space="preserve">ar spesielt bankene blitt forhindret fra å </w:t>
      </w:r>
      <w:r w:rsidR="00033470">
        <w:rPr>
          <w:rFonts w:ascii="Times New Roman" w:hAnsi="Times New Roman" w:cs="Times New Roman"/>
        </w:rPr>
        <w:t>likvidere deler av eiendelssiden på sin balanse. Prisene på formuesobjekter holdes derfor på et kunstig</w:t>
      </w:r>
      <w:r w:rsidR="002B3B38">
        <w:rPr>
          <w:rFonts w:ascii="Times New Roman" w:hAnsi="Times New Roman" w:cs="Times New Roman"/>
        </w:rPr>
        <w:t xml:space="preserve"> høyt nivå, noe som igjen </w:t>
      </w:r>
      <w:r w:rsidR="00C25507">
        <w:rPr>
          <w:rFonts w:ascii="Times New Roman" w:hAnsi="Times New Roman" w:cs="Times New Roman"/>
        </w:rPr>
        <w:t xml:space="preserve">bidrar til </w:t>
      </w:r>
      <w:r w:rsidR="00FB3694">
        <w:rPr>
          <w:rFonts w:ascii="Times New Roman" w:hAnsi="Times New Roman" w:cs="Times New Roman"/>
        </w:rPr>
        <w:t xml:space="preserve">å holde </w:t>
      </w:r>
      <w:r w:rsidR="00C25507">
        <w:rPr>
          <w:rFonts w:ascii="Times New Roman" w:hAnsi="Times New Roman" w:cs="Times New Roman"/>
        </w:rPr>
        <w:t>kapital bort</w:t>
      </w:r>
      <w:r w:rsidR="009D1A9D">
        <w:rPr>
          <w:rFonts w:ascii="Times New Roman" w:hAnsi="Times New Roman" w:cs="Times New Roman"/>
        </w:rPr>
        <w:t>e</w:t>
      </w:r>
      <w:r w:rsidR="00C25507">
        <w:rPr>
          <w:rFonts w:ascii="Times New Roman" w:hAnsi="Times New Roman" w:cs="Times New Roman"/>
        </w:rPr>
        <w:t xml:space="preserve"> fra disse landene. </w:t>
      </w:r>
    </w:p>
    <w:p w:rsidR="00D01D93" w:rsidRPr="0099361B" w:rsidRDefault="00DB774F" w:rsidP="00713126">
      <w:pPr>
        <w:pStyle w:val="Heading1"/>
        <w:spacing w:line="360" w:lineRule="auto"/>
        <w:jc w:val="both"/>
        <w:rPr>
          <w:rFonts w:ascii="Times New Roman" w:hAnsi="Times New Roman" w:cs="Times New Roman"/>
        </w:rPr>
      </w:pPr>
      <w:r>
        <w:rPr>
          <w:rFonts w:ascii="Times New Roman" w:hAnsi="Times New Roman" w:cs="Times New Roman"/>
        </w:rPr>
        <w:lastRenderedPageBreak/>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B8067E">
        <w:rPr>
          <w:rFonts w:ascii="Times New Roman" w:hAnsi="Times New Roman" w:cs="Times New Roman"/>
        </w:rPr>
        <w:t>forhindre størr</w:t>
      </w:r>
      <w:r w:rsidR="00747427">
        <w:rPr>
          <w:rFonts w:ascii="Times New Roman" w:hAnsi="Times New Roman" w:cs="Times New Roman"/>
        </w:rPr>
        <w:t>e ubalanser</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BD16C4" w:rsidRDefault="00890373" w:rsidP="00713126">
      <w:pPr>
        <w:spacing w:line="360" w:lineRule="auto"/>
        <w:jc w:val="both"/>
        <w:rPr>
          <w:rFonts w:ascii="Times New Roman" w:hAnsi="Times New Roman" w:cs="Times New Roman"/>
        </w:rPr>
      </w:pPr>
      <w:r>
        <w:rPr>
          <w:rFonts w:ascii="Times New Roman" w:hAnsi="Times New Roman" w:cs="Times New Roman"/>
        </w:rPr>
        <w:t>Vi legger her til grunn at (1) de kriserammede l</w:t>
      </w:r>
      <w:r w:rsidR="00F11976">
        <w:rPr>
          <w:rFonts w:ascii="Times New Roman" w:hAnsi="Times New Roman" w:cs="Times New Roman"/>
        </w:rPr>
        <w:t xml:space="preserve">andene fikk et for høyt pris- </w:t>
      </w:r>
      <w:r w:rsidR="00C25507">
        <w:rPr>
          <w:rFonts w:ascii="Times New Roman" w:hAnsi="Times New Roman" w:cs="Times New Roman"/>
        </w:rPr>
        <w:t xml:space="preserve">og </w:t>
      </w:r>
      <w:r>
        <w:rPr>
          <w:rFonts w:ascii="Times New Roman" w:hAnsi="Times New Roman" w:cs="Times New Roman"/>
        </w:rPr>
        <w:t>lønnsni</w:t>
      </w:r>
      <w:r w:rsidR="00262DF2">
        <w:rPr>
          <w:rFonts w:ascii="Times New Roman" w:hAnsi="Times New Roman" w:cs="Times New Roman"/>
        </w:rPr>
        <w:t>v</w:t>
      </w:r>
      <w:r>
        <w:rPr>
          <w:rFonts w:ascii="Times New Roman" w:hAnsi="Times New Roman" w:cs="Times New Roman"/>
        </w:rPr>
        <w:t>å</w:t>
      </w:r>
      <w:r w:rsidR="00262DF2">
        <w:rPr>
          <w:rFonts w:ascii="Times New Roman" w:hAnsi="Times New Roman" w:cs="Times New Roman"/>
        </w:rPr>
        <w:t xml:space="preserve"> som</w:t>
      </w:r>
      <w:r w:rsidR="00F11976">
        <w:rPr>
          <w:rFonts w:ascii="Times New Roman" w:hAnsi="Times New Roman" w:cs="Times New Roman"/>
        </w:rPr>
        <w:t xml:space="preserve"> et resultat </w:t>
      </w:r>
      <w:r w:rsidR="00C25507">
        <w:rPr>
          <w:rFonts w:ascii="Times New Roman" w:hAnsi="Times New Roman" w:cs="Times New Roman"/>
        </w:rPr>
        <w:t xml:space="preserve">av </w:t>
      </w:r>
      <w:r w:rsidR="00262DF2">
        <w:rPr>
          <w:rFonts w:ascii="Times New Roman" w:hAnsi="Times New Roman" w:cs="Times New Roman"/>
        </w:rPr>
        <w:t>den kredittdrevne eksp</w:t>
      </w:r>
      <w:r w:rsidR="00C25507">
        <w:rPr>
          <w:rFonts w:ascii="Times New Roman" w:hAnsi="Times New Roman" w:cs="Times New Roman"/>
        </w:rPr>
        <w:t>ansjonen</w:t>
      </w:r>
      <w:r w:rsidR="002B3B38">
        <w:rPr>
          <w:rFonts w:ascii="Times New Roman" w:hAnsi="Times New Roman" w:cs="Times New Roman"/>
        </w:rPr>
        <w:t xml:space="preserve"> like før og </w:t>
      </w:r>
      <w:r w:rsidR="00BD16C4">
        <w:rPr>
          <w:rFonts w:ascii="Times New Roman" w:hAnsi="Times New Roman" w:cs="Times New Roman"/>
        </w:rPr>
        <w:t xml:space="preserve">etter innføringen av euroen og </w:t>
      </w:r>
      <w:r w:rsidR="00262DF2">
        <w:rPr>
          <w:rFonts w:ascii="Times New Roman" w:hAnsi="Times New Roman" w:cs="Times New Roman"/>
        </w:rPr>
        <w:t xml:space="preserve">(2) </w:t>
      </w:r>
      <w:r w:rsidR="008062E7">
        <w:rPr>
          <w:rFonts w:ascii="Times New Roman" w:hAnsi="Times New Roman" w:cs="Times New Roman"/>
        </w:rPr>
        <w:t xml:space="preserve">de vurderinger </w:t>
      </w:r>
      <w:r w:rsidR="00262DF2">
        <w:rPr>
          <w:rFonts w:ascii="Times New Roman" w:hAnsi="Times New Roman" w:cs="Times New Roman"/>
        </w:rPr>
        <w:t>ble gjort under avsnittet om TARGET-gjeld og markedspriser.</w:t>
      </w:r>
      <w:r w:rsidR="00BD16C4">
        <w:rPr>
          <w:rFonts w:ascii="Times New Roman" w:hAnsi="Times New Roman" w:cs="Times New Roman"/>
        </w:rPr>
        <w:t xml:space="preserve"> </w:t>
      </w:r>
      <w:r w:rsidR="006C3CBE">
        <w:rPr>
          <w:rFonts w:ascii="Times New Roman" w:hAnsi="Times New Roman" w:cs="Times New Roman"/>
        </w:rPr>
        <w:t xml:space="preserve">På bakgrunn av dette </w:t>
      </w:r>
      <w:r w:rsidR="008062E7">
        <w:rPr>
          <w:rFonts w:ascii="Times New Roman" w:hAnsi="Times New Roman" w:cs="Times New Roman"/>
        </w:rPr>
        <w:t xml:space="preserve">kan man konkludere med at ESBs pengepolitikk etter finanskrisen </w:t>
      </w:r>
      <w:r w:rsidR="00BD16C4">
        <w:rPr>
          <w:rFonts w:ascii="Times New Roman" w:hAnsi="Times New Roman" w:cs="Times New Roman"/>
        </w:rPr>
        <w:t xml:space="preserve">har virket nærmest som et </w:t>
      </w:r>
      <w:r w:rsidR="00262DF2">
        <w:rPr>
          <w:rFonts w:ascii="Times New Roman" w:hAnsi="Times New Roman" w:cs="Times New Roman"/>
        </w:rPr>
        <w:t>innt</w:t>
      </w:r>
      <w:r w:rsidR="008062E7">
        <w:rPr>
          <w:rFonts w:ascii="Times New Roman" w:hAnsi="Times New Roman" w:cs="Times New Roman"/>
        </w:rPr>
        <w:t>ak av smertestillende tabletter:</w:t>
      </w:r>
      <w:r w:rsidR="00262DF2">
        <w:rPr>
          <w:rFonts w:ascii="Times New Roman" w:hAnsi="Times New Roman" w:cs="Times New Roman"/>
        </w:rPr>
        <w:t xml:space="preserve"> Politikken har kjøpt tid og døyvet smerten, men </w:t>
      </w:r>
      <w:r w:rsidR="00BD16C4">
        <w:rPr>
          <w:rFonts w:ascii="Times New Roman" w:hAnsi="Times New Roman" w:cs="Times New Roman"/>
        </w:rPr>
        <w:t>har</w:t>
      </w:r>
      <w:r w:rsidR="006C3CBE">
        <w:rPr>
          <w:rFonts w:ascii="Times New Roman" w:hAnsi="Times New Roman" w:cs="Times New Roman"/>
        </w:rPr>
        <w:t xml:space="preserve"> knapt gjort noe med </w:t>
      </w:r>
      <w:r w:rsidR="002B3B38">
        <w:rPr>
          <w:rFonts w:ascii="Times New Roman" w:hAnsi="Times New Roman" w:cs="Times New Roman"/>
        </w:rPr>
        <w:t xml:space="preserve">det grunnleggende problemet, som </w:t>
      </w:r>
      <w:r w:rsidR="006C3CBE">
        <w:rPr>
          <w:rFonts w:ascii="Times New Roman" w:hAnsi="Times New Roman" w:cs="Times New Roman"/>
        </w:rPr>
        <w:t xml:space="preserve">er </w:t>
      </w:r>
      <w:r w:rsidR="00BD16C4">
        <w:rPr>
          <w:rFonts w:ascii="Times New Roman" w:hAnsi="Times New Roman" w:cs="Times New Roman"/>
        </w:rPr>
        <w:t>å få til en nødvendig forbedring av landenes konkurranseevne igjennom en relativ depresiering av realvalutakursen.</w:t>
      </w:r>
    </w:p>
    <w:p w:rsidR="006C3CBE" w:rsidRDefault="007E490D" w:rsidP="001E6E32">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w:t>
      </w:r>
      <w:r w:rsidR="00BD16C4">
        <w:rPr>
          <w:rFonts w:ascii="Times New Roman" w:hAnsi="Times New Roman" w:cs="Times New Roman"/>
        </w:rPr>
        <w:t xml:space="preserve"> kan</w:t>
      </w:r>
      <w:r w:rsidR="006C3CBE">
        <w:rPr>
          <w:rFonts w:ascii="Times New Roman" w:hAnsi="Times New Roman" w:cs="Times New Roman"/>
        </w:rPr>
        <w:t xml:space="preserve"> denne prosessen i teorien kunne </w:t>
      </w:r>
      <w:r w:rsidR="00BD16C4">
        <w:rPr>
          <w:rFonts w:ascii="Times New Roman" w:hAnsi="Times New Roman" w:cs="Times New Roman"/>
        </w:rPr>
        <w:t>fortsette</w:t>
      </w:r>
      <w:r w:rsidR="006C3CBE">
        <w:rPr>
          <w:rFonts w:ascii="Times New Roman" w:hAnsi="Times New Roman" w:cs="Times New Roman"/>
        </w:rPr>
        <w:t xml:space="preserve">, </w:t>
      </w:r>
      <w:r w:rsidR="0051603A">
        <w:rPr>
          <w:rFonts w:ascii="Times New Roman" w:hAnsi="Times New Roman" w:cs="Times New Roman"/>
        </w:rPr>
        <w:t>med den</w:t>
      </w:r>
      <w:r w:rsidR="006C3CBE">
        <w:rPr>
          <w:rFonts w:ascii="Times New Roman" w:hAnsi="Times New Roman" w:cs="Times New Roman"/>
        </w:rPr>
        <w:t xml:space="preserve"> følge </w:t>
      </w:r>
      <w:r w:rsidR="008062E7">
        <w:rPr>
          <w:rFonts w:ascii="Times New Roman" w:hAnsi="Times New Roman" w:cs="Times New Roman"/>
        </w:rPr>
        <w:t xml:space="preserve">at </w:t>
      </w:r>
      <w:r w:rsidR="00262DF2">
        <w:rPr>
          <w:rFonts w:ascii="Times New Roman" w:hAnsi="Times New Roman" w:cs="Times New Roman"/>
        </w:rPr>
        <w:t xml:space="preserve">TARGET-gjeldene for de kriserammede landene </w:t>
      </w:r>
      <w:r w:rsidR="00644063">
        <w:rPr>
          <w:rFonts w:ascii="Times New Roman" w:hAnsi="Times New Roman" w:cs="Times New Roman"/>
        </w:rPr>
        <w:t>fortsette</w:t>
      </w:r>
      <w:r w:rsidR="006C3CBE">
        <w:rPr>
          <w:rFonts w:ascii="Times New Roman" w:hAnsi="Times New Roman" w:cs="Times New Roman"/>
        </w:rPr>
        <w:t>r</w:t>
      </w:r>
      <w:r w:rsidR="00644063">
        <w:rPr>
          <w:rFonts w:ascii="Times New Roman" w:hAnsi="Times New Roman" w:cs="Times New Roman"/>
        </w:rPr>
        <w:t xml:space="preserve"> å </w:t>
      </w:r>
      <w:r w:rsidR="00262DF2">
        <w:rPr>
          <w:rFonts w:ascii="Times New Roman" w:hAnsi="Times New Roman" w:cs="Times New Roman"/>
        </w:rPr>
        <w:t>øke.</w:t>
      </w:r>
      <w:r w:rsidR="001E6E32">
        <w:rPr>
          <w:rFonts w:ascii="Times New Roman" w:hAnsi="Times New Roman" w:cs="Times New Roman"/>
        </w:rPr>
        <w:t xml:space="preserve"> Følgelig vil problemet med landenes for sterke realvalutakurs stå uløste også framover. </w:t>
      </w:r>
    </w:p>
    <w:p w:rsidR="002B3B38" w:rsidRPr="00E57948" w:rsidRDefault="006C3CBE" w:rsidP="002B3B38">
      <w:pPr>
        <w:spacing w:line="360" w:lineRule="auto"/>
        <w:jc w:val="both"/>
        <w:rPr>
          <w:rFonts w:ascii="Times New Roman" w:hAnsi="Times New Roman" w:cs="Times New Roman"/>
        </w:rPr>
      </w:pPr>
      <w:r>
        <w:rPr>
          <w:rFonts w:ascii="Times New Roman" w:hAnsi="Times New Roman" w:cs="Times New Roman"/>
        </w:rPr>
        <w:t>De manglende innløsningsmulighetene og sikkerhet</w:t>
      </w:r>
      <w:r w:rsidR="008D3195">
        <w:rPr>
          <w:rFonts w:ascii="Times New Roman" w:hAnsi="Times New Roman" w:cs="Times New Roman"/>
        </w:rPr>
        <w:t xml:space="preserve">en </w:t>
      </w:r>
      <w:r>
        <w:rPr>
          <w:rFonts w:ascii="Times New Roman" w:hAnsi="Times New Roman" w:cs="Times New Roman"/>
        </w:rPr>
        <w:t>for TARGET-fordringer gjør likevel at man kan i økende grad kan forvente politiske krav til endringer, i hvert fall ved fortsatte økninger i ubalansene. Avslutningsvis</w:t>
      </w:r>
      <w:r w:rsidR="00F94B59">
        <w:rPr>
          <w:rFonts w:ascii="Times New Roman" w:hAnsi="Times New Roman" w:cs="Times New Roman"/>
        </w:rPr>
        <w:t>,</w:t>
      </w:r>
      <w:r>
        <w:rPr>
          <w:rFonts w:ascii="Times New Roman" w:hAnsi="Times New Roman" w:cs="Times New Roman"/>
        </w:rPr>
        <w:t xml:space="preserve"> kan det derfor være interessant å se nærmere på alternativer</w:t>
      </w:r>
      <w:r w:rsidR="002B3B38">
        <w:rPr>
          <w:rFonts w:ascii="Times New Roman" w:hAnsi="Times New Roman" w:cs="Times New Roman"/>
        </w:rPr>
        <w:t xml:space="preserve"> som eurosonen kan ta i bruk for å bremse opp, eller delvis redusere, ubalansene i TARGET-systemet.</w:t>
      </w:r>
    </w:p>
    <w:p w:rsidR="00D01D93"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2B3B38" w:rsidRDefault="00B1551A" w:rsidP="002B3B38">
      <w:pPr>
        <w:spacing w:line="360" w:lineRule="auto"/>
        <w:jc w:val="both"/>
        <w:rPr>
          <w:rFonts w:ascii="Times New Roman" w:hAnsi="Times New Roman" w:cs="Times New Roman"/>
        </w:rPr>
      </w:pPr>
      <w:r>
        <w:rPr>
          <w:rFonts w:ascii="Times New Roman" w:hAnsi="Times New Roman" w:cs="Times New Roman"/>
        </w:rPr>
        <w:t>De</w:t>
      </w:r>
      <w:r w:rsidR="006C3CBE">
        <w:rPr>
          <w:rFonts w:ascii="Times New Roman" w:hAnsi="Times New Roman" w:cs="Times New Roman"/>
        </w:rPr>
        <w:t xml:space="preserve">tte går ut på å bremse prosessen med penger utenfor landets for de </w:t>
      </w:r>
      <w:r w:rsidR="0051603A">
        <w:rPr>
          <w:rFonts w:ascii="Times New Roman" w:hAnsi="Times New Roman" w:cs="Times New Roman"/>
        </w:rPr>
        <w:t xml:space="preserve">landene som i dag </w:t>
      </w:r>
      <w:r>
        <w:rPr>
          <w:rFonts w:ascii="Times New Roman" w:hAnsi="Times New Roman" w:cs="Times New Roman"/>
        </w:rPr>
        <w:t>har store underskudd på TAR</w:t>
      </w:r>
      <w:r w:rsidR="002B3B38">
        <w:rPr>
          <w:rFonts w:ascii="Times New Roman" w:hAnsi="Times New Roman" w:cs="Times New Roman"/>
        </w:rPr>
        <w:t>GET-balansen. Som vist i figur 5 og 6</w:t>
      </w:r>
      <w:r w:rsidR="00C004AB">
        <w:rPr>
          <w:rFonts w:ascii="Times New Roman" w:hAnsi="Times New Roman" w:cs="Times New Roman"/>
        </w:rPr>
        <w:t>,</w:t>
      </w:r>
      <w:r>
        <w:rPr>
          <w:rFonts w:ascii="Times New Roman" w:hAnsi="Times New Roman" w:cs="Times New Roman"/>
        </w:rPr>
        <w:t xml:space="preserve"> </w:t>
      </w:r>
      <w:r w:rsidR="0001275C">
        <w:rPr>
          <w:rFonts w:ascii="Times New Roman" w:hAnsi="Times New Roman" w:cs="Times New Roman"/>
        </w:rPr>
        <w:t>er d</w:t>
      </w:r>
      <w:r w:rsidR="0051603A">
        <w:rPr>
          <w:rFonts w:ascii="Times New Roman" w:hAnsi="Times New Roman" w:cs="Times New Roman"/>
        </w:rPr>
        <w:t xml:space="preserve">isse pengene et resultat </w:t>
      </w:r>
      <w:r w:rsidR="0001275C">
        <w:rPr>
          <w:rFonts w:ascii="Times New Roman" w:hAnsi="Times New Roman" w:cs="Times New Roman"/>
        </w:rPr>
        <w:t>av økningen i basispengemengden fra de nasjonale sentralbankene. Denne økningen i pengemengden kan</w:t>
      </w:r>
      <w:r w:rsidR="0051603A">
        <w:rPr>
          <w:rFonts w:ascii="Times New Roman" w:hAnsi="Times New Roman" w:cs="Times New Roman"/>
        </w:rPr>
        <w:t xml:space="preserve">, som </w:t>
      </w:r>
      <w:r w:rsidR="006C3CBE">
        <w:rPr>
          <w:rFonts w:ascii="Times New Roman" w:hAnsi="Times New Roman" w:cs="Times New Roman"/>
        </w:rPr>
        <w:t>vi husker, bli kontrollert</w:t>
      </w:r>
      <w:r w:rsidR="0001275C">
        <w:rPr>
          <w:rFonts w:ascii="Times New Roman" w:hAnsi="Times New Roman" w:cs="Times New Roman"/>
        </w:rPr>
        <w:t xml:space="preserve"> gjennom de krav som gjelder for </w:t>
      </w:r>
      <w:r w:rsidR="00C46D55">
        <w:rPr>
          <w:rFonts w:ascii="Times New Roman" w:hAnsi="Times New Roman" w:cs="Times New Roman"/>
        </w:rPr>
        <w:t xml:space="preserve">refinansieringslån </w:t>
      </w:r>
      <w:r w:rsidR="0001275C">
        <w:rPr>
          <w:rFonts w:ascii="Times New Roman" w:hAnsi="Times New Roman" w:cs="Times New Roman"/>
        </w:rPr>
        <w:t xml:space="preserve">til forretningsbankene. </w:t>
      </w:r>
      <w:r w:rsidR="002B3B38">
        <w:rPr>
          <w:rFonts w:ascii="Times New Roman" w:hAnsi="Times New Roman" w:cs="Times New Roman"/>
        </w:rPr>
        <w:t xml:space="preserve">Ved å </w:t>
      </w:r>
      <w:r w:rsidR="00F94B59">
        <w:rPr>
          <w:rFonts w:ascii="Times New Roman" w:hAnsi="Times New Roman" w:cs="Times New Roman"/>
        </w:rPr>
        <w:t xml:space="preserve">øke </w:t>
      </w:r>
      <w:r w:rsidR="002B3B38">
        <w:rPr>
          <w:rFonts w:ascii="Times New Roman" w:hAnsi="Times New Roman" w:cs="Times New Roman"/>
        </w:rPr>
        <w:t xml:space="preserve">kravet </w:t>
      </w:r>
      <w:r w:rsidR="0001275C">
        <w:rPr>
          <w:rFonts w:ascii="Times New Roman" w:hAnsi="Times New Roman" w:cs="Times New Roman"/>
        </w:rPr>
        <w:t>som gjelder for sikkerhet</w:t>
      </w:r>
      <w:r w:rsidR="00C854D3">
        <w:rPr>
          <w:rFonts w:ascii="Times New Roman" w:hAnsi="Times New Roman" w:cs="Times New Roman"/>
        </w:rPr>
        <w:t xml:space="preserve"> og</w:t>
      </w:r>
      <w:r w:rsidR="002B3B38">
        <w:rPr>
          <w:rFonts w:ascii="Times New Roman" w:hAnsi="Times New Roman" w:cs="Times New Roman"/>
        </w:rPr>
        <w:t xml:space="preserve"> redusere likviditetsskrankene, vi</w:t>
      </w:r>
      <w:r w:rsidR="00824B19">
        <w:rPr>
          <w:rFonts w:ascii="Times New Roman" w:hAnsi="Times New Roman" w:cs="Times New Roman"/>
        </w:rPr>
        <w:t xml:space="preserve">l til </w:t>
      </w:r>
      <w:r w:rsidR="002B3B38">
        <w:rPr>
          <w:rFonts w:ascii="Times New Roman" w:hAnsi="Times New Roman" w:cs="Times New Roman"/>
        </w:rPr>
        <w:t>slutt interbankmarkedet</w:t>
      </w:r>
      <w:r w:rsidR="00BF0F28">
        <w:rPr>
          <w:rFonts w:ascii="Times New Roman" w:hAnsi="Times New Roman" w:cs="Times New Roman"/>
        </w:rPr>
        <w:t xml:space="preserve"> måtte </w:t>
      </w:r>
      <w:r w:rsidR="002B3B38">
        <w:rPr>
          <w:rFonts w:ascii="Times New Roman" w:hAnsi="Times New Roman" w:cs="Times New Roman"/>
        </w:rPr>
        <w:t xml:space="preserve">ende opp med å bli den </w:t>
      </w:r>
      <w:r w:rsidR="000B0EBA">
        <w:rPr>
          <w:rFonts w:ascii="Times New Roman" w:hAnsi="Times New Roman" w:cs="Times New Roman"/>
        </w:rPr>
        <w:t xml:space="preserve">primære formen </w:t>
      </w:r>
      <w:r w:rsidR="002B3B38">
        <w:rPr>
          <w:rFonts w:ascii="Times New Roman" w:hAnsi="Times New Roman" w:cs="Times New Roman"/>
        </w:rPr>
        <w:t xml:space="preserve">for forretningsbankenes finansiering. </w:t>
      </w:r>
    </w:p>
    <w:p w:rsidR="001D2A78" w:rsidRDefault="00C004AB" w:rsidP="00D06461">
      <w:pPr>
        <w:spacing w:line="360" w:lineRule="auto"/>
        <w:jc w:val="both"/>
        <w:rPr>
          <w:rFonts w:ascii="Times New Roman" w:hAnsi="Times New Roman" w:cs="Times New Roman"/>
        </w:rPr>
      </w:pPr>
      <w:r>
        <w:rPr>
          <w:rFonts w:ascii="Times New Roman" w:hAnsi="Times New Roman" w:cs="Times New Roman"/>
        </w:rPr>
        <w:t>Ved finansiering i interbankmarkedet</w:t>
      </w:r>
      <w:r w:rsidR="0051603A">
        <w:rPr>
          <w:rFonts w:ascii="Times New Roman" w:hAnsi="Times New Roman" w:cs="Times New Roman"/>
        </w:rPr>
        <w:t xml:space="preserve">, </w:t>
      </w:r>
      <w:r w:rsidR="00B8067E">
        <w:rPr>
          <w:rFonts w:ascii="Times New Roman" w:hAnsi="Times New Roman" w:cs="Times New Roman"/>
        </w:rPr>
        <w:t xml:space="preserve">vil utlånsrenten til forretningsbankene avhenge av </w:t>
      </w:r>
      <w:r w:rsidR="00B8067E" w:rsidRPr="0099361B">
        <w:rPr>
          <w:rFonts w:ascii="Times New Roman" w:hAnsi="Times New Roman" w:cs="Times New Roman"/>
        </w:rPr>
        <w:t>risikopremie</w:t>
      </w:r>
      <w:r w:rsidR="00B8067E">
        <w:rPr>
          <w:rFonts w:ascii="Times New Roman" w:hAnsi="Times New Roman" w:cs="Times New Roman"/>
        </w:rPr>
        <w:t>n i kapitalmarkedet</w:t>
      </w:r>
      <w:r w:rsidR="0001275C">
        <w:rPr>
          <w:rFonts w:ascii="Times New Roman" w:hAnsi="Times New Roman" w:cs="Times New Roman"/>
        </w:rPr>
        <w:t xml:space="preserve">. En premie </w:t>
      </w:r>
      <w:r w:rsidR="00B8067E">
        <w:rPr>
          <w:rFonts w:ascii="Times New Roman" w:hAnsi="Times New Roman" w:cs="Times New Roman"/>
        </w:rPr>
        <w:t>som vil variere i takt med investorenes oppfatninger om bankenes soliditet.</w:t>
      </w:r>
      <w:r w:rsidR="0001275C">
        <w:rPr>
          <w:rFonts w:ascii="Times New Roman" w:hAnsi="Times New Roman" w:cs="Times New Roman"/>
        </w:rPr>
        <w:t xml:space="preserve"> En konsekvens av </w:t>
      </w:r>
      <w:r w:rsidR="00C854D3">
        <w:rPr>
          <w:rFonts w:ascii="Times New Roman" w:hAnsi="Times New Roman" w:cs="Times New Roman"/>
        </w:rPr>
        <w:t xml:space="preserve">strengere krav fra ESB for refinansieringslån til disse landene, </w:t>
      </w:r>
      <w:r w:rsidR="0001275C">
        <w:rPr>
          <w:rFonts w:ascii="Times New Roman" w:hAnsi="Times New Roman" w:cs="Times New Roman"/>
        </w:rPr>
        <w:t xml:space="preserve">vil </w:t>
      </w:r>
      <w:r w:rsidR="00BF0F28">
        <w:rPr>
          <w:rFonts w:ascii="Times New Roman" w:hAnsi="Times New Roman" w:cs="Times New Roman"/>
        </w:rPr>
        <w:t>trolig bli a</w:t>
      </w:r>
      <w:r w:rsidR="0001275C">
        <w:rPr>
          <w:rFonts w:ascii="Times New Roman" w:hAnsi="Times New Roman" w:cs="Times New Roman"/>
        </w:rPr>
        <w:t xml:space="preserve">t de kriserammede landene vil oppleve en </w:t>
      </w:r>
      <w:r w:rsidR="001400D8">
        <w:rPr>
          <w:rFonts w:ascii="Times New Roman" w:hAnsi="Times New Roman" w:cs="Times New Roman"/>
        </w:rPr>
        <w:t>kredittkontraksjon</w:t>
      </w:r>
      <w:r>
        <w:rPr>
          <w:rFonts w:ascii="Times New Roman" w:hAnsi="Times New Roman" w:cs="Times New Roman"/>
        </w:rPr>
        <w:t>.</w:t>
      </w:r>
      <w:r w:rsidR="00C854D3">
        <w:rPr>
          <w:rFonts w:ascii="Times New Roman" w:hAnsi="Times New Roman" w:cs="Times New Roman"/>
        </w:rPr>
        <w:t xml:space="preserve"> Dette </w:t>
      </w:r>
      <w:r w:rsidR="00BF0F28">
        <w:rPr>
          <w:rFonts w:ascii="Times New Roman" w:hAnsi="Times New Roman" w:cs="Times New Roman"/>
        </w:rPr>
        <w:t xml:space="preserve">siden kun låneprosjekter med solid </w:t>
      </w:r>
      <w:r w:rsidR="00C854D3">
        <w:rPr>
          <w:rFonts w:ascii="Times New Roman" w:hAnsi="Times New Roman" w:cs="Times New Roman"/>
        </w:rPr>
        <w:t>lønnsomhetsprofil</w:t>
      </w:r>
      <w:r w:rsidR="00BF0F28">
        <w:rPr>
          <w:rFonts w:ascii="Times New Roman" w:hAnsi="Times New Roman" w:cs="Times New Roman"/>
        </w:rPr>
        <w:t xml:space="preserve"> nå vil bli </w:t>
      </w:r>
      <w:r w:rsidR="00C854D3">
        <w:rPr>
          <w:rFonts w:ascii="Times New Roman" w:hAnsi="Times New Roman" w:cs="Times New Roman"/>
        </w:rPr>
        <w:t xml:space="preserve">realisert. </w:t>
      </w:r>
      <w:r w:rsidR="005445D1">
        <w:rPr>
          <w:rFonts w:ascii="Times New Roman" w:hAnsi="Times New Roman" w:cs="Times New Roman"/>
        </w:rPr>
        <w:t>På en annen side</w:t>
      </w:r>
      <w:r w:rsidR="00BF0F28">
        <w:rPr>
          <w:rFonts w:ascii="Times New Roman" w:hAnsi="Times New Roman" w:cs="Times New Roman"/>
        </w:rPr>
        <w:t>, vil dette bidra</w:t>
      </w:r>
      <w:r w:rsidR="00C854D3">
        <w:rPr>
          <w:rFonts w:ascii="Times New Roman" w:hAnsi="Times New Roman" w:cs="Times New Roman"/>
        </w:rPr>
        <w:t xml:space="preserve"> til å redusere ubalansene i TARGET-systemet, ved</w:t>
      </w:r>
      <w:r w:rsidR="00BF0F28">
        <w:rPr>
          <w:rFonts w:ascii="Times New Roman" w:hAnsi="Times New Roman" w:cs="Times New Roman"/>
        </w:rPr>
        <w:t xml:space="preserve"> at redusert utlån fører til redusert etterspørsel og </w:t>
      </w:r>
      <w:r w:rsidR="00F94B59">
        <w:rPr>
          <w:rFonts w:ascii="Times New Roman" w:hAnsi="Times New Roman" w:cs="Times New Roman"/>
        </w:rPr>
        <w:t xml:space="preserve">dermed </w:t>
      </w:r>
      <w:r w:rsidR="00BF0F28">
        <w:rPr>
          <w:rFonts w:ascii="Times New Roman" w:hAnsi="Times New Roman" w:cs="Times New Roman"/>
        </w:rPr>
        <w:t xml:space="preserve">lavere prisnivå. Konsekvensen av dette alternativet vil bli en styrking av disse landenes </w:t>
      </w:r>
      <w:r>
        <w:rPr>
          <w:rFonts w:ascii="Times New Roman" w:hAnsi="Times New Roman" w:cs="Times New Roman"/>
        </w:rPr>
        <w:t xml:space="preserve">konkurranseevne. </w:t>
      </w:r>
    </w:p>
    <w:p w:rsidR="008D6AB6" w:rsidRDefault="005445D1" w:rsidP="00D06461">
      <w:pPr>
        <w:spacing w:line="360" w:lineRule="auto"/>
        <w:jc w:val="both"/>
        <w:rPr>
          <w:rFonts w:ascii="Times New Roman" w:hAnsi="Times New Roman" w:cs="Times New Roman"/>
        </w:rPr>
      </w:pPr>
      <w:r>
        <w:rPr>
          <w:rFonts w:ascii="Times New Roman" w:hAnsi="Times New Roman" w:cs="Times New Roman"/>
        </w:rPr>
        <w:t xml:space="preserve">For de mest kriseutsatte </w:t>
      </w:r>
      <w:r w:rsidR="00442F48">
        <w:rPr>
          <w:rFonts w:ascii="Times New Roman" w:hAnsi="Times New Roman" w:cs="Times New Roman"/>
        </w:rPr>
        <w:t>PIIGS-landene</w:t>
      </w:r>
      <w:r w:rsidR="001D2A78">
        <w:rPr>
          <w:rFonts w:ascii="Times New Roman" w:hAnsi="Times New Roman" w:cs="Times New Roman"/>
        </w:rPr>
        <w:t xml:space="preserve">, </w:t>
      </w:r>
      <w:r>
        <w:rPr>
          <w:rFonts w:ascii="Times New Roman" w:hAnsi="Times New Roman" w:cs="Times New Roman"/>
        </w:rPr>
        <w:t xml:space="preserve">er det vanskelig å se for seg at </w:t>
      </w:r>
      <w:r w:rsidR="00442F48">
        <w:rPr>
          <w:rFonts w:ascii="Times New Roman" w:hAnsi="Times New Roman" w:cs="Times New Roman"/>
        </w:rPr>
        <w:t>denne p</w:t>
      </w:r>
      <w:r w:rsidR="00D06461">
        <w:rPr>
          <w:rFonts w:ascii="Times New Roman" w:hAnsi="Times New Roman" w:cs="Times New Roman"/>
        </w:rPr>
        <w:t xml:space="preserve">olitikken ikke også skulle føre med seg </w:t>
      </w:r>
      <w:r w:rsidR="00442F48">
        <w:rPr>
          <w:rFonts w:ascii="Times New Roman" w:hAnsi="Times New Roman" w:cs="Times New Roman"/>
        </w:rPr>
        <w:t xml:space="preserve">en sterk grad av finansiell ustabilitet. Dermed vil problemer med </w:t>
      </w:r>
      <w:r>
        <w:rPr>
          <w:rFonts w:ascii="Times New Roman" w:hAnsi="Times New Roman" w:cs="Times New Roman"/>
        </w:rPr>
        <w:t>finansiering av statsgjeld og bankkonkurser</w:t>
      </w:r>
      <w:r w:rsidR="001D2A78">
        <w:rPr>
          <w:rFonts w:ascii="Times New Roman" w:hAnsi="Times New Roman" w:cs="Times New Roman"/>
        </w:rPr>
        <w:t>,</w:t>
      </w:r>
      <w:r>
        <w:rPr>
          <w:rFonts w:ascii="Times New Roman" w:hAnsi="Times New Roman" w:cs="Times New Roman"/>
        </w:rPr>
        <w:t xml:space="preserve"> som TARGET-</w:t>
      </w:r>
      <w:r w:rsidR="00442F48">
        <w:rPr>
          <w:rFonts w:ascii="Times New Roman" w:hAnsi="Times New Roman" w:cs="Times New Roman"/>
        </w:rPr>
        <w:t>systemet sammen med ESBs pengepolitikk har holdt nede</w:t>
      </w:r>
      <w:r w:rsidR="001D2A78">
        <w:rPr>
          <w:rFonts w:ascii="Times New Roman" w:hAnsi="Times New Roman" w:cs="Times New Roman"/>
        </w:rPr>
        <w:t>,</w:t>
      </w:r>
      <w:r w:rsidR="00442F48">
        <w:rPr>
          <w:rFonts w:ascii="Times New Roman" w:hAnsi="Times New Roman" w:cs="Times New Roman"/>
        </w:rPr>
        <w:t xml:space="preserve"> </w:t>
      </w:r>
      <w:r w:rsidR="00442F48">
        <w:rPr>
          <w:rFonts w:ascii="Times New Roman" w:hAnsi="Times New Roman" w:cs="Times New Roman"/>
        </w:rPr>
        <w:lastRenderedPageBreak/>
        <w:t xml:space="preserve">flyte til </w:t>
      </w:r>
      <w:r w:rsidRPr="0099361B">
        <w:rPr>
          <w:rFonts w:ascii="Times New Roman" w:hAnsi="Times New Roman" w:cs="Times New Roman"/>
        </w:rPr>
        <w:t>overflaten igjen.</w:t>
      </w:r>
      <w:r>
        <w:rPr>
          <w:rFonts w:ascii="Times New Roman" w:hAnsi="Times New Roman" w:cs="Times New Roman"/>
        </w:rPr>
        <w:t xml:space="preserve"> Men dette er uansett problemer </w:t>
      </w:r>
      <w:r w:rsidR="008D6AB6">
        <w:rPr>
          <w:rFonts w:ascii="Times New Roman" w:hAnsi="Times New Roman" w:cs="Times New Roman"/>
        </w:rPr>
        <w:t xml:space="preserve">som må løses. </w:t>
      </w:r>
      <w:r w:rsidR="00442F48">
        <w:rPr>
          <w:rFonts w:ascii="Times New Roman" w:hAnsi="Times New Roman" w:cs="Times New Roman"/>
        </w:rPr>
        <w:t>Under dette alternativet</w:t>
      </w:r>
      <w:r w:rsidR="001D2A78">
        <w:rPr>
          <w:rFonts w:ascii="Times New Roman" w:hAnsi="Times New Roman" w:cs="Times New Roman"/>
        </w:rPr>
        <w:t>,</w:t>
      </w:r>
      <w:r w:rsidR="00442F48">
        <w:rPr>
          <w:rFonts w:ascii="Times New Roman" w:hAnsi="Times New Roman" w:cs="Times New Roman"/>
        </w:rPr>
        <w:t xml:space="preserve"> blir de politiske</w:t>
      </w:r>
      <w:r w:rsidR="00C854D3">
        <w:rPr>
          <w:rFonts w:ascii="Times New Roman" w:hAnsi="Times New Roman" w:cs="Times New Roman"/>
        </w:rPr>
        <w:t xml:space="preserve"> aktører </w:t>
      </w:r>
      <w:r w:rsidR="00442F48">
        <w:rPr>
          <w:rFonts w:ascii="Times New Roman" w:hAnsi="Times New Roman" w:cs="Times New Roman"/>
        </w:rPr>
        <w:t xml:space="preserve">tvunget til </w:t>
      </w:r>
      <w:r w:rsidR="008D6AB6">
        <w:rPr>
          <w:rFonts w:ascii="Times New Roman" w:hAnsi="Times New Roman" w:cs="Times New Roman"/>
        </w:rPr>
        <w:t xml:space="preserve">å </w:t>
      </w:r>
      <w:r w:rsidR="00C854D3">
        <w:rPr>
          <w:rFonts w:ascii="Times New Roman" w:hAnsi="Times New Roman" w:cs="Times New Roman"/>
        </w:rPr>
        <w:t xml:space="preserve">konfrontere </w:t>
      </w:r>
      <w:r w:rsidR="008D6AB6">
        <w:rPr>
          <w:rFonts w:ascii="Times New Roman" w:hAnsi="Times New Roman" w:cs="Times New Roman"/>
        </w:rPr>
        <w:t>problemene</w:t>
      </w:r>
      <w:r w:rsidR="00C854D3">
        <w:rPr>
          <w:rFonts w:ascii="Times New Roman" w:hAnsi="Times New Roman" w:cs="Times New Roman"/>
        </w:rPr>
        <w:t xml:space="preserve"> nå, framfor fortsette</w:t>
      </w:r>
      <w:r w:rsidR="00BF0F28">
        <w:rPr>
          <w:rFonts w:ascii="Times New Roman" w:hAnsi="Times New Roman" w:cs="Times New Roman"/>
        </w:rPr>
        <w:t xml:space="preserve"> dagens politikk med å kjøpe seg </w:t>
      </w:r>
      <w:r w:rsidR="00C854D3">
        <w:rPr>
          <w:rFonts w:ascii="Times New Roman" w:hAnsi="Times New Roman" w:cs="Times New Roman"/>
        </w:rPr>
        <w:t>tid i bytte mot større ubalanser</w:t>
      </w:r>
      <w:r w:rsidR="00BF0F28">
        <w:rPr>
          <w:rFonts w:ascii="Times New Roman" w:hAnsi="Times New Roman" w:cs="Times New Roman"/>
        </w:rPr>
        <w:t xml:space="preserve">. </w:t>
      </w:r>
      <w:r w:rsidR="00E00535">
        <w:rPr>
          <w:rFonts w:ascii="Times New Roman" w:hAnsi="Times New Roman" w:cs="Times New Roman"/>
        </w:rPr>
        <w:t xml:space="preserve">Man kan </w:t>
      </w:r>
      <w:r w:rsidR="00D06461">
        <w:rPr>
          <w:rFonts w:ascii="Times New Roman" w:hAnsi="Times New Roman" w:cs="Times New Roman"/>
        </w:rPr>
        <w:t xml:space="preserve">også </w:t>
      </w:r>
      <w:r w:rsidR="00E00535">
        <w:rPr>
          <w:rFonts w:ascii="Times New Roman" w:hAnsi="Times New Roman" w:cs="Times New Roman"/>
        </w:rPr>
        <w:t xml:space="preserve">hevde </w:t>
      </w:r>
      <w:r w:rsidR="00E00535" w:rsidRPr="0099361B">
        <w:rPr>
          <w:rFonts w:ascii="Times New Roman" w:hAnsi="Times New Roman" w:cs="Times New Roman"/>
        </w:rPr>
        <w:t>at</w:t>
      </w:r>
      <w:r w:rsidR="008D6AB6">
        <w:rPr>
          <w:rFonts w:ascii="Times New Roman" w:hAnsi="Times New Roman" w:cs="Times New Roman"/>
        </w:rPr>
        <w:t xml:space="preserve"> en slik deflasjonspolitikk</w:t>
      </w:r>
      <w:r w:rsidR="00B02E07">
        <w:rPr>
          <w:rFonts w:ascii="Times New Roman" w:hAnsi="Times New Roman" w:cs="Times New Roman"/>
        </w:rPr>
        <w:t xml:space="preserve"> </w:t>
      </w:r>
      <w:r w:rsidR="00D06461">
        <w:rPr>
          <w:rFonts w:ascii="Times New Roman" w:hAnsi="Times New Roman" w:cs="Times New Roman"/>
        </w:rPr>
        <w:t xml:space="preserve">i sterkere grad </w:t>
      </w:r>
      <w:r w:rsidR="00B02E07">
        <w:rPr>
          <w:rFonts w:ascii="Times New Roman" w:hAnsi="Times New Roman" w:cs="Times New Roman"/>
        </w:rPr>
        <w:t xml:space="preserve">virkeliggjør </w:t>
      </w:r>
      <w:r w:rsidR="008D6AB6">
        <w:rPr>
          <w:rFonts w:ascii="Times New Roman" w:hAnsi="Times New Roman" w:cs="Times New Roman"/>
        </w:rPr>
        <w:t>de reelle kostandene</w:t>
      </w:r>
      <w:r w:rsidR="00D06461">
        <w:rPr>
          <w:rFonts w:ascii="Times New Roman" w:hAnsi="Times New Roman" w:cs="Times New Roman"/>
        </w:rPr>
        <w:t xml:space="preserve"> for de kriserammede landene </w:t>
      </w:r>
      <w:r w:rsidR="008D6AB6">
        <w:rPr>
          <w:rFonts w:ascii="Times New Roman" w:hAnsi="Times New Roman" w:cs="Times New Roman"/>
        </w:rPr>
        <w:t>ved å foreta omstillinger</w:t>
      </w:r>
      <w:r w:rsidR="00D06461">
        <w:rPr>
          <w:rFonts w:ascii="Times New Roman" w:hAnsi="Times New Roman" w:cs="Times New Roman"/>
        </w:rPr>
        <w:t xml:space="preserve"> innenfor den monetære unionen.</w:t>
      </w:r>
      <w:r w:rsidR="000F0C16">
        <w:rPr>
          <w:rFonts w:ascii="Times New Roman" w:hAnsi="Times New Roman" w:cs="Times New Roman"/>
        </w:rPr>
        <w:t xml:space="preserve"> </w:t>
      </w:r>
      <w:r w:rsidR="001D2A78">
        <w:rPr>
          <w:rFonts w:ascii="Times New Roman" w:hAnsi="Times New Roman" w:cs="Times New Roman"/>
        </w:rPr>
        <w:t xml:space="preserve"> </w:t>
      </w:r>
      <w:r w:rsidR="000B0EBA">
        <w:rPr>
          <w:rFonts w:ascii="Times New Roman" w:hAnsi="Times New Roman" w:cs="Times New Roman"/>
        </w:rPr>
        <w:t>Dermed tydeliggjør i sterkere grad enn i dag</w:t>
      </w:r>
      <w:r w:rsidR="00F94B59">
        <w:rPr>
          <w:rFonts w:ascii="Times New Roman" w:hAnsi="Times New Roman" w:cs="Times New Roman"/>
        </w:rPr>
        <w:t xml:space="preserve">, </w:t>
      </w:r>
      <w:r w:rsidR="000B0EBA">
        <w:rPr>
          <w:rFonts w:ascii="Times New Roman" w:hAnsi="Times New Roman" w:cs="Times New Roman"/>
        </w:rPr>
        <w:t xml:space="preserve">den egentlige gevinsten for disse landene ved fortsatt deltakelse i den monetære union. </w:t>
      </w:r>
    </w:p>
    <w:p w:rsidR="00EF4423" w:rsidRPr="0099361B"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2</w:t>
      </w:r>
      <w:r w:rsidR="0059575D">
        <w:rPr>
          <w:rFonts w:ascii="Times New Roman" w:hAnsi="Times New Roman" w:cs="Times New Roman"/>
        </w:rPr>
        <w:t>: Penger utenfor landets grenser i revers</w:t>
      </w:r>
    </w:p>
    <w:p w:rsidR="001D2A78" w:rsidRDefault="008D6AB6" w:rsidP="001D2A78">
      <w:pPr>
        <w:spacing w:line="360" w:lineRule="auto"/>
        <w:jc w:val="both"/>
        <w:rPr>
          <w:rFonts w:ascii="Times New Roman" w:hAnsi="Times New Roman" w:cs="Times New Roman"/>
        </w:rPr>
      </w:pPr>
      <w:r>
        <w:rPr>
          <w:rFonts w:ascii="Times New Roman" w:hAnsi="Times New Roman" w:cs="Times New Roman"/>
        </w:rPr>
        <w:t>Dersom deflasjons</w:t>
      </w:r>
      <w:r w:rsidR="007A7834">
        <w:rPr>
          <w:rFonts w:ascii="Times New Roman" w:hAnsi="Times New Roman" w:cs="Times New Roman"/>
        </w:rPr>
        <w:t>politikken</w:t>
      </w:r>
      <w:r w:rsidR="00C854D3">
        <w:rPr>
          <w:rFonts w:ascii="Times New Roman" w:hAnsi="Times New Roman" w:cs="Times New Roman"/>
        </w:rPr>
        <w:t xml:space="preserve"> beskrevet ovenfor anses som </w:t>
      </w:r>
      <w:r w:rsidR="001D2A78">
        <w:rPr>
          <w:rFonts w:ascii="Times New Roman" w:hAnsi="Times New Roman" w:cs="Times New Roman"/>
        </w:rPr>
        <w:t>for hard</w:t>
      </w:r>
      <w:r w:rsidR="007A7834">
        <w:rPr>
          <w:rFonts w:ascii="Times New Roman" w:hAnsi="Times New Roman" w:cs="Times New Roman"/>
        </w:rPr>
        <w:t xml:space="preserve">, </w:t>
      </w:r>
      <w:r>
        <w:rPr>
          <w:rFonts w:ascii="Times New Roman" w:hAnsi="Times New Roman" w:cs="Times New Roman"/>
        </w:rPr>
        <w:t>kan</w:t>
      </w:r>
      <w:r w:rsidR="007A7834">
        <w:rPr>
          <w:rFonts w:ascii="Times New Roman" w:hAnsi="Times New Roman" w:cs="Times New Roman"/>
        </w:rPr>
        <w:t xml:space="preserve"> prosessen mildnes noe </w:t>
      </w:r>
      <w:r w:rsidR="001D2A78">
        <w:rPr>
          <w:rFonts w:ascii="Times New Roman" w:hAnsi="Times New Roman" w:cs="Times New Roman"/>
        </w:rPr>
        <w:t xml:space="preserve">ved at ESB samtidig forsøker å skape en økning i basispengemengden </w:t>
      </w:r>
      <w:r w:rsidR="00A8426B">
        <w:rPr>
          <w:rFonts w:ascii="Times New Roman" w:hAnsi="Times New Roman" w:cs="Times New Roman"/>
        </w:rPr>
        <w:t xml:space="preserve">for </w:t>
      </w:r>
      <w:r w:rsidR="001D2A78">
        <w:rPr>
          <w:rFonts w:ascii="Times New Roman" w:hAnsi="Times New Roman" w:cs="Times New Roman"/>
        </w:rPr>
        <w:t>de landene som har opparbeidet seg</w:t>
      </w:r>
      <w:r w:rsidR="00A8426B">
        <w:rPr>
          <w:rFonts w:ascii="Times New Roman" w:hAnsi="Times New Roman" w:cs="Times New Roman"/>
        </w:rPr>
        <w:t xml:space="preserve"> </w:t>
      </w:r>
      <w:r w:rsidR="00A8426B">
        <w:rPr>
          <w:rFonts w:ascii="Times New Roman" w:hAnsi="Times New Roman" w:cs="Times New Roman"/>
          <w:i/>
        </w:rPr>
        <w:t>fordringer</w:t>
      </w:r>
      <w:r w:rsidR="00A8426B">
        <w:rPr>
          <w:rFonts w:ascii="Times New Roman" w:hAnsi="Times New Roman" w:cs="Times New Roman"/>
        </w:rPr>
        <w:t xml:space="preserve"> </w:t>
      </w:r>
      <w:r w:rsidR="001D2A78">
        <w:rPr>
          <w:rFonts w:ascii="Times New Roman" w:hAnsi="Times New Roman" w:cs="Times New Roman"/>
        </w:rPr>
        <w:t xml:space="preserve">på TARGET-balansen. </w:t>
      </w:r>
      <w:r w:rsidR="003264DC">
        <w:rPr>
          <w:rFonts w:ascii="Times New Roman" w:hAnsi="Times New Roman" w:cs="Times New Roman"/>
        </w:rPr>
        <w:t>For at denne politikken skal være praktisk gjennomførbar</w:t>
      </w:r>
      <w:r w:rsidR="001D2A78">
        <w:rPr>
          <w:rFonts w:ascii="Times New Roman" w:hAnsi="Times New Roman" w:cs="Times New Roman"/>
        </w:rPr>
        <w:t xml:space="preserve">, </w:t>
      </w:r>
      <w:r w:rsidR="003264DC">
        <w:rPr>
          <w:rFonts w:ascii="Times New Roman" w:hAnsi="Times New Roman" w:cs="Times New Roman"/>
        </w:rPr>
        <w:t>må restriksj</w:t>
      </w:r>
      <w:r w:rsidR="00C46D55">
        <w:rPr>
          <w:rFonts w:ascii="Times New Roman" w:hAnsi="Times New Roman" w:cs="Times New Roman"/>
        </w:rPr>
        <w:t xml:space="preserve">onene som gjelder refinansieringslån </w:t>
      </w:r>
      <w:r w:rsidR="003264DC">
        <w:rPr>
          <w:rFonts w:ascii="Times New Roman" w:hAnsi="Times New Roman" w:cs="Times New Roman"/>
        </w:rPr>
        <w:t>være diskriminerende</w:t>
      </w:r>
      <w:r w:rsidR="000221B1">
        <w:rPr>
          <w:rFonts w:ascii="Times New Roman" w:hAnsi="Times New Roman" w:cs="Times New Roman"/>
        </w:rPr>
        <w:t xml:space="preserve"> </w:t>
      </w:r>
      <w:r w:rsidR="00A8426B">
        <w:rPr>
          <w:rFonts w:ascii="Times New Roman" w:hAnsi="Times New Roman" w:cs="Times New Roman"/>
        </w:rPr>
        <w:t xml:space="preserve">slik at det </w:t>
      </w:r>
      <w:r w:rsidR="000221B1">
        <w:rPr>
          <w:rFonts w:ascii="Times New Roman" w:hAnsi="Times New Roman" w:cs="Times New Roman"/>
        </w:rPr>
        <w:t xml:space="preserve">nå </w:t>
      </w:r>
      <w:r w:rsidR="00A8426B">
        <w:rPr>
          <w:rFonts w:ascii="Times New Roman" w:hAnsi="Times New Roman" w:cs="Times New Roman"/>
        </w:rPr>
        <w:t xml:space="preserve">er de </w:t>
      </w:r>
      <w:r w:rsidR="003264DC">
        <w:rPr>
          <w:rFonts w:ascii="Times New Roman" w:hAnsi="Times New Roman" w:cs="Times New Roman"/>
        </w:rPr>
        <w:t>mer solide forretningsbankene i Nord</w:t>
      </w:r>
      <w:r w:rsidR="000221B1">
        <w:rPr>
          <w:rFonts w:ascii="Times New Roman" w:hAnsi="Times New Roman" w:cs="Times New Roman"/>
        </w:rPr>
        <w:t xml:space="preserve">-Europa som søker finansiering </w:t>
      </w:r>
      <w:r w:rsidR="003264DC">
        <w:rPr>
          <w:rFonts w:ascii="Times New Roman" w:hAnsi="Times New Roman" w:cs="Times New Roman"/>
        </w:rPr>
        <w:t xml:space="preserve">i de nasjonale forretningsbankene. </w:t>
      </w:r>
      <w:r w:rsidR="001D2A78">
        <w:rPr>
          <w:rFonts w:ascii="Times New Roman" w:hAnsi="Times New Roman" w:cs="Times New Roman"/>
        </w:rPr>
        <w:t>Dette</w:t>
      </w:r>
      <w:r w:rsidR="00A8426B">
        <w:rPr>
          <w:rFonts w:ascii="Times New Roman" w:hAnsi="Times New Roman" w:cs="Times New Roman"/>
        </w:rPr>
        <w:t xml:space="preserve"> kan</w:t>
      </w:r>
      <w:r w:rsidR="000221B1">
        <w:rPr>
          <w:rFonts w:ascii="Times New Roman" w:hAnsi="Times New Roman" w:cs="Times New Roman"/>
        </w:rPr>
        <w:t xml:space="preserve"> trolig la seg gjøre </w:t>
      </w:r>
      <w:r w:rsidR="001D2A78">
        <w:rPr>
          <w:rFonts w:ascii="Times New Roman" w:hAnsi="Times New Roman" w:cs="Times New Roman"/>
        </w:rPr>
        <w:t>ved at man setter en svært lav refinansieringsrente (dvs. nær null)</w:t>
      </w:r>
      <w:r w:rsidR="000221B1">
        <w:rPr>
          <w:rFonts w:ascii="Times New Roman" w:hAnsi="Times New Roman" w:cs="Times New Roman"/>
        </w:rPr>
        <w:t xml:space="preserve"> kombinert med negativ </w:t>
      </w:r>
      <w:r w:rsidR="000F0C16">
        <w:rPr>
          <w:rFonts w:ascii="Times New Roman" w:hAnsi="Times New Roman" w:cs="Times New Roman"/>
        </w:rPr>
        <w:t>innskudd</w:t>
      </w:r>
      <w:r w:rsidR="008739C1">
        <w:rPr>
          <w:rFonts w:ascii="Times New Roman" w:hAnsi="Times New Roman" w:cs="Times New Roman"/>
        </w:rPr>
        <w:t>srente</w:t>
      </w:r>
      <w:r w:rsidR="000B0EBA">
        <w:rPr>
          <w:rFonts w:ascii="Times New Roman" w:hAnsi="Times New Roman" w:cs="Times New Roman"/>
        </w:rPr>
        <w:t xml:space="preserve">, strengt </w:t>
      </w:r>
      <w:r w:rsidR="001D2A78">
        <w:rPr>
          <w:rFonts w:ascii="Times New Roman" w:hAnsi="Times New Roman" w:cs="Times New Roman"/>
        </w:rPr>
        <w:t>krav til sikkerhet og vide likviditetsskranker: Vi ender da trolig</w:t>
      </w:r>
      <w:r w:rsidR="00A8426B">
        <w:rPr>
          <w:rFonts w:ascii="Times New Roman" w:hAnsi="Times New Roman" w:cs="Times New Roman"/>
        </w:rPr>
        <w:t xml:space="preserve"> opp </w:t>
      </w:r>
      <w:r w:rsidR="001D2A78">
        <w:rPr>
          <w:rFonts w:ascii="Times New Roman" w:hAnsi="Times New Roman" w:cs="Times New Roman"/>
        </w:rPr>
        <w:t>med en situasjon hvor det er de mest solide bankene som finansierer seg i sin nasjonale sentralbank</w:t>
      </w:r>
    </w:p>
    <w:p w:rsidR="00A8426B" w:rsidRDefault="005348B4" w:rsidP="00713126">
      <w:pPr>
        <w:spacing w:line="360" w:lineRule="auto"/>
        <w:jc w:val="both"/>
        <w:rPr>
          <w:rFonts w:ascii="Times New Roman" w:hAnsi="Times New Roman" w:cs="Times New Roman"/>
        </w:rPr>
      </w:pPr>
      <w:r>
        <w:rPr>
          <w:rFonts w:ascii="Times New Roman" w:hAnsi="Times New Roman" w:cs="Times New Roman"/>
        </w:rPr>
        <w:t xml:space="preserve">Utfallet av en slik politikk </w:t>
      </w:r>
      <w:r w:rsidR="00A8426B">
        <w:rPr>
          <w:rFonts w:ascii="Times New Roman" w:hAnsi="Times New Roman" w:cs="Times New Roman"/>
        </w:rPr>
        <w:t xml:space="preserve">kan </w:t>
      </w:r>
      <w:r w:rsidR="001D2A78">
        <w:rPr>
          <w:rFonts w:ascii="Times New Roman" w:hAnsi="Times New Roman" w:cs="Times New Roman"/>
        </w:rPr>
        <w:t>bidra til en økning</w:t>
      </w:r>
      <w:r w:rsidR="000F0C16">
        <w:rPr>
          <w:rFonts w:ascii="Times New Roman" w:hAnsi="Times New Roman" w:cs="Times New Roman"/>
        </w:rPr>
        <w:t xml:space="preserve"> i utlånene</w:t>
      </w:r>
      <w:r w:rsidR="000221B1">
        <w:rPr>
          <w:rFonts w:ascii="Times New Roman" w:hAnsi="Times New Roman" w:cs="Times New Roman"/>
        </w:rPr>
        <w:t xml:space="preserve"> og </w:t>
      </w:r>
      <w:r w:rsidR="00F94B59">
        <w:rPr>
          <w:rFonts w:ascii="Times New Roman" w:hAnsi="Times New Roman" w:cs="Times New Roman"/>
        </w:rPr>
        <w:t>basis</w:t>
      </w:r>
      <w:r w:rsidR="001D2A78">
        <w:rPr>
          <w:rFonts w:ascii="Times New Roman" w:hAnsi="Times New Roman" w:cs="Times New Roman"/>
        </w:rPr>
        <w:t xml:space="preserve">pengemengden for de landene som i dag </w:t>
      </w:r>
      <w:r w:rsidR="001D6F34">
        <w:rPr>
          <w:rFonts w:ascii="Times New Roman" w:hAnsi="Times New Roman" w:cs="Times New Roman"/>
        </w:rPr>
        <w:t xml:space="preserve">har </w:t>
      </w:r>
      <w:r w:rsidR="00CD6AFF">
        <w:rPr>
          <w:rFonts w:ascii="Times New Roman" w:hAnsi="Times New Roman" w:cs="Times New Roman"/>
        </w:rPr>
        <w:t xml:space="preserve">TARGET-fordringer. Den andelen av </w:t>
      </w:r>
      <w:r w:rsidR="003264DC">
        <w:rPr>
          <w:rFonts w:ascii="Times New Roman" w:hAnsi="Times New Roman" w:cs="Times New Roman"/>
        </w:rPr>
        <w:t xml:space="preserve">disse pengene </w:t>
      </w:r>
      <w:r w:rsidR="00CD6AFF">
        <w:rPr>
          <w:rFonts w:ascii="Times New Roman" w:hAnsi="Times New Roman" w:cs="Times New Roman"/>
        </w:rPr>
        <w:t>som blir benyttet på hjemmebane</w:t>
      </w:r>
      <w:r w:rsidR="001D2A78">
        <w:rPr>
          <w:rFonts w:ascii="Times New Roman" w:hAnsi="Times New Roman" w:cs="Times New Roman"/>
        </w:rPr>
        <w:t>,</w:t>
      </w:r>
      <w:r w:rsidR="00CD6AFF">
        <w:rPr>
          <w:rFonts w:ascii="Times New Roman" w:hAnsi="Times New Roman" w:cs="Times New Roman"/>
        </w:rPr>
        <w:t xml:space="preserve"> vil på sikt</w:t>
      </w:r>
      <w:r w:rsidR="000221B1">
        <w:rPr>
          <w:rFonts w:ascii="Times New Roman" w:hAnsi="Times New Roman" w:cs="Times New Roman"/>
        </w:rPr>
        <w:t xml:space="preserve"> gjennom økt etterspørsel </w:t>
      </w:r>
      <w:r w:rsidR="003264DC">
        <w:rPr>
          <w:rFonts w:ascii="Times New Roman" w:hAnsi="Times New Roman" w:cs="Times New Roman"/>
        </w:rPr>
        <w:t>drive opp pris- og lønnsnivået</w:t>
      </w:r>
      <w:r w:rsidR="00FE5478">
        <w:rPr>
          <w:rFonts w:ascii="Times New Roman" w:hAnsi="Times New Roman" w:cs="Times New Roman"/>
        </w:rPr>
        <w:t>. Det vil gi et bidrag til å forbedre</w:t>
      </w:r>
      <w:r w:rsidR="001D6F34">
        <w:rPr>
          <w:rFonts w:ascii="Times New Roman" w:hAnsi="Times New Roman" w:cs="Times New Roman"/>
        </w:rPr>
        <w:t xml:space="preserve"> dagens problem</w:t>
      </w:r>
      <w:r w:rsidR="000F0C16">
        <w:rPr>
          <w:rFonts w:ascii="Times New Roman" w:hAnsi="Times New Roman" w:cs="Times New Roman"/>
        </w:rPr>
        <w:t xml:space="preserve"> </w:t>
      </w:r>
      <w:r w:rsidR="001D6F34">
        <w:rPr>
          <w:rFonts w:ascii="Times New Roman" w:hAnsi="Times New Roman" w:cs="Times New Roman"/>
        </w:rPr>
        <w:t>knyttet til konkurransesituasjonen mellom landene som inn</w:t>
      </w:r>
      <w:r w:rsidR="000F0C16">
        <w:rPr>
          <w:rFonts w:ascii="Times New Roman" w:hAnsi="Times New Roman" w:cs="Times New Roman"/>
        </w:rPr>
        <w:t>går i eurosonen,</w:t>
      </w:r>
      <w:r w:rsidR="000F0C16" w:rsidRPr="000F0C16">
        <w:rPr>
          <w:rFonts w:ascii="Times New Roman" w:hAnsi="Times New Roman" w:cs="Times New Roman"/>
        </w:rPr>
        <w:t xml:space="preserve"> </w:t>
      </w:r>
      <w:r w:rsidR="000F0C16">
        <w:rPr>
          <w:rFonts w:ascii="Times New Roman" w:hAnsi="Times New Roman" w:cs="Times New Roman"/>
        </w:rPr>
        <w:t xml:space="preserve">gjennom økt inflasjons </w:t>
      </w:r>
      <w:r w:rsidR="00A8426B">
        <w:rPr>
          <w:rFonts w:ascii="Times New Roman" w:hAnsi="Times New Roman" w:cs="Times New Roman"/>
        </w:rPr>
        <w:t xml:space="preserve">for land med </w:t>
      </w:r>
      <w:r w:rsidR="000F0C16">
        <w:rPr>
          <w:rFonts w:ascii="Times New Roman" w:hAnsi="Times New Roman" w:cs="Times New Roman"/>
        </w:rPr>
        <w:t xml:space="preserve">fordringer. </w:t>
      </w:r>
      <w:r w:rsidR="001D6F34">
        <w:rPr>
          <w:rFonts w:ascii="Times New Roman" w:hAnsi="Times New Roman" w:cs="Times New Roman"/>
        </w:rPr>
        <w:t xml:space="preserve">For den andelen basispenger som blir benyttet utenfor landets grenser, vil </w:t>
      </w:r>
      <w:r w:rsidR="00FE5478">
        <w:rPr>
          <w:rFonts w:ascii="Times New Roman" w:hAnsi="Times New Roman" w:cs="Times New Roman"/>
        </w:rPr>
        <w:t xml:space="preserve">effektene være på linje med </w:t>
      </w:r>
      <w:r w:rsidR="001D6F34">
        <w:rPr>
          <w:rFonts w:ascii="Times New Roman" w:hAnsi="Times New Roman" w:cs="Times New Roman"/>
        </w:rPr>
        <w:t xml:space="preserve">de </w:t>
      </w:r>
      <w:r w:rsidR="00FE5478">
        <w:rPr>
          <w:rFonts w:ascii="Times New Roman" w:hAnsi="Times New Roman" w:cs="Times New Roman"/>
        </w:rPr>
        <w:t>resultater som har blitt</w:t>
      </w:r>
      <w:r w:rsidR="001D6F34">
        <w:rPr>
          <w:rFonts w:ascii="Times New Roman" w:hAnsi="Times New Roman" w:cs="Times New Roman"/>
        </w:rPr>
        <w:t xml:space="preserve"> diskutert tidligere, </w:t>
      </w:r>
      <w:r w:rsidR="00FE5478">
        <w:rPr>
          <w:rFonts w:ascii="Times New Roman" w:hAnsi="Times New Roman" w:cs="Times New Roman"/>
        </w:rPr>
        <w:t>me</w:t>
      </w:r>
      <w:r w:rsidR="000221B1">
        <w:rPr>
          <w:rFonts w:ascii="Times New Roman" w:hAnsi="Times New Roman" w:cs="Times New Roman"/>
        </w:rPr>
        <w:t>n</w:t>
      </w:r>
      <w:r w:rsidR="00A8426B">
        <w:rPr>
          <w:rFonts w:ascii="Times New Roman" w:hAnsi="Times New Roman" w:cs="Times New Roman"/>
        </w:rPr>
        <w:t xml:space="preserve"> slik at </w:t>
      </w:r>
      <w:r w:rsidR="00FE5478">
        <w:rPr>
          <w:rFonts w:ascii="Times New Roman" w:hAnsi="Times New Roman" w:cs="Times New Roman"/>
        </w:rPr>
        <w:t xml:space="preserve">prosessen reversers. </w:t>
      </w:r>
    </w:p>
    <w:p w:rsidR="00FE5478" w:rsidRDefault="00593BB5" w:rsidP="00713126">
      <w:pPr>
        <w:spacing w:line="360" w:lineRule="auto"/>
        <w:jc w:val="both"/>
        <w:rPr>
          <w:rFonts w:ascii="Times New Roman" w:hAnsi="Times New Roman" w:cs="Times New Roman"/>
        </w:rPr>
      </w:pPr>
      <w:r w:rsidRPr="0099361B">
        <w:rPr>
          <w:rFonts w:ascii="Times New Roman" w:hAnsi="Times New Roman" w:cs="Times New Roman"/>
        </w:rPr>
        <w:t>Dermed</w:t>
      </w:r>
      <w:r>
        <w:rPr>
          <w:rFonts w:ascii="Times New Roman" w:hAnsi="Times New Roman" w:cs="Times New Roman"/>
        </w:rPr>
        <w:t xml:space="preserve"> har det blitt redegjort for en politikk hvor ESB </w:t>
      </w:r>
      <w:r w:rsidR="00FE5478">
        <w:rPr>
          <w:rFonts w:ascii="Times New Roman" w:hAnsi="Times New Roman" w:cs="Times New Roman"/>
        </w:rPr>
        <w:t>bidrar aktivt til å redusere de ubalansene som man</w:t>
      </w:r>
      <w:r w:rsidR="001D2A78">
        <w:rPr>
          <w:rFonts w:ascii="Times New Roman" w:hAnsi="Times New Roman" w:cs="Times New Roman"/>
        </w:rPr>
        <w:t xml:space="preserve"> </w:t>
      </w:r>
      <w:r w:rsidR="001D6F34">
        <w:rPr>
          <w:rFonts w:ascii="Times New Roman" w:hAnsi="Times New Roman" w:cs="Times New Roman"/>
        </w:rPr>
        <w:t>gjennom sin pengepolitikk selv</w:t>
      </w:r>
      <w:r w:rsidR="00714818">
        <w:rPr>
          <w:rFonts w:ascii="Times New Roman" w:hAnsi="Times New Roman" w:cs="Times New Roman"/>
        </w:rPr>
        <w:t xml:space="preserve"> tidligere</w:t>
      </w:r>
      <w:r w:rsidR="001D6F34">
        <w:rPr>
          <w:rFonts w:ascii="Times New Roman" w:hAnsi="Times New Roman" w:cs="Times New Roman"/>
        </w:rPr>
        <w:t xml:space="preserve"> har påført </w:t>
      </w:r>
      <w:r w:rsidR="00FE5478">
        <w:rPr>
          <w:rFonts w:ascii="Times New Roman" w:hAnsi="Times New Roman" w:cs="Times New Roman"/>
        </w:rPr>
        <w:t>TARGET-systemet.</w:t>
      </w:r>
    </w:p>
    <w:p w:rsidR="00296892" w:rsidRDefault="00A8426B" w:rsidP="00713126">
      <w:pPr>
        <w:spacing w:line="360" w:lineRule="auto"/>
        <w:jc w:val="both"/>
        <w:rPr>
          <w:rFonts w:ascii="Times New Roman" w:hAnsi="Times New Roman" w:cs="Times New Roman"/>
        </w:rPr>
      </w:pPr>
      <w:r>
        <w:rPr>
          <w:rFonts w:ascii="Times New Roman" w:hAnsi="Times New Roman" w:cs="Times New Roman"/>
        </w:rPr>
        <w:t xml:space="preserve">Merk også at </w:t>
      </w:r>
      <w:r w:rsidR="001D6F34">
        <w:rPr>
          <w:rFonts w:ascii="Times New Roman" w:hAnsi="Times New Roman" w:cs="Times New Roman"/>
        </w:rPr>
        <w:t xml:space="preserve">denne formen for politikk </w:t>
      </w:r>
      <w:r w:rsidR="000F0C16">
        <w:rPr>
          <w:rFonts w:ascii="Times New Roman" w:hAnsi="Times New Roman" w:cs="Times New Roman"/>
        </w:rPr>
        <w:t xml:space="preserve">også </w:t>
      </w:r>
      <w:r w:rsidR="001D6F34">
        <w:rPr>
          <w:rFonts w:ascii="Times New Roman" w:hAnsi="Times New Roman" w:cs="Times New Roman"/>
        </w:rPr>
        <w:t xml:space="preserve">representerer en form for </w:t>
      </w:r>
      <w:r w:rsidR="004425DE">
        <w:rPr>
          <w:rFonts w:ascii="Times New Roman" w:hAnsi="Times New Roman" w:cs="Times New Roman"/>
        </w:rPr>
        <w:t>Ke</w:t>
      </w:r>
      <w:r w:rsidR="00D56A77">
        <w:rPr>
          <w:rFonts w:ascii="Times New Roman" w:hAnsi="Times New Roman" w:cs="Times New Roman"/>
        </w:rPr>
        <w:t>ynesiansk etterspørselspolitikk</w:t>
      </w:r>
      <w:r w:rsidR="001D2A78">
        <w:rPr>
          <w:rFonts w:ascii="Times New Roman" w:hAnsi="Times New Roman" w:cs="Times New Roman"/>
        </w:rPr>
        <w:t>,</w:t>
      </w:r>
      <w:r w:rsidR="00D56A77">
        <w:rPr>
          <w:rFonts w:ascii="Times New Roman" w:hAnsi="Times New Roman" w:cs="Times New Roman"/>
        </w:rPr>
        <w:t xml:space="preserve"> hvor p</w:t>
      </w:r>
      <w:r w:rsidR="00296892">
        <w:rPr>
          <w:rFonts w:ascii="Times New Roman" w:hAnsi="Times New Roman" w:cs="Times New Roman"/>
        </w:rPr>
        <w:t>ositive multiplikatoreffekter</w:t>
      </w:r>
      <w:r>
        <w:rPr>
          <w:rFonts w:ascii="Times New Roman" w:hAnsi="Times New Roman" w:cs="Times New Roman"/>
        </w:rPr>
        <w:t xml:space="preserve"> kan oppstå</w:t>
      </w:r>
      <w:r w:rsidR="004425DE">
        <w:rPr>
          <w:rFonts w:ascii="Times New Roman" w:hAnsi="Times New Roman" w:cs="Times New Roman"/>
        </w:rPr>
        <w:t>.</w:t>
      </w:r>
      <w:r>
        <w:rPr>
          <w:rFonts w:ascii="Times New Roman" w:hAnsi="Times New Roman" w:cs="Times New Roman"/>
        </w:rPr>
        <w:t xml:space="preserve"> Sett opp mot </w:t>
      </w:r>
      <w:r w:rsidR="001D6F34">
        <w:rPr>
          <w:rFonts w:ascii="Times New Roman" w:hAnsi="Times New Roman" w:cs="Times New Roman"/>
        </w:rPr>
        <w:t>diskusjonen om etterspørselsstimulans</w:t>
      </w:r>
      <w:r w:rsidR="001D2A78">
        <w:rPr>
          <w:rFonts w:ascii="Times New Roman" w:hAnsi="Times New Roman" w:cs="Times New Roman"/>
        </w:rPr>
        <w:t>,</w:t>
      </w:r>
      <w:r w:rsidR="001D6F34">
        <w:rPr>
          <w:rFonts w:ascii="Times New Roman" w:hAnsi="Times New Roman" w:cs="Times New Roman"/>
        </w:rPr>
        <w:t xml:space="preserve"> som </w:t>
      </w:r>
      <w:r>
        <w:rPr>
          <w:rFonts w:ascii="Times New Roman" w:hAnsi="Times New Roman" w:cs="Times New Roman"/>
        </w:rPr>
        <w:t xml:space="preserve">stadig er framme i mediene, </w:t>
      </w:r>
      <w:r w:rsidR="004425DE">
        <w:rPr>
          <w:rFonts w:ascii="Times New Roman" w:hAnsi="Times New Roman" w:cs="Times New Roman"/>
        </w:rPr>
        <w:t>er dette forslaget</w:t>
      </w:r>
      <w:r w:rsidR="001D6F34">
        <w:rPr>
          <w:rFonts w:ascii="Times New Roman" w:hAnsi="Times New Roman" w:cs="Times New Roman"/>
        </w:rPr>
        <w:t xml:space="preserve"> </w:t>
      </w:r>
      <w:r w:rsidR="00B66560">
        <w:rPr>
          <w:rFonts w:ascii="Times New Roman" w:hAnsi="Times New Roman" w:cs="Times New Roman"/>
        </w:rPr>
        <w:t>mer</w:t>
      </w:r>
      <w:r w:rsidR="004425DE">
        <w:rPr>
          <w:rFonts w:ascii="Times New Roman" w:hAnsi="Times New Roman" w:cs="Times New Roman"/>
        </w:rPr>
        <w:t xml:space="preserve"> konkret: </w:t>
      </w:r>
      <w:r w:rsidR="004D2AF1" w:rsidRPr="0099361B">
        <w:rPr>
          <w:rFonts w:ascii="Times New Roman" w:hAnsi="Times New Roman" w:cs="Times New Roman"/>
        </w:rPr>
        <w:t>Etterspørselsimpulsen</w:t>
      </w:r>
      <w:r w:rsidR="004D2AF1">
        <w:rPr>
          <w:rFonts w:ascii="Times New Roman" w:hAnsi="Times New Roman" w:cs="Times New Roman"/>
        </w:rPr>
        <w:t>e tilfaller de kriserammede landene i form av impulser til eksports</w:t>
      </w:r>
      <w:r>
        <w:rPr>
          <w:rFonts w:ascii="Times New Roman" w:hAnsi="Times New Roman" w:cs="Times New Roman"/>
        </w:rPr>
        <w:t xml:space="preserve">ektoren for varer og tjenester, </w:t>
      </w:r>
      <w:r w:rsidR="004D2AF1">
        <w:rPr>
          <w:rFonts w:ascii="Times New Roman" w:hAnsi="Times New Roman" w:cs="Times New Roman"/>
        </w:rPr>
        <w:t>i tråd med hvor disse landenes innsatsfaktorer på lang sikt bør flyttes.</w:t>
      </w:r>
    </w:p>
    <w:p w:rsidR="00666D47" w:rsidRDefault="007D3543" w:rsidP="00FB3694">
      <w:pPr>
        <w:spacing w:line="360" w:lineRule="auto"/>
        <w:jc w:val="both"/>
        <w:rPr>
          <w:rFonts w:ascii="Times New Roman" w:hAnsi="Times New Roman" w:cs="Times New Roman"/>
        </w:rPr>
      </w:pPr>
      <w:r>
        <w:rPr>
          <w:rFonts w:ascii="Times New Roman" w:hAnsi="Times New Roman" w:cs="Times New Roman"/>
        </w:rPr>
        <w:t>Dersom det</w:t>
      </w:r>
      <w:r w:rsidR="004425DE">
        <w:rPr>
          <w:rFonts w:ascii="Times New Roman" w:hAnsi="Times New Roman" w:cs="Times New Roman"/>
        </w:rPr>
        <w:t xml:space="preserve"> skulle oppstå </w:t>
      </w:r>
      <w:r w:rsidR="00641730">
        <w:rPr>
          <w:rFonts w:ascii="Times New Roman" w:hAnsi="Times New Roman" w:cs="Times New Roman"/>
        </w:rPr>
        <w:t>en erkjennelse av nødvendigheten av en slik</w:t>
      </w:r>
      <w:r w:rsidR="00A8426B">
        <w:rPr>
          <w:rFonts w:ascii="Times New Roman" w:hAnsi="Times New Roman" w:cs="Times New Roman"/>
        </w:rPr>
        <w:t xml:space="preserve"> ny </w:t>
      </w:r>
      <w:r w:rsidR="00641730">
        <w:rPr>
          <w:rFonts w:ascii="Times New Roman" w:hAnsi="Times New Roman" w:cs="Times New Roman"/>
        </w:rPr>
        <w:t>politikk, kan</w:t>
      </w:r>
      <w:r w:rsidR="00666D47">
        <w:rPr>
          <w:rFonts w:ascii="Times New Roman" w:hAnsi="Times New Roman" w:cs="Times New Roman"/>
        </w:rPr>
        <w:t xml:space="preserve"> en </w:t>
      </w:r>
      <w:r w:rsidR="001D6F34">
        <w:rPr>
          <w:rFonts w:ascii="Times New Roman" w:hAnsi="Times New Roman" w:cs="Times New Roman"/>
        </w:rPr>
        <w:t>spørre seg om den</w:t>
      </w:r>
      <w:r w:rsidR="004425DE">
        <w:rPr>
          <w:rFonts w:ascii="Times New Roman" w:hAnsi="Times New Roman" w:cs="Times New Roman"/>
        </w:rPr>
        <w:t xml:space="preserve"> </w:t>
      </w:r>
      <w:r w:rsidR="009244D3">
        <w:rPr>
          <w:rFonts w:ascii="Times New Roman" w:hAnsi="Times New Roman" w:cs="Times New Roman"/>
        </w:rPr>
        <w:t xml:space="preserve">i hele tatt </w:t>
      </w:r>
      <w:r w:rsidR="004425DE">
        <w:rPr>
          <w:rFonts w:ascii="Times New Roman" w:hAnsi="Times New Roman" w:cs="Times New Roman"/>
        </w:rPr>
        <w:t xml:space="preserve">er praktisk </w:t>
      </w:r>
      <w:r w:rsidR="00A8426B">
        <w:rPr>
          <w:rFonts w:ascii="Times New Roman" w:hAnsi="Times New Roman" w:cs="Times New Roman"/>
        </w:rPr>
        <w:t xml:space="preserve">politisk </w:t>
      </w:r>
      <w:r w:rsidR="004425DE">
        <w:rPr>
          <w:rFonts w:ascii="Times New Roman" w:hAnsi="Times New Roman" w:cs="Times New Roman"/>
        </w:rPr>
        <w:t>gjennomførbart. En sl</w:t>
      </w:r>
      <w:r w:rsidR="001D6F34">
        <w:rPr>
          <w:rFonts w:ascii="Times New Roman" w:hAnsi="Times New Roman" w:cs="Times New Roman"/>
        </w:rPr>
        <w:t xml:space="preserve">ik politikk kan tolkes som </w:t>
      </w:r>
      <w:r w:rsidR="009244D3">
        <w:rPr>
          <w:rFonts w:ascii="Times New Roman" w:hAnsi="Times New Roman" w:cs="Times New Roman"/>
        </w:rPr>
        <w:t xml:space="preserve">at </w:t>
      </w:r>
      <w:r w:rsidR="001D6F34">
        <w:rPr>
          <w:rFonts w:ascii="Times New Roman" w:hAnsi="Times New Roman" w:cs="Times New Roman"/>
        </w:rPr>
        <w:t>ESB tar nasjonale hensyn i sin rentesetting</w:t>
      </w:r>
      <w:r w:rsidR="00666D47">
        <w:rPr>
          <w:rFonts w:ascii="Times New Roman" w:hAnsi="Times New Roman" w:cs="Times New Roman"/>
        </w:rPr>
        <w:t>,</w:t>
      </w:r>
      <w:r w:rsidR="001D6F34">
        <w:rPr>
          <w:rFonts w:ascii="Times New Roman" w:hAnsi="Times New Roman" w:cs="Times New Roman"/>
        </w:rPr>
        <w:t xml:space="preserve"> betinget på ubalansene i TARGET-systemet. </w:t>
      </w:r>
      <w:r w:rsidR="00114BD3">
        <w:rPr>
          <w:rFonts w:ascii="Times New Roman" w:hAnsi="Times New Roman" w:cs="Times New Roman"/>
        </w:rPr>
        <w:t>En balanse som</w:t>
      </w:r>
      <w:r w:rsidR="001D6F34">
        <w:rPr>
          <w:rFonts w:ascii="Times New Roman" w:hAnsi="Times New Roman" w:cs="Times New Roman"/>
        </w:rPr>
        <w:t xml:space="preserve"> </w:t>
      </w:r>
      <w:r w:rsidR="009244D3">
        <w:rPr>
          <w:rFonts w:ascii="Times New Roman" w:hAnsi="Times New Roman" w:cs="Times New Roman"/>
        </w:rPr>
        <w:t>for</w:t>
      </w:r>
      <w:r w:rsidR="001D6F34">
        <w:rPr>
          <w:rFonts w:ascii="Times New Roman" w:hAnsi="Times New Roman" w:cs="Times New Roman"/>
        </w:rPr>
        <w:t xml:space="preserve">øvrig </w:t>
      </w:r>
      <w:r w:rsidR="00114BD3">
        <w:rPr>
          <w:rFonts w:ascii="Times New Roman" w:hAnsi="Times New Roman" w:cs="Times New Roman"/>
        </w:rPr>
        <w:t>ESB selv ikke hadde rapporteringsrutiner</w:t>
      </w:r>
      <w:r w:rsidR="009244D3">
        <w:rPr>
          <w:rFonts w:ascii="Times New Roman" w:hAnsi="Times New Roman" w:cs="Times New Roman"/>
        </w:rPr>
        <w:t xml:space="preserve"> for</w:t>
      </w:r>
      <w:r w:rsidR="00666D47">
        <w:rPr>
          <w:rFonts w:ascii="Times New Roman" w:hAnsi="Times New Roman" w:cs="Times New Roman"/>
        </w:rPr>
        <w:t xml:space="preserve"> </w:t>
      </w:r>
      <w:r w:rsidR="00114BD3">
        <w:rPr>
          <w:rFonts w:ascii="Times New Roman" w:hAnsi="Times New Roman" w:cs="Times New Roman"/>
        </w:rPr>
        <w:t>f</w:t>
      </w:r>
      <w:r w:rsidR="001D6F34">
        <w:rPr>
          <w:rFonts w:ascii="Times New Roman" w:hAnsi="Times New Roman" w:cs="Times New Roman"/>
        </w:rPr>
        <w:t xml:space="preserve">ør Sinn brakte </w:t>
      </w:r>
      <w:r w:rsidR="009244D3">
        <w:rPr>
          <w:rFonts w:ascii="Times New Roman" w:hAnsi="Times New Roman" w:cs="Times New Roman"/>
        </w:rPr>
        <w:t xml:space="preserve">sine tall på banen. Politikken </w:t>
      </w:r>
      <w:r w:rsidR="009244D3">
        <w:rPr>
          <w:rFonts w:ascii="Times New Roman" w:hAnsi="Times New Roman" w:cs="Times New Roman"/>
        </w:rPr>
        <w:lastRenderedPageBreak/>
        <w:t xml:space="preserve">kan også bli vanskeliggjort av at de landene som i dag har </w:t>
      </w:r>
      <w:r w:rsidR="001D6F34">
        <w:rPr>
          <w:rFonts w:ascii="Times New Roman" w:hAnsi="Times New Roman" w:cs="Times New Roman"/>
        </w:rPr>
        <w:t>TARGET-gjeld</w:t>
      </w:r>
      <w:r w:rsidR="009244D3">
        <w:rPr>
          <w:rFonts w:ascii="Times New Roman" w:hAnsi="Times New Roman" w:cs="Times New Roman"/>
        </w:rPr>
        <w:t xml:space="preserve"> har </w:t>
      </w:r>
      <w:r w:rsidR="00114BD3">
        <w:rPr>
          <w:rFonts w:ascii="Times New Roman" w:hAnsi="Times New Roman" w:cs="Times New Roman"/>
        </w:rPr>
        <w:t>flertall i</w:t>
      </w:r>
      <w:r w:rsidR="00666D47">
        <w:rPr>
          <w:rFonts w:ascii="Times New Roman" w:hAnsi="Times New Roman" w:cs="Times New Roman"/>
        </w:rPr>
        <w:t xml:space="preserve"> ESB</w:t>
      </w:r>
      <w:r w:rsidR="00114BD3">
        <w:rPr>
          <w:rFonts w:ascii="Times New Roman" w:hAnsi="Times New Roman" w:cs="Times New Roman"/>
        </w:rPr>
        <w:t xml:space="preserve"> styret.</w:t>
      </w:r>
      <w:r w:rsidR="009244D3">
        <w:rPr>
          <w:rFonts w:ascii="Times New Roman" w:hAnsi="Times New Roman" w:cs="Times New Roman"/>
        </w:rPr>
        <w:t xml:space="preserve"> Riktignok skal ikke nasjonale representanter ta nasjonale hensyn i sin stemmegivning, </w:t>
      </w:r>
      <w:r w:rsidR="00FB3694">
        <w:rPr>
          <w:rFonts w:ascii="Times New Roman" w:hAnsi="Times New Roman" w:cs="Times New Roman"/>
        </w:rPr>
        <w:t>me</w:t>
      </w:r>
      <w:r w:rsidR="00666D47">
        <w:rPr>
          <w:rFonts w:ascii="Times New Roman" w:hAnsi="Times New Roman" w:cs="Times New Roman"/>
        </w:rPr>
        <w:t>n erfaring</w:t>
      </w:r>
      <w:r w:rsidR="00A8426B">
        <w:rPr>
          <w:rFonts w:ascii="Times New Roman" w:hAnsi="Times New Roman" w:cs="Times New Roman"/>
        </w:rPr>
        <w:t>ene til nå peker ikke nødvendigvis i</w:t>
      </w:r>
      <w:r w:rsidR="00666D47">
        <w:rPr>
          <w:rFonts w:ascii="Times New Roman" w:hAnsi="Times New Roman" w:cs="Times New Roman"/>
        </w:rPr>
        <w:t xml:space="preserve"> den retning.</w:t>
      </w:r>
    </w:p>
    <w:p w:rsidR="00966859" w:rsidRPr="0099361B" w:rsidRDefault="000221B1" w:rsidP="00713126">
      <w:pPr>
        <w:pStyle w:val="Heading1"/>
        <w:spacing w:line="360" w:lineRule="auto"/>
        <w:jc w:val="both"/>
        <w:rPr>
          <w:rFonts w:ascii="Times New Roman" w:hAnsi="Times New Roman" w:cs="Times New Roman"/>
        </w:rPr>
      </w:pPr>
      <w:r>
        <w:rPr>
          <w:rFonts w:ascii="Times New Roman" w:hAnsi="Times New Roman" w:cs="Times New Roman"/>
        </w:rPr>
        <w:t>A</w:t>
      </w:r>
      <w:r w:rsidR="00124F51">
        <w:rPr>
          <w:rFonts w:ascii="Times New Roman" w:hAnsi="Times New Roman" w:cs="Times New Roman"/>
        </w:rPr>
        <w:t xml:space="preserve">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736FAC">
        <w:rPr>
          <w:rFonts w:ascii="Times New Roman" w:hAnsi="Times New Roman" w:cs="Times New Roman"/>
        </w:rPr>
        <w:t>ESM, OMT</w:t>
      </w:r>
      <w:r w:rsidR="00975728">
        <w:rPr>
          <w:rFonts w:ascii="Times New Roman" w:hAnsi="Times New Roman" w:cs="Times New Roman"/>
        </w:rPr>
        <w:t>,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A57B95" w:rsidRDefault="005C7165" w:rsidP="00713126">
      <w:pPr>
        <w:spacing w:line="360" w:lineRule="auto"/>
        <w:jc w:val="both"/>
        <w:rPr>
          <w:rFonts w:ascii="Times New Roman" w:hAnsi="Times New Roman" w:cs="Times New Roman"/>
        </w:rPr>
      </w:pPr>
      <w:r>
        <w:rPr>
          <w:rFonts w:ascii="Times New Roman" w:hAnsi="Times New Roman" w:cs="Times New Roman"/>
        </w:rPr>
        <w:t>I det siste alternativet</w:t>
      </w:r>
      <w:r w:rsidR="00666D47">
        <w:rPr>
          <w:rFonts w:ascii="Times New Roman" w:hAnsi="Times New Roman" w:cs="Times New Roman"/>
        </w:rPr>
        <w:t>,</w:t>
      </w:r>
      <w:r w:rsidR="000B0EBA">
        <w:rPr>
          <w:rFonts w:ascii="Times New Roman" w:hAnsi="Times New Roman" w:cs="Times New Roman"/>
        </w:rPr>
        <w:t xml:space="preserve"> samler jeg </w:t>
      </w:r>
      <w:r w:rsidR="00D930FC">
        <w:rPr>
          <w:rFonts w:ascii="Times New Roman" w:hAnsi="Times New Roman" w:cs="Times New Roman"/>
        </w:rPr>
        <w:t xml:space="preserve">alle </w:t>
      </w:r>
      <w:r w:rsidR="00DE6781">
        <w:rPr>
          <w:rFonts w:ascii="Times New Roman" w:hAnsi="Times New Roman" w:cs="Times New Roman"/>
        </w:rPr>
        <w:t xml:space="preserve">tiltakene </w:t>
      </w:r>
      <w:r w:rsidR="006E5C1B">
        <w:rPr>
          <w:rFonts w:ascii="Times New Roman" w:hAnsi="Times New Roman" w:cs="Times New Roman"/>
        </w:rPr>
        <w:t xml:space="preserve">som innebærer en </w:t>
      </w:r>
      <w:r w:rsidR="00DE6781">
        <w:rPr>
          <w:rFonts w:ascii="Times New Roman" w:hAnsi="Times New Roman" w:cs="Times New Roman"/>
        </w:rPr>
        <w:t>intervensjon</w:t>
      </w:r>
      <w:r w:rsidR="006E5C1B">
        <w:rPr>
          <w:rFonts w:ascii="Times New Roman" w:hAnsi="Times New Roman" w:cs="Times New Roman"/>
        </w:rPr>
        <w:t xml:space="preserve"> eller en gradvis nedbygging av </w:t>
      </w:r>
      <w:r w:rsidR="00DE6781">
        <w:rPr>
          <w:rFonts w:ascii="Times New Roman" w:hAnsi="Times New Roman" w:cs="Times New Roman"/>
        </w:rPr>
        <w:t xml:space="preserve">de frie kapitalbevegelsene mellom landene i </w:t>
      </w:r>
      <w:proofErr w:type="spellStart"/>
      <w:r w:rsidR="00DE6781">
        <w:rPr>
          <w:rFonts w:ascii="Times New Roman" w:hAnsi="Times New Roman" w:cs="Times New Roman"/>
        </w:rPr>
        <w:t>eursonen</w:t>
      </w:r>
      <w:proofErr w:type="spellEnd"/>
      <w:r w:rsidR="00DE6781">
        <w:rPr>
          <w:rFonts w:ascii="Times New Roman" w:hAnsi="Times New Roman" w:cs="Times New Roman"/>
        </w:rPr>
        <w:t>. Dette inkluderer</w:t>
      </w:r>
      <w:r w:rsidR="00A8426B">
        <w:rPr>
          <w:rFonts w:ascii="Times New Roman" w:hAnsi="Times New Roman" w:cs="Times New Roman"/>
        </w:rPr>
        <w:t xml:space="preserve"> </w:t>
      </w:r>
      <w:r w:rsidR="000B0EBA">
        <w:rPr>
          <w:rFonts w:ascii="Times New Roman" w:hAnsi="Times New Roman" w:cs="Times New Roman"/>
        </w:rPr>
        <w:t xml:space="preserve">derfor </w:t>
      </w:r>
      <w:r w:rsidR="00DE6781">
        <w:rPr>
          <w:rFonts w:ascii="Times New Roman" w:hAnsi="Times New Roman" w:cs="Times New Roman"/>
        </w:rPr>
        <w:t xml:space="preserve">igangsatte programmer som </w:t>
      </w:r>
      <w:r w:rsidR="00DE6781" w:rsidRPr="00A86F03">
        <w:rPr>
          <w:rFonts w:ascii="Times New Roman" w:hAnsi="Times New Roman" w:cs="Times New Roman"/>
        </w:rPr>
        <w:t xml:space="preserve">ESM (European </w:t>
      </w:r>
      <w:proofErr w:type="spellStart"/>
      <w:r w:rsidR="00DE6781" w:rsidRPr="00A86F03">
        <w:rPr>
          <w:rFonts w:ascii="Times New Roman" w:hAnsi="Times New Roman" w:cs="Times New Roman"/>
        </w:rPr>
        <w:t>Stability</w:t>
      </w:r>
      <w:proofErr w:type="spellEnd"/>
      <w:r w:rsidR="00DE6781" w:rsidRPr="00A86F03">
        <w:rPr>
          <w:rFonts w:ascii="Times New Roman" w:hAnsi="Times New Roman" w:cs="Times New Roman"/>
        </w:rPr>
        <w:t xml:space="preserve"> </w:t>
      </w:r>
      <w:proofErr w:type="spellStart"/>
      <w:r w:rsidR="00DE6781" w:rsidRPr="00A86F03">
        <w:rPr>
          <w:rFonts w:ascii="Times New Roman" w:hAnsi="Times New Roman" w:cs="Times New Roman"/>
        </w:rPr>
        <w:t>Mechanism</w:t>
      </w:r>
      <w:proofErr w:type="spellEnd"/>
      <w:r w:rsidR="00DE6781" w:rsidRPr="00A86F03">
        <w:rPr>
          <w:rFonts w:ascii="Times New Roman" w:hAnsi="Times New Roman" w:cs="Times New Roman"/>
        </w:rPr>
        <w:t>)</w:t>
      </w:r>
      <w:r w:rsidR="00A8426B">
        <w:rPr>
          <w:rFonts w:ascii="Times New Roman" w:hAnsi="Times New Roman" w:cs="Times New Roman"/>
        </w:rPr>
        <w:t>, et</w:t>
      </w:r>
      <w:r w:rsidR="00DE6781">
        <w:rPr>
          <w:rFonts w:ascii="Times New Roman" w:hAnsi="Times New Roman" w:cs="Times New Roman"/>
        </w:rPr>
        <w:t xml:space="preserve"> overnasjonalt organ som skal gi </w:t>
      </w:r>
      <w:proofErr w:type="spellStart"/>
      <w:r w:rsidR="00DE6781">
        <w:rPr>
          <w:rFonts w:ascii="Times New Roman" w:hAnsi="Times New Roman" w:cs="Times New Roman"/>
        </w:rPr>
        <w:t>kriselån</w:t>
      </w:r>
      <w:proofErr w:type="spellEnd"/>
      <w:r w:rsidR="00DE6781">
        <w:rPr>
          <w:rFonts w:ascii="Times New Roman" w:hAnsi="Times New Roman" w:cs="Times New Roman"/>
        </w:rPr>
        <w:t xml:space="preserve"> til banker som har finansielle vanskeligheter. Videre har vi OMT (</w:t>
      </w:r>
      <w:proofErr w:type="spellStart"/>
      <w:r w:rsidR="00DE6781">
        <w:rPr>
          <w:rFonts w:ascii="Times New Roman" w:hAnsi="Times New Roman" w:cs="Times New Roman"/>
        </w:rPr>
        <w:t>Outright</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monetary</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transaction</w:t>
      </w:r>
      <w:proofErr w:type="spellEnd"/>
      <w:r w:rsidR="00DE6781">
        <w:rPr>
          <w:rFonts w:ascii="Times New Roman" w:hAnsi="Times New Roman" w:cs="Times New Roman"/>
        </w:rPr>
        <w:t>) programmet til ESB</w:t>
      </w:r>
      <w:r w:rsidR="00666D47">
        <w:rPr>
          <w:rFonts w:ascii="Times New Roman" w:hAnsi="Times New Roman" w:cs="Times New Roman"/>
        </w:rPr>
        <w:t>,</w:t>
      </w:r>
      <w:r w:rsidR="00DE6781">
        <w:rPr>
          <w:rFonts w:ascii="Times New Roman" w:hAnsi="Times New Roman" w:cs="Times New Roman"/>
        </w:rPr>
        <w:t xml:space="preserve"> som gjennom endring av sentralbankens eiendelsside </w:t>
      </w:r>
      <w:r w:rsidR="00A8426B">
        <w:rPr>
          <w:rFonts w:ascii="Times New Roman" w:hAnsi="Times New Roman" w:cs="Times New Roman"/>
        </w:rPr>
        <w:t xml:space="preserve">skal </w:t>
      </w:r>
      <w:r w:rsidR="00DE6781">
        <w:rPr>
          <w:rFonts w:ascii="Times New Roman" w:hAnsi="Times New Roman" w:cs="Times New Roman"/>
        </w:rPr>
        <w:t xml:space="preserve">få ned </w:t>
      </w:r>
      <w:proofErr w:type="spellStart"/>
      <w:r w:rsidR="00D930FC">
        <w:rPr>
          <w:rFonts w:ascii="Times New Roman" w:hAnsi="Times New Roman" w:cs="Times New Roman"/>
        </w:rPr>
        <w:t>rentespreaden</w:t>
      </w:r>
      <w:proofErr w:type="spellEnd"/>
      <w:r w:rsidR="00D930FC">
        <w:rPr>
          <w:rFonts w:ascii="Times New Roman" w:hAnsi="Times New Roman" w:cs="Times New Roman"/>
        </w:rPr>
        <w:t xml:space="preserve"> mellom</w:t>
      </w:r>
      <w:r w:rsidR="00A57B95">
        <w:rPr>
          <w:rFonts w:ascii="Times New Roman" w:hAnsi="Times New Roman" w:cs="Times New Roman"/>
        </w:rPr>
        <w:t xml:space="preserve"> landenes statsobligasjoner. Men også planlagte programmer</w:t>
      </w:r>
      <w:r w:rsidR="003A5113">
        <w:rPr>
          <w:rFonts w:ascii="Times New Roman" w:hAnsi="Times New Roman" w:cs="Times New Roman"/>
        </w:rPr>
        <w:t xml:space="preserve">, </w:t>
      </w:r>
      <w:r w:rsidR="00A57B95">
        <w:rPr>
          <w:rFonts w:ascii="Times New Roman" w:hAnsi="Times New Roman" w:cs="Times New Roman"/>
        </w:rPr>
        <w:t>som dannelsen av en europeisk bankunion med overføringsmekanismer og innføring av euro-obligasjoner f</w:t>
      </w:r>
      <w:r w:rsidR="006E5C1B">
        <w:rPr>
          <w:rFonts w:ascii="Times New Roman" w:hAnsi="Times New Roman" w:cs="Times New Roman"/>
        </w:rPr>
        <w:t>or</w:t>
      </w:r>
      <w:r w:rsidR="003A5113">
        <w:rPr>
          <w:rFonts w:ascii="Times New Roman" w:hAnsi="Times New Roman" w:cs="Times New Roman"/>
        </w:rPr>
        <w:t xml:space="preserve"> finansiering av statsgjeld</w:t>
      </w:r>
      <w:r w:rsidR="00A57B95">
        <w:rPr>
          <w:rFonts w:ascii="Times New Roman" w:hAnsi="Times New Roman" w:cs="Times New Roman"/>
        </w:rPr>
        <w:t>.</w:t>
      </w:r>
    </w:p>
    <w:p w:rsidR="00B0014E" w:rsidRDefault="00F42526" w:rsidP="00701EA7">
      <w:pPr>
        <w:spacing w:line="360" w:lineRule="auto"/>
        <w:jc w:val="both"/>
        <w:rPr>
          <w:rFonts w:ascii="Times New Roman" w:hAnsi="Times New Roman" w:cs="Times New Roman"/>
        </w:rPr>
      </w:pPr>
      <w:r>
        <w:rPr>
          <w:rFonts w:ascii="Times New Roman" w:hAnsi="Times New Roman" w:cs="Times New Roman"/>
        </w:rPr>
        <w:t>Om en</w:t>
      </w:r>
      <w:r w:rsidR="00CC5C3A">
        <w:rPr>
          <w:rFonts w:ascii="Times New Roman" w:hAnsi="Times New Roman" w:cs="Times New Roman"/>
        </w:rPr>
        <w:t xml:space="preserve">n </w:t>
      </w:r>
      <w:r w:rsidR="007D3543">
        <w:rPr>
          <w:rFonts w:ascii="Times New Roman" w:hAnsi="Times New Roman" w:cs="Times New Roman"/>
        </w:rPr>
        <w:t xml:space="preserve">svært </w:t>
      </w:r>
      <w:r>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sørger for </w:t>
      </w:r>
      <w:r w:rsidR="00A57B95">
        <w:rPr>
          <w:rFonts w:ascii="Times New Roman" w:hAnsi="Times New Roman" w:cs="Times New Roman"/>
        </w:rPr>
        <w:t>reprising av risikopremie</w:t>
      </w:r>
      <w:r w:rsidR="003A5113">
        <w:rPr>
          <w:rFonts w:ascii="Times New Roman" w:hAnsi="Times New Roman" w:cs="Times New Roman"/>
        </w:rPr>
        <w:t>n som gjelder i kapitalmarkedet, e</w:t>
      </w:r>
      <w:r w:rsidR="00A57B95">
        <w:rPr>
          <w:rFonts w:ascii="Times New Roman" w:hAnsi="Times New Roman" w:cs="Times New Roman"/>
        </w:rPr>
        <w:t>nten for finanssektoren eller</w:t>
      </w:r>
      <w:r w:rsidR="009244D3">
        <w:rPr>
          <w:rFonts w:ascii="Times New Roman" w:hAnsi="Times New Roman" w:cs="Times New Roman"/>
        </w:rPr>
        <w:t xml:space="preserve"> statlig </w:t>
      </w:r>
      <w:r w:rsidR="00A57B95">
        <w:rPr>
          <w:rFonts w:ascii="Times New Roman" w:hAnsi="Times New Roman" w:cs="Times New Roman"/>
        </w:rPr>
        <w:t>finansiering. Populariteten</w:t>
      </w:r>
      <w:r w:rsidR="003A5113">
        <w:rPr>
          <w:rFonts w:ascii="Times New Roman" w:hAnsi="Times New Roman" w:cs="Times New Roman"/>
        </w:rPr>
        <w:t xml:space="preserve"> til </w:t>
      </w:r>
      <w:r w:rsidR="00A57B95">
        <w:rPr>
          <w:rFonts w:ascii="Times New Roman" w:hAnsi="Times New Roman" w:cs="Times New Roman"/>
        </w:rPr>
        <w:t>mange av disse forslagene</w:t>
      </w:r>
      <w:r w:rsidR="000B0EBA">
        <w:rPr>
          <w:rFonts w:ascii="Times New Roman" w:hAnsi="Times New Roman" w:cs="Times New Roman"/>
        </w:rPr>
        <w:t>, spesielt blant politikere,</w:t>
      </w:r>
      <w:r w:rsidR="008739C1">
        <w:rPr>
          <w:rFonts w:ascii="Times New Roman" w:hAnsi="Times New Roman" w:cs="Times New Roman"/>
        </w:rPr>
        <w:t xml:space="preserve"> </w:t>
      </w:r>
      <w:r w:rsidR="00A57B95">
        <w:rPr>
          <w:rFonts w:ascii="Times New Roman" w:hAnsi="Times New Roman" w:cs="Times New Roman"/>
        </w:rPr>
        <w:t>synes å være basert på en overbevisning</w:t>
      </w:r>
      <w:r w:rsidR="006E5C1B">
        <w:rPr>
          <w:rFonts w:ascii="Times New Roman" w:hAnsi="Times New Roman" w:cs="Times New Roman"/>
        </w:rPr>
        <w:t xml:space="preserve"> om at</w:t>
      </w:r>
      <w:r w:rsidR="00701EA7">
        <w:rPr>
          <w:rFonts w:ascii="Times New Roman" w:hAnsi="Times New Roman" w:cs="Times New Roman"/>
        </w:rPr>
        <w:t xml:space="preserve"> de</w:t>
      </w:r>
      <w:r w:rsidR="003A5113">
        <w:rPr>
          <w:rFonts w:ascii="Times New Roman" w:hAnsi="Times New Roman" w:cs="Times New Roman"/>
        </w:rPr>
        <w:t xml:space="preserve"> vil </w:t>
      </w:r>
      <w:r w:rsidR="00701EA7">
        <w:rPr>
          <w:rFonts w:ascii="Times New Roman" w:hAnsi="Times New Roman" w:cs="Times New Roman"/>
        </w:rPr>
        <w:t xml:space="preserve">føre til en </w:t>
      </w:r>
      <w:r w:rsidR="006E5C1B">
        <w:rPr>
          <w:rFonts w:ascii="Times New Roman" w:hAnsi="Times New Roman" w:cs="Times New Roman"/>
        </w:rPr>
        <w:t>betydelig reduksjon i</w:t>
      </w:r>
      <w:r w:rsidR="00701EA7">
        <w:rPr>
          <w:rFonts w:ascii="Times New Roman" w:hAnsi="Times New Roman" w:cs="Times New Roman"/>
        </w:rPr>
        <w:t xml:space="preserve"> gjeldskostnadene for de </w:t>
      </w:r>
      <w:r w:rsidR="006E5C1B">
        <w:rPr>
          <w:rFonts w:ascii="Times New Roman" w:hAnsi="Times New Roman" w:cs="Times New Roman"/>
        </w:rPr>
        <w:t>kriserammede landene</w:t>
      </w:r>
      <w:r w:rsidR="00666D47">
        <w:rPr>
          <w:rFonts w:ascii="Times New Roman" w:hAnsi="Times New Roman" w:cs="Times New Roman"/>
        </w:rPr>
        <w:t xml:space="preserve">, </w:t>
      </w:r>
      <w:r w:rsidR="00701EA7">
        <w:rPr>
          <w:rFonts w:ascii="Times New Roman" w:hAnsi="Times New Roman" w:cs="Times New Roman"/>
        </w:rPr>
        <w:t>med tilhørend</w:t>
      </w:r>
      <w:r w:rsidR="004E757E">
        <w:rPr>
          <w:rFonts w:ascii="Times New Roman" w:hAnsi="Times New Roman" w:cs="Times New Roman"/>
        </w:rPr>
        <w:t>e forbedring av statlige finans</w:t>
      </w:r>
      <w:r w:rsidR="00701EA7">
        <w:rPr>
          <w:rFonts w:ascii="Times New Roman" w:hAnsi="Times New Roman" w:cs="Times New Roman"/>
        </w:rPr>
        <w:t xml:space="preserve">er og soliditet i finansnæringen. </w:t>
      </w:r>
      <w:r w:rsidR="006E5C1B">
        <w:rPr>
          <w:rFonts w:ascii="Times New Roman" w:hAnsi="Times New Roman" w:cs="Times New Roman"/>
        </w:rPr>
        <w:t xml:space="preserve">Dermed oppstår muligheten for å komme seg ut av de siste årenes gjeldsspiral, og </w:t>
      </w:r>
      <w:r w:rsidR="00033470">
        <w:rPr>
          <w:rFonts w:ascii="Times New Roman" w:hAnsi="Times New Roman" w:cs="Times New Roman"/>
        </w:rPr>
        <w:t>forhåpentligvis over i en ny bane</w:t>
      </w:r>
      <w:r w:rsidR="00B0014E">
        <w:rPr>
          <w:rFonts w:ascii="Times New Roman" w:hAnsi="Times New Roman" w:cs="Times New Roman"/>
        </w:rPr>
        <w:t xml:space="preserve"> med en bærekraftig økonomisk utvikling. </w:t>
      </w:r>
      <w:r w:rsidR="00701EA7">
        <w:rPr>
          <w:rFonts w:ascii="Times New Roman" w:hAnsi="Times New Roman" w:cs="Times New Roman"/>
        </w:rPr>
        <w:t>Med en slik utvikling</w:t>
      </w:r>
      <w:r w:rsidR="00DB46C4">
        <w:rPr>
          <w:rFonts w:ascii="Times New Roman" w:hAnsi="Times New Roman" w:cs="Times New Roman"/>
        </w:rPr>
        <w:t xml:space="preserve">, </w:t>
      </w:r>
      <w:r w:rsidR="00701EA7">
        <w:rPr>
          <w:rFonts w:ascii="Times New Roman" w:hAnsi="Times New Roman" w:cs="Times New Roman"/>
        </w:rPr>
        <w:t xml:space="preserve">vil landene </w:t>
      </w:r>
      <w:r w:rsidR="000221B1">
        <w:rPr>
          <w:rFonts w:ascii="Times New Roman" w:hAnsi="Times New Roman" w:cs="Times New Roman"/>
        </w:rPr>
        <w:t xml:space="preserve">dessuten </w:t>
      </w:r>
      <w:r w:rsidR="00701EA7">
        <w:rPr>
          <w:rFonts w:ascii="Times New Roman" w:hAnsi="Times New Roman" w:cs="Times New Roman"/>
        </w:rPr>
        <w:t>bli m</w:t>
      </w:r>
      <w:r w:rsidR="00B0014E">
        <w:rPr>
          <w:rFonts w:ascii="Times New Roman" w:hAnsi="Times New Roman" w:cs="Times New Roman"/>
        </w:rPr>
        <w:t>indre avhengig av den form for finansiering som i dag foregår gjennom TARGET-systemet</w:t>
      </w:r>
      <w:r w:rsidR="00701EA7">
        <w:rPr>
          <w:rFonts w:ascii="Times New Roman" w:hAnsi="Times New Roman" w:cs="Times New Roman"/>
        </w:rPr>
        <w:t xml:space="preserve">, </w:t>
      </w:r>
      <w:r w:rsidR="00B0014E">
        <w:rPr>
          <w:rFonts w:ascii="Times New Roman" w:hAnsi="Times New Roman" w:cs="Times New Roman"/>
        </w:rPr>
        <w:t>og ubalanse</w:t>
      </w:r>
      <w:r w:rsidR="00736FAC">
        <w:rPr>
          <w:rFonts w:ascii="Times New Roman" w:hAnsi="Times New Roman" w:cs="Times New Roman"/>
        </w:rPr>
        <w:t>ne</w:t>
      </w:r>
      <w:r w:rsidR="00B0014E">
        <w:rPr>
          <w:rFonts w:ascii="Times New Roman" w:hAnsi="Times New Roman" w:cs="Times New Roman"/>
        </w:rPr>
        <w:t xml:space="preserve"> vil</w:t>
      </w:r>
      <w:r w:rsidR="00736FAC">
        <w:rPr>
          <w:rFonts w:ascii="Times New Roman" w:hAnsi="Times New Roman" w:cs="Times New Roman"/>
        </w:rPr>
        <w:t xml:space="preserve"> derfor </w:t>
      </w:r>
      <w:r w:rsidR="004E5BCF">
        <w:rPr>
          <w:rFonts w:ascii="Times New Roman" w:hAnsi="Times New Roman" w:cs="Times New Roman"/>
        </w:rPr>
        <w:t xml:space="preserve">kunne </w:t>
      </w:r>
      <w:r w:rsidR="00F94B59">
        <w:rPr>
          <w:rFonts w:ascii="Times New Roman" w:hAnsi="Times New Roman" w:cs="Times New Roman"/>
        </w:rPr>
        <w:t>bremse opp eller reduseres.</w:t>
      </w:r>
    </w:p>
    <w:p w:rsidR="00701EA7" w:rsidRDefault="00B0014E" w:rsidP="00713126">
      <w:pPr>
        <w:spacing w:line="360" w:lineRule="auto"/>
        <w:jc w:val="both"/>
        <w:rPr>
          <w:rFonts w:ascii="Times New Roman" w:hAnsi="Times New Roman" w:cs="Times New Roman"/>
        </w:rPr>
      </w:pPr>
      <w:r>
        <w:rPr>
          <w:rFonts w:ascii="Times New Roman" w:hAnsi="Times New Roman" w:cs="Times New Roman"/>
        </w:rPr>
        <w:t>I disse tiltakene ligger det imidlertid</w:t>
      </w:r>
      <w:r w:rsidR="00666D47">
        <w:rPr>
          <w:rFonts w:ascii="Times New Roman" w:hAnsi="Times New Roman" w:cs="Times New Roman"/>
        </w:rPr>
        <w:t xml:space="preserve"> også </w:t>
      </w:r>
      <w:r>
        <w:rPr>
          <w:rFonts w:ascii="Times New Roman" w:hAnsi="Times New Roman" w:cs="Times New Roman"/>
        </w:rPr>
        <w:t>en</w:t>
      </w:r>
      <w:r w:rsidR="004E5BCF">
        <w:rPr>
          <w:rFonts w:ascii="Times New Roman" w:hAnsi="Times New Roman" w:cs="Times New Roman"/>
        </w:rPr>
        <w:t xml:space="preserve"> innebygd </w:t>
      </w:r>
      <w:r>
        <w:rPr>
          <w:rFonts w:ascii="Times New Roman" w:hAnsi="Times New Roman" w:cs="Times New Roman"/>
        </w:rPr>
        <w:t xml:space="preserve">antagelse om det private kapitalmarkedets </w:t>
      </w:r>
      <w:r w:rsidR="00290959">
        <w:rPr>
          <w:rFonts w:ascii="Times New Roman" w:hAnsi="Times New Roman" w:cs="Times New Roman"/>
        </w:rPr>
        <w:t xml:space="preserve">sviktende evne </w:t>
      </w:r>
      <w:r>
        <w:rPr>
          <w:rFonts w:ascii="Times New Roman" w:hAnsi="Times New Roman" w:cs="Times New Roman"/>
        </w:rPr>
        <w:t>til å allok</w:t>
      </w:r>
      <w:r w:rsidR="00701EA7">
        <w:rPr>
          <w:rFonts w:ascii="Times New Roman" w:hAnsi="Times New Roman" w:cs="Times New Roman"/>
        </w:rPr>
        <w:t>ere kapital</w:t>
      </w:r>
      <w:r w:rsidR="00FB3694">
        <w:rPr>
          <w:rFonts w:ascii="Times New Roman" w:hAnsi="Times New Roman" w:cs="Times New Roman"/>
        </w:rPr>
        <w:t xml:space="preserve"> på en effektiv måte</w:t>
      </w:r>
      <w:r w:rsidR="00701EA7">
        <w:rPr>
          <w:rFonts w:ascii="Times New Roman" w:hAnsi="Times New Roman" w:cs="Times New Roman"/>
        </w:rPr>
        <w:t>. Har det private markede</w:t>
      </w:r>
      <w:r w:rsidR="003A5113">
        <w:rPr>
          <w:rFonts w:ascii="Times New Roman" w:hAnsi="Times New Roman" w:cs="Times New Roman"/>
        </w:rPr>
        <w:t xml:space="preserve">t gode allokeringsegenskaper, vil det være </w:t>
      </w:r>
      <w:r>
        <w:rPr>
          <w:rFonts w:ascii="Times New Roman" w:hAnsi="Times New Roman" w:cs="Times New Roman"/>
        </w:rPr>
        <w:t>risikopremien som utgjør den nødvendige</w:t>
      </w:r>
      <w:r w:rsidR="00701EA7">
        <w:rPr>
          <w:rFonts w:ascii="Times New Roman" w:hAnsi="Times New Roman" w:cs="Times New Roman"/>
        </w:rPr>
        <w:t xml:space="preserve"> </w:t>
      </w:r>
      <w:r w:rsidR="008A57F7">
        <w:rPr>
          <w:rFonts w:ascii="Times New Roman" w:hAnsi="Times New Roman" w:cs="Times New Roman"/>
        </w:rPr>
        <w:t>klarerings</w:t>
      </w:r>
      <w:r w:rsidR="00701EA7">
        <w:rPr>
          <w:rFonts w:ascii="Times New Roman" w:hAnsi="Times New Roman" w:cs="Times New Roman"/>
        </w:rPr>
        <w:t>mekanismen</w:t>
      </w:r>
      <w:r w:rsidR="000221B1">
        <w:rPr>
          <w:rFonts w:ascii="Times New Roman" w:hAnsi="Times New Roman" w:cs="Times New Roman"/>
        </w:rPr>
        <w:t xml:space="preserve"> for å </w:t>
      </w:r>
      <w:r w:rsidR="003A5113">
        <w:rPr>
          <w:rFonts w:ascii="Times New Roman" w:hAnsi="Times New Roman" w:cs="Times New Roman"/>
        </w:rPr>
        <w:t xml:space="preserve">fordele kapital til </w:t>
      </w:r>
      <w:r w:rsidR="000221B1">
        <w:rPr>
          <w:rFonts w:ascii="Times New Roman" w:hAnsi="Times New Roman" w:cs="Times New Roman"/>
        </w:rPr>
        <w:t xml:space="preserve">de områder av økonomien hvor de gir høyest avkastning. </w:t>
      </w:r>
      <w:r>
        <w:rPr>
          <w:rFonts w:ascii="Times New Roman" w:hAnsi="Times New Roman" w:cs="Times New Roman"/>
        </w:rPr>
        <w:t xml:space="preserve">En full innføring av </w:t>
      </w:r>
      <w:r w:rsidR="00701EA7">
        <w:rPr>
          <w:rFonts w:ascii="Times New Roman" w:hAnsi="Times New Roman" w:cs="Times New Roman"/>
        </w:rPr>
        <w:t>dette alternativet</w:t>
      </w:r>
      <w:r w:rsidR="00666D47">
        <w:rPr>
          <w:rFonts w:ascii="Times New Roman" w:hAnsi="Times New Roman" w:cs="Times New Roman"/>
        </w:rPr>
        <w:t xml:space="preserve">, </w:t>
      </w:r>
      <w:r w:rsidR="00701EA7">
        <w:rPr>
          <w:rFonts w:ascii="Times New Roman" w:hAnsi="Times New Roman" w:cs="Times New Roman"/>
        </w:rPr>
        <w:t>innebærer derimot at man i stor grad har opphevet denne mekanismen</w:t>
      </w:r>
      <w:r w:rsidR="00666D47">
        <w:rPr>
          <w:rFonts w:ascii="Times New Roman" w:hAnsi="Times New Roman" w:cs="Times New Roman"/>
        </w:rPr>
        <w:t xml:space="preserve"> </w:t>
      </w:r>
      <w:r w:rsidR="00701EA7">
        <w:rPr>
          <w:rFonts w:ascii="Times New Roman" w:hAnsi="Times New Roman" w:cs="Times New Roman"/>
        </w:rPr>
        <w:t>og erstattet den med overnasjonale organ. Dersom disse organene ikke g</w:t>
      </w:r>
      <w:r w:rsidR="00FB3694">
        <w:rPr>
          <w:rFonts w:ascii="Times New Roman" w:hAnsi="Times New Roman" w:cs="Times New Roman"/>
        </w:rPr>
        <w:t xml:space="preserve">jør en bedre jobb enn markedet, </w:t>
      </w:r>
      <w:r w:rsidR="00666D47">
        <w:rPr>
          <w:rFonts w:ascii="Times New Roman" w:hAnsi="Times New Roman" w:cs="Times New Roman"/>
        </w:rPr>
        <w:t xml:space="preserve">vil </w:t>
      </w:r>
      <w:r w:rsidR="00701EA7">
        <w:rPr>
          <w:rFonts w:ascii="Times New Roman" w:hAnsi="Times New Roman" w:cs="Times New Roman"/>
        </w:rPr>
        <w:t>det realøkonomiske bidraget</w:t>
      </w:r>
      <w:r w:rsidR="00DB46C4">
        <w:rPr>
          <w:rFonts w:ascii="Times New Roman" w:hAnsi="Times New Roman" w:cs="Times New Roman"/>
        </w:rPr>
        <w:t xml:space="preserve"> bli at </w:t>
      </w:r>
      <w:r w:rsidR="00FB3694">
        <w:rPr>
          <w:rFonts w:ascii="Times New Roman" w:hAnsi="Times New Roman" w:cs="Times New Roman"/>
        </w:rPr>
        <w:t>vekstevnen i eurosonen</w:t>
      </w:r>
      <w:r w:rsidR="000221B1">
        <w:rPr>
          <w:rFonts w:ascii="Times New Roman" w:hAnsi="Times New Roman" w:cs="Times New Roman"/>
        </w:rPr>
        <w:t xml:space="preserve"> blir svekket. I tillegg til dette vil </w:t>
      </w:r>
      <w:r w:rsidR="00DB46C4">
        <w:rPr>
          <w:rFonts w:ascii="Times New Roman" w:hAnsi="Times New Roman" w:cs="Times New Roman"/>
        </w:rPr>
        <w:t>man</w:t>
      </w:r>
      <w:r w:rsidR="008A57F7">
        <w:rPr>
          <w:rFonts w:ascii="Times New Roman" w:hAnsi="Times New Roman" w:cs="Times New Roman"/>
        </w:rPr>
        <w:t>,</w:t>
      </w:r>
      <w:r w:rsidR="00DB46C4">
        <w:rPr>
          <w:rFonts w:ascii="Times New Roman" w:hAnsi="Times New Roman" w:cs="Times New Roman"/>
        </w:rPr>
        <w:t xml:space="preserve"> </w:t>
      </w:r>
      <w:r w:rsidR="00666D47">
        <w:rPr>
          <w:rFonts w:ascii="Times New Roman" w:hAnsi="Times New Roman" w:cs="Times New Roman"/>
        </w:rPr>
        <w:t xml:space="preserve">i tillegg til det eksisterende TARGET-systemet, </w:t>
      </w:r>
      <w:r w:rsidR="008A57F7">
        <w:rPr>
          <w:rFonts w:ascii="Times New Roman" w:hAnsi="Times New Roman" w:cs="Times New Roman"/>
        </w:rPr>
        <w:t xml:space="preserve">ha etablert enda flere </w:t>
      </w:r>
      <w:r w:rsidR="00FB3694">
        <w:rPr>
          <w:rFonts w:ascii="Times New Roman" w:hAnsi="Times New Roman" w:cs="Times New Roman"/>
        </w:rPr>
        <w:t>mekanisme</w:t>
      </w:r>
      <w:r w:rsidR="008A57F7">
        <w:rPr>
          <w:rFonts w:ascii="Times New Roman" w:hAnsi="Times New Roman" w:cs="Times New Roman"/>
        </w:rPr>
        <w:t>r</w:t>
      </w:r>
      <w:r w:rsidR="00FB3694">
        <w:rPr>
          <w:rFonts w:ascii="Times New Roman" w:hAnsi="Times New Roman" w:cs="Times New Roman"/>
        </w:rPr>
        <w:t xml:space="preserve"> for </w:t>
      </w:r>
      <w:r w:rsidR="00B66560">
        <w:rPr>
          <w:rFonts w:ascii="Times New Roman" w:hAnsi="Times New Roman" w:cs="Times New Roman"/>
        </w:rPr>
        <w:t>overføring av</w:t>
      </w:r>
      <w:r w:rsidR="008A57F7">
        <w:rPr>
          <w:rFonts w:ascii="Times New Roman" w:hAnsi="Times New Roman" w:cs="Times New Roman"/>
        </w:rPr>
        <w:t xml:space="preserve"> økonomiske </w:t>
      </w:r>
      <w:r w:rsidR="00B66560">
        <w:rPr>
          <w:rFonts w:ascii="Times New Roman" w:hAnsi="Times New Roman" w:cs="Times New Roman"/>
        </w:rPr>
        <w:t>resurser mellom</w:t>
      </w:r>
      <w:r w:rsidR="006A6C4D">
        <w:rPr>
          <w:rFonts w:ascii="Times New Roman" w:hAnsi="Times New Roman" w:cs="Times New Roman"/>
        </w:rPr>
        <w:t xml:space="preserve"> enkelte </w:t>
      </w:r>
      <w:r w:rsidR="00666D47">
        <w:rPr>
          <w:rFonts w:ascii="Times New Roman" w:hAnsi="Times New Roman" w:cs="Times New Roman"/>
        </w:rPr>
        <w:t>land</w:t>
      </w:r>
      <w:r w:rsidR="005A6366">
        <w:rPr>
          <w:rFonts w:ascii="Times New Roman" w:hAnsi="Times New Roman" w:cs="Times New Roman"/>
        </w:rPr>
        <w:t xml:space="preserve">. </w:t>
      </w:r>
      <w:r w:rsidR="009D1A9D">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Pr="006F078E" w:rsidRDefault="00124F51" w:rsidP="00713126">
          <w:pPr>
            <w:pStyle w:val="Heading1"/>
            <w:jc w:val="both"/>
          </w:pPr>
          <w:proofErr w:type="spellStart"/>
          <w:r w:rsidRPr="006F078E">
            <w:t>Bibliography</w:t>
          </w:r>
          <w:proofErr w:type="spellEnd"/>
        </w:p>
        <w:sdt>
          <w:sdtPr>
            <w:id w:val="111145805"/>
            <w:bibliography/>
          </w:sdtPr>
          <w:sdtEndPr/>
          <w:sdtContent>
            <w:p w:rsidR="00FF7808" w:rsidRPr="00FF7808" w:rsidRDefault="00337CC4" w:rsidP="00FF7808">
              <w:pPr>
                <w:pStyle w:val="Bibliography"/>
                <w:rPr>
                  <w:noProof/>
                  <w:lang w:val="en-US"/>
                </w:rPr>
              </w:pPr>
              <w:r>
                <w:fldChar w:fldCharType="begin"/>
              </w:r>
              <w:r w:rsidR="00124F51" w:rsidRPr="00FF7808">
                <w:rPr>
                  <w:lang w:val="en-US"/>
                </w:rPr>
                <w:instrText xml:space="preserve"> BIBLIOGRAPHY </w:instrText>
              </w:r>
              <w:r>
                <w:fldChar w:fldCharType="separate"/>
              </w:r>
              <w:r w:rsidR="00FF7808" w:rsidRPr="00FF7808">
                <w:rPr>
                  <w:noProof/>
                  <w:lang w:val="en-US"/>
                </w:rPr>
                <w:t>Bindseil, U &amp; Koenig, PJ 2011, 'The economics of TARGET2 balances', SFB 649 discussion paper.</w:t>
              </w:r>
            </w:p>
            <w:p w:rsidR="00FF7808" w:rsidRPr="00FF7808" w:rsidRDefault="00FF7808" w:rsidP="00FF7808">
              <w:pPr>
                <w:pStyle w:val="Bibliography"/>
                <w:rPr>
                  <w:noProof/>
                  <w:lang w:val="en-US"/>
                </w:rPr>
              </w:pPr>
              <w:r w:rsidRPr="00FF7808">
                <w:rPr>
                  <w:noProof/>
                  <w:lang w:val="en-US"/>
                </w:rPr>
                <w:lastRenderedPageBreak/>
                <w:t>De Grauwe, P &amp; Ji, Y 2012, 'What Germany Should Fear Most is Its Own Fear: An Analysis of Target2 and Current Account Imbalances', CEPS Working Documents.</w:t>
              </w:r>
            </w:p>
            <w:p w:rsidR="00FF7808" w:rsidRPr="00FF7808" w:rsidRDefault="00FF7808" w:rsidP="00FF7808">
              <w:pPr>
                <w:pStyle w:val="Bibliography"/>
                <w:rPr>
                  <w:noProof/>
                  <w:lang w:val="en-US"/>
                </w:rPr>
              </w:pPr>
              <w:r w:rsidRPr="00FF7808">
                <w:rPr>
                  <w:noProof/>
                  <w:lang w:val="en-US"/>
                </w:rPr>
                <w:t>'Goldman Sachs European Economic Analysis' 2013, No.03., Goldman Sachs Economic Research, Goldman Sachs Economic Research.</w:t>
              </w:r>
            </w:p>
            <w:p w:rsidR="00FF7808" w:rsidRPr="00FF7808" w:rsidRDefault="00FF7808" w:rsidP="00FF7808">
              <w:pPr>
                <w:pStyle w:val="Bibliography"/>
                <w:rPr>
                  <w:noProof/>
                  <w:lang w:val="en-US"/>
                </w:rPr>
              </w:pPr>
              <w:r w:rsidRPr="00FF7808">
                <w:rPr>
                  <w:noProof/>
                  <w:lang w:val="en-US"/>
                </w:rPr>
                <w:t xml:space="preserve">Hume, D 1752, </w:t>
              </w:r>
              <w:r w:rsidRPr="00FF7808">
                <w:rPr>
                  <w:i/>
                  <w:iCs/>
                  <w:noProof/>
                  <w:lang w:val="en-US"/>
                </w:rPr>
                <w:t>Political discourses</w:t>
              </w:r>
              <w:r w:rsidRPr="00FF7808">
                <w:rPr>
                  <w:noProof/>
                  <w:lang w:val="en-US"/>
                </w:rPr>
                <w:t>, A. Kincaid &amp; A. Donaldson, Edinburgh.</w:t>
              </w:r>
            </w:p>
            <w:p w:rsidR="00FF7808" w:rsidRPr="00FF7808" w:rsidRDefault="00FF7808" w:rsidP="00FF7808">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FF7808" w:rsidRPr="00FF7808" w:rsidRDefault="00FF7808" w:rsidP="00FF7808">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124F51" w:rsidRDefault="00337CC4" w:rsidP="00FF7808">
              <w:pPr>
                <w:jc w:val="both"/>
              </w:pPr>
              <w:r>
                <w:fldChar w:fldCharType="end"/>
              </w:r>
            </w:p>
          </w:sdtContent>
        </w:sdt>
      </w:sdtContent>
    </w:sdt>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r w:rsidR="00D352A1">
        <w:fldChar w:fldCharType="begin"/>
      </w:r>
      <w:r w:rsidR="00D352A1">
        <w:instrText xml:space="preserve"> SEQ Figur \* ARABIC </w:instrText>
      </w:r>
      <w:r w:rsidR="00D352A1">
        <w:fldChar w:fldCharType="separate"/>
      </w:r>
      <w:r w:rsidR="00B60123">
        <w:rPr>
          <w:noProof/>
        </w:rPr>
        <w:t>1</w:t>
      </w:r>
      <w:r w:rsidR="00D352A1">
        <w:rPr>
          <w:noProof/>
        </w:rPr>
        <w:fldChar w:fldCharType="end"/>
      </w:r>
      <w:r>
        <w:t>: Off</w:t>
      </w:r>
      <w:r w:rsidR="009F3593">
        <w:t>entlig gjeld som prosent av BNP. Kilde:</w:t>
      </w:r>
      <w:r w:rsidR="009D1A9D">
        <w:t xml:space="preserve"> Eurostat.</w:t>
      </w:r>
    </w:p>
    <w:p w:rsidR="009F3593" w:rsidRPr="009F3593" w:rsidRDefault="009F3593" w:rsidP="00713126">
      <w:pPr>
        <w:jc w:val="both"/>
      </w:pPr>
    </w:p>
    <w:p w:rsidR="00F52932" w:rsidRDefault="00541377" w:rsidP="00713126">
      <w:pPr>
        <w:spacing w:line="360" w:lineRule="auto"/>
        <w:ind w:left="360"/>
        <w:jc w:val="both"/>
        <w:rPr>
          <w:rFonts w:ascii="Times New Roman" w:hAnsi="Times New Roman" w:cs="Times New Roman"/>
          <w:lang w:val="en-US"/>
        </w:rPr>
      </w:pPr>
      <w:r>
        <w:rPr>
          <w:rFonts w:ascii="Times New Roman" w:hAnsi="Times New Roman" w:cs="Times New Roman"/>
          <w:noProof/>
        </w:rPr>
        <w:lastRenderedPageBreak/>
        <w:drawing>
          <wp:inline distT="0" distB="0" distL="0" distR="0">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FE7574" w:rsidRDefault="00FE7574" w:rsidP="00713126">
      <w:pPr>
        <w:spacing w:line="360" w:lineRule="auto"/>
        <w:ind w:left="360"/>
        <w:jc w:val="both"/>
        <w:rPr>
          <w:rFonts w:ascii="Times New Roman" w:hAnsi="Times New Roman" w:cs="Times New Roman"/>
          <w:noProof/>
        </w:rPr>
      </w:pPr>
    </w:p>
    <w:p w:rsidR="009D1A9D" w:rsidRDefault="009D1A9D"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r w:rsidR="00D352A1">
        <w:fldChar w:fldCharType="begin"/>
      </w:r>
      <w:r w:rsidR="00D352A1">
        <w:instrText xml:space="preserve"> SEQ Figur \* ARABIC </w:instrText>
      </w:r>
      <w:r w:rsidR="00D352A1">
        <w:fldChar w:fldCharType="separate"/>
      </w:r>
      <w:r w:rsidR="00B60123">
        <w:rPr>
          <w:noProof/>
        </w:rPr>
        <w:t>2</w:t>
      </w:r>
      <w:r w:rsidR="00D352A1">
        <w:rPr>
          <w:noProof/>
        </w:rPr>
        <w:fldChar w:fldCharType="end"/>
      </w:r>
      <w:r>
        <w:t>: Lange renter på stats</w:t>
      </w:r>
      <w:r w:rsidR="009F3593">
        <w:t>obligasjoner med 10-års løpetid. Kilde:</w:t>
      </w:r>
      <w:r w:rsidR="009D1A9D">
        <w:t xml:space="preserve"> Eurostat.</w:t>
      </w:r>
    </w:p>
    <w:p w:rsidR="00FE7574" w:rsidRDefault="00FE7574" w:rsidP="00713126">
      <w:pPr>
        <w:spacing w:line="360" w:lineRule="auto"/>
        <w:ind w:left="360"/>
        <w:jc w:val="both"/>
        <w:rPr>
          <w:rFonts w:ascii="Times New Roman" w:hAnsi="Times New Roman" w:cs="Times New Roman"/>
          <w:noProof/>
        </w:rPr>
      </w:pPr>
    </w:p>
    <w:p w:rsidR="00B76017" w:rsidRDefault="008739C1" w:rsidP="00713126">
      <w:pPr>
        <w:spacing w:line="360" w:lineRule="auto"/>
        <w:ind w:left="360"/>
        <w:jc w:val="both"/>
        <w:rPr>
          <w:rFonts w:ascii="Times New Roman" w:hAnsi="Times New Roman" w:cs="Times New Roman"/>
          <w:lang w:val="en-US"/>
        </w:rPr>
      </w:pPr>
      <w:r>
        <w:rPr>
          <w:rFonts w:ascii="Times New Roman" w:hAnsi="Times New Roman" w:cs="Times New Roman"/>
          <w:noProof/>
        </w:rPr>
        <w:lastRenderedPageBreak/>
        <w:drawing>
          <wp:inline distT="0" distB="0" distL="0" distR="0">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A31CCC" w:rsidRPr="006F078E" w:rsidRDefault="00A31CCC" w:rsidP="00713126">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t xml:space="preserve">Figur </w:t>
      </w:r>
      <w:r w:rsidR="00FF0AA7">
        <w:rPr>
          <w:rFonts w:ascii="Times New Roman" w:hAnsi="Times New Roman" w:cs="Times New Roman"/>
          <w:b w:val="0"/>
        </w:rPr>
        <w:fldChar w:fldCharType="begin"/>
      </w:r>
      <w:r w:rsidR="00FF0AA7">
        <w:rPr>
          <w:rFonts w:ascii="Times New Roman" w:hAnsi="Times New Roman" w:cs="Times New Roman"/>
          <w:b w:val="0"/>
        </w:rPr>
        <w:instrText xml:space="preserve"> SEQ Figur \* ARABIC </w:instrText>
      </w:r>
      <w:r w:rsidR="00FF0AA7">
        <w:rPr>
          <w:rFonts w:ascii="Times New Roman" w:hAnsi="Times New Roman" w:cs="Times New Roman"/>
          <w:b w:val="0"/>
        </w:rPr>
        <w:fldChar w:fldCharType="separate"/>
      </w:r>
      <w:r w:rsidR="00B60123">
        <w:rPr>
          <w:rFonts w:ascii="Times New Roman" w:hAnsi="Times New Roman" w:cs="Times New Roman"/>
          <w:b w:val="0"/>
          <w:noProof/>
        </w:rPr>
        <w:t>3</w:t>
      </w:r>
      <w:r w:rsidR="00FF0AA7">
        <w:rPr>
          <w:rFonts w:ascii="Times New Roman" w:hAnsi="Times New Roman" w:cs="Times New Roman"/>
          <w:b w:val="0"/>
        </w:rPr>
        <w:fldChar w:fldCharType="end"/>
      </w:r>
      <w:r w:rsidRPr="009F3593">
        <w:rPr>
          <w:rFonts w:ascii="Times New Roman" w:hAnsi="Times New Roman" w:cs="Times New Roman"/>
          <w:b w:val="0"/>
        </w:rPr>
        <w:t xml:space="preserve">: </w:t>
      </w:r>
      <w:r w:rsidR="009F3593" w:rsidRPr="009F3593">
        <w:rPr>
          <w:rFonts w:ascii="Times New Roman" w:hAnsi="Times New Roman" w:cs="Times New Roman"/>
          <w:b w:val="0"/>
        </w:rPr>
        <w:t xml:space="preserve">Fordringer (+) og gjeld (-) på </w:t>
      </w:r>
      <w:r w:rsidR="003059FE" w:rsidRPr="009F3593">
        <w:rPr>
          <w:rFonts w:ascii="Times New Roman" w:hAnsi="Times New Roman" w:cs="Times New Roman"/>
          <w:b w:val="0"/>
          <w:bCs w:val="0"/>
          <w:color w:val="4F83BE"/>
        </w:rPr>
        <w:t>TARGET-</w:t>
      </w:r>
      <w:r w:rsidR="00767A2F" w:rsidRPr="009F3593">
        <w:rPr>
          <w:rFonts w:ascii="Times New Roman" w:hAnsi="Times New Roman" w:cs="Times New Roman"/>
          <w:b w:val="0"/>
          <w:bCs w:val="0"/>
          <w:color w:val="4F83BE"/>
        </w:rPr>
        <w:t>balansen</w:t>
      </w:r>
      <w:r w:rsidR="009F3593" w:rsidRPr="009F3593">
        <w:rPr>
          <w:rFonts w:ascii="Times New Roman" w:hAnsi="Times New Roman" w:cs="Times New Roman"/>
          <w:b w:val="0"/>
          <w:bCs w:val="0"/>
          <w:color w:val="4F83BE"/>
        </w:rPr>
        <w:t xml:space="preserve">. </w:t>
      </w:r>
      <w:r w:rsidR="009F3593" w:rsidRPr="006F078E">
        <w:rPr>
          <w:rFonts w:ascii="Times New Roman" w:hAnsi="Times New Roman" w:cs="Times New Roman"/>
          <w:b w:val="0"/>
          <w:bCs w:val="0"/>
          <w:color w:val="4F83BE"/>
        </w:rPr>
        <w:t xml:space="preserve">Kilde: </w:t>
      </w:r>
      <w:proofErr w:type="spellStart"/>
      <w:r w:rsidR="009F3593" w:rsidRPr="006F078E">
        <w:rPr>
          <w:rFonts w:ascii="Times New Roman" w:hAnsi="Times New Roman" w:cs="Times New Roman"/>
          <w:b w:val="0"/>
          <w:bCs w:val="0"/>
          <w:color w:val="4F83BE"/>
        </w:rPr>
        <w:t>Datastream</w:t>
      </w:r>
      <w:proofErr w:type="spellEnd"/>
      <w:r w:rsidR="009F3593"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EndPr/>
        <w:sdtContent>
          <w:r w:rsidR="009F3593" w:rsidRPr="009F3593">
            <w:rPr>
              <w:rFonts w:ascii="Times New Roman" w:hAnsi="Times New Roman" w:cs="Times New Roman"/>
              <w:b w:val="0"/>
              <w:bCs w:val="0"/>
              <w:color w:val="4F83BE"/>
            </w:rPr>
            <w:fldChar w:fldCharType="begin"/>
          </w:r>
          <w:r w:rsidR="009F3593" w:rsidRPr="006F078E">
            <w:rPr>
              <w:rFonts w:ascii="Times New Roman" w:hAnsi="Times New Roman" w:cs="Times New Roman"/>
              <w:b w:val="0"/>
              <w:bCs w:val="0"/>
              <w:color w:val="4F83BE"/>
            </w:rPr>
            <w:instrText xml:space="preserve"> CITATION sinn2012targetSin12 \l 1044 </w:instrText>
          </w:r>
          <w:r w:rsidR="009F3593"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9F3593" w:rsidRPr="009F3593">
            <w:rPr>
              <w:rFonts w:ascii="Times New Roman" w:hAnsi="Times New Roman" w:cs="Times New Roman"/>
              <w:b w:val="0"/>
              <w:bCs w:val="0"/>
              <w:color w:val="4F83BE"/>
            </w:rPr>
            <w:fldChar w:fldCharType="end"/>
          </w:r>
        </w:sdtContent>
      </w:sdt>
      <w:r w:rsidR="009F3593" w:rsidRPr="006F078E">
        <w:rPr>
          <w:rFonts w:ascii="Times New Roman" w:hAnsi="Times New Roman" w:cs="Times New Roman"/>
          <w:b w:val="0"/>
          <w:bCs w:val="0"/>
          <w:color w:val="4F83BE"/>
        </w:rPr>
        <w:t xml:space="preserve"> </w:t>
      </w:r>
    </w:p>
    <w:p w:rsidR="00D11E91" w:rsidRDefault="00AF4ACD" w:rsidP="00713126">
      <w:pPr>
        <w:spacing w:line="360" w:lineRule="auto"/>
        <w:jc w:val="both"/>
        <w:rPr>
          <w:lang w:val="en-US"/>
        </w:rPr>
      </w:pPr>
      <w:r>
        <w:rPr>
          <w:noProof/>
        </w:rPr>
        <w:drawing>
          <wp:inline distT="0" distB="0" distL="0" distR="0">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3059FE" w:rsidRDefault="003059FE" w:rsidP="00713126">
      <w:pPr>
        <w:spacing w:line="360" w:lineRule="auto"/>
        <w:jc w:val="both"/>
        <w:rPr>
          <w:lang w:val="en-US"/>
        </w:rPr>
      </w:pPr>
    </w:p>
    <w:p w:rsidR="003059FE" w:rsidRDefault="003059FE"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FF0AA7" w:rsidRDefault="00FF0AA7" w:rsidP="00713126">
      <w:pPr>
        <w:pStyle w:val="Caption"/>
        <w:keepNext/>
        <w:jc w:val="both"/>
      </w:pPr>
      <w:r>
        <w:lastRenderedPageBreak/>
        <w:t xml:space="preserve">Figur </w:t>
      </w:r>
      <w:r w:rsidR="00D352A1">
        <w:fldChar w:fldCharType="begin"/>
      </w:r>
      <w:r w:rsidR="00D352A1">
        <w:instrText xml:space="preserve"> SEQ Figur \* ARABIC </w:instrText>
      </w:r>
      <w:r w:rsidR="00D352A1">
        <w:fldChar w:fldCharType="separate"/>
      </w:r>
      <w:r w:rsidR="00B60123">
        <w:rPr>
          <w:noProof/>
        </w:rPr>
        <w:t>4</w:t>
      </w:r>
      <w:r w:rsidR="00D352A1">
        <w:rPr>
          <w:noProof/>
        </w:rPr>
        <w:fldChar w:fldCharType="end"/>
      </w:r>
      <w:r>
        <w:rPr>
          <w:rFonts w:ascii="Times New Roman" w:hAnsi="Times New Roman" w:cs="Times New Roman"/>
        </w:rPr>
        <w:t>:</w:t>
      </w:r>
      <w:r w:rsidR="00531E20">
        <w:rPr>
          <w:rFonts w:ascii="Times New Roman" w:hAnsi="Times New Roman" w:cs="Times New Roman"/>
        </w:rPr>
        <w:t xml:space="preserve"> Penger utenfor landets grenser under </w:t>
      </w:r>
      <w:proofErr w:type="spellStart"/>
      <w:r>
        <w:t>Bretton</w:t>
      </w:r>
      <w:proofErr w:type="spellEnd"/>
      <w:r>
        <w:t xml:space="preserve"> Woods-systemet</w:t>
      </w:r>
      <w:r w:rsidR="00440433">
        <w:t>. F</w:t>
      </w:r>
      <w:r w:rsidR="004E06FC">
        <w:t xml:space="preserve">orårsaket </w:t>
      </w:r>
      <w:r w:rsidR="00440433">
        <w:t xml:space="preserve">her </w:t>
      </w:r>
      <w:r w:rsidR="004E06FC">
        <w:t xml:space="preserve">av en økning i basispenger. </w:t>
      </w:r>
    </w:p>
    <w:p w:rsidR="00FF0AA7" w:rsidRDefault="00FF7808" w:rsidP="00851952">
      <w:pPr>
        <w:spacing w:line="360" w:lineRule="auto"/>
        <w:jc w:val="center"/>
        <w:rPr>
          <w:noProof/>
        </w:rPr>
      </w:pPr>
      <w:r>
        <w:rPr>
          <w:noProof/>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77.25pt" o:ole="">
            <v:imagedata r:id="rId12" o:title=""/>
          </v:shape>
          <o:OLEObject Type="Link" ProgID="Excel.SheetMacroEnabled.12" ShapeID="_x0000_i1025" DrawAspect="Content" r:id="rId13" UpdateMode="Always">
            <o:LinkType>Picture</o:LinkType>
            <o:LockedField>false</o:LockedField>
          </o:OLEObject>
        </w:object>
      </w: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6A452B"/>
    <w:p w:rsidR="006A452B" w:rsidRPr="006A452B" w:rsidRDefault="006A452B" w:rsidP="006A452B"/>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0A7E6F" w:rsidRDefault="000A7E6F" w:rsidP="00713126">
      <w:pPr>
        <w:pStyle w:val="Caption"/>
        <w:keepNext/>
        <w:jc w:val="both"/>
      </w:pPr>
      <w:r>
        <w:t xml:space="preserve">Figur </w:t>
      </w:r>
      <w:r w:rsidR="00D352A1">
        <w:fldChar w:fldCharType="begin"/>
      </w:r>
      <w:r w:rsidR="00D352A1">
        <w:instrText xml:space="preserve"> SEQ Figur \* ARABIC </w:instrText>
      </w:r>
      <w:r w:rsidR="00D352A1">
        <w:fldChar w:fldCharType="separate"/>
      </w:r>
      <w:r w:rsidR="00B60123">
        <w:rPr>
          <w:noProof/>
        </w:rPr>
        <w:t>5</w:t>
      </w:r>
      <w:r w:rsidR="00D352A1">
        <w:rPr>
          <w:noProof/>
        </w:rPr>
        <w:fldChar w:fldCharType="end"/>
      </w:r>
      <w:r>
        <w:t xml:space="preserve">: </w:t>
      </w:r>
      <w:r w:rsidR="00531E20">
        <w:t xml:space="preserve">Penger utenfor landets grenser i </w:t>
      </w:r>
      <w:proofErr w:type="spellStart"/>
      <w:r>
        <w:t>eursonen</w:t>
      </w:r>
      <w:proofErr w:type="spellEnd"/>
      <w:r w:rsidR="00440433">
        <w:t>. F</w:t>
      </w:r>
      <w:r w:rsidR="00531E20">
        <w:t xml:space="preserve">orårsaket </w:t>
      </w:r>
      <w:r w:rsidR="00440433">
        <w:t xml:space="preserve">her </w:t>
      </w:r>
      <w:r w:rsidR="00531E20">
        <w:t xml:space="preserve">av </w:t>
      </w:r>
      <w:r>
        <w:t>en økning i basispengemengden.</w:t>
      </w:r>
    </w:p>
    <w:p w:rsidR="006A452B" w:rsidRPr="006A452B" w:rsidRDefault="00FF7808" w:rsidP="006A452B">
      <w:r>
        <w:object w:dxaOrig="9390" w:dyaOrig="7545">
          <v:shape id="_x0000_i1026" type="#_x0000_t75" style="width:469.5pt;height:377.25pt" o:ole="">
            <v:imagedata r:id="rId14" o:title=""/>
          </v:shape>
          <o:OLEObject Type="Link" ProgID="Excel.SheetMacroEnabled.12" ShapeID="_x0000_i1026" DrawAspect="Content" r:id="rId15" UpdateMode="Always">
            <o:LinkType>Picture</o:LinkType>
            <o:LockedField>false</o:LockedField>
          </o:OLEObject>
        </w:object>
      </w:r>
    </w:p>
    <w:p w:rsidR="00EB6AD6" w:rsidRDefault="00EB6AD6" w:rsidP="00851952">
      <w:pPr>
        <w:spacing w:line="360" w:lineRule="auto"/>
        <w:jc w:val="center"/>
        <w:rPr>
          <w:noProof/>
        </w:rPr>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A31CCC" w:rsidRDefault="001F1A33" w:rsidP="00713126">
      <w:pPr>
        <w:pStyle w:val="Caption"/>
        <w:keepNext/>
        <w:jc w:val="both"/>
      </w:pPr>
      <w:r>
        <w:t>Figur 6</w:t>
      </w:r>
      <w:r w:rsidR="00A31CCC">
        <w:t xml:space="preserve">: </w:t>
      </w:r>
      <w:r w:rsidR="00531E20">
        <w:t xml:space="preserve">Penger utenfor landets grenser i </w:t>
      </w:r>
      <w:proofErr w:type="spellStart"/>
      <w:r w:rsidR="00531E20">
        <w:t>eursonen</w:t>
      </w:r>
      <w:proofErr w:type="spellEnd"/>
      <w:r w:rsidR="00440433">
        <w:t>. F</w:t>
      </w:r>
      <w:r w:rsidR="00531E20">
        <w:t xml:space="preserve">orårsaket </w:t>
      </w:r>
      <w:r w:rsidR="00440433">
        <w:t xml:space="preserve">her </w:t>
      </w:r>
      <w:r w:rsidR="00531E20">
        <w:t xml:space="preserve">av </w:t>
      </w:r>
      <w:r w:rsidR="00FF0AA7">
        <w:t>endrede</w:t>
      </w:r>
      <w:r w:rsidR="001841A4">
        <w:t xml:space="preserve"> innskuddspreferanser. </w:t>
      </w:r>
    </w:p>
    <w:p w:rsidR="006A452B" w:rsidRPr="006A452B" w:rsidRDefault="00FF7808" w:rsidP="006A452B">
      <w:r>
        <w:object w:dxaOrig="10020" w:dyaOrig="7545">
          <v:shape id="_x0000_i1027" type="#_x0000_t75" style="width:477.75pt;height:377.25pt" o:ole="">
            <v:imagedata r:id="rId16" o:title=""/>
          </v:shape>
          <o:OLEObject Type="Link" ProgID="Excel.SheetMacroEnabled.12" ShapeID="_x0000_i1027" DrawAspect="Content" r:id="rId17" UpdateMode="Always">
            <o:LinkType>Picture</o:LinkType>
            <o:LockedField>false</o:LockedField>
          </o:OLEObject>
        </w:object>
      </w:r>
    </w:p>
    <w:p w:rsidR="00EB6AD6" w:rsidRPr="00EB6AD6" w:rsidRDefault="00EB6AD6" w:rsidP="00851952">
      <w:pPr>
        <w:jc w:val="center"/>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Pr="006A452B" w:rsidRDefault="006A452B" w:rsidP="006A452B"/>
    <w:p w:rsidR="00A31CCC" w:rsidRPr="006F078E" w:rsidRDefault="001F1A33" w:rsidP="00713126">
      <w:pPr>
        <w:pStyle w:val="Caption"/>
        <w:keepNext/>
        <w:jc w:val="both"/>
      </w:pPr>
      <w:r>
        <w:lastRenderedPageBreak/>
        <w:t>Figur 7</w:t>
      </w:r>
      <w:r w:rsidR="00A31CCC">
        <w:t>: Utviklingen i Target</w:t>
      </w:r>
      <w:r w:rsidR="00FF0AA7">
        <w:t>-</w:t>
      </w:r>
      <w:r w:rsidR="00A31CCC">
        <w:t xml:space="preserve">gjelden og driftsbalansen for </w:t>
      </w:r>
      <w:r w:rsidR="00FF0AA7">
        <w:t>PIGS-landene totalt.</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w:t>
      </w:r>
      <w:proofErr w:type="spellStart"/>
      <w:r w:rsidR="00FF0AA7" w:rsidRPr="006F078E">
        <w:rPr>
          <w:rFonts w:ascii="Times New Roman" w:hAnsi="Times New Roman" w:cs="Times New Roman"/>
          <w:b w:val="0"/>
          <w:bCs w:val="0"/>
          <w:color w:val="4F83BE"/>
        </w:rPr>
        <w:t>Datastream</w:t>
      </w:r>
      <w:proofErr w:type="spellEnd"/>
      <w:r w:rsidR="00FF0AA7"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EndPr/>
        <w:sdtContent>
          <w:r w:rsidR="00FF0AA7"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FF0AA7"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FF0AA7" w:rsidRPr="009F3593">
            <w:rPr>
              <w:rFonts w:ascii="Times New Roman" w:hAnsi="Times New Roman" w:cs="Times New Roman"/>
              <w:b w:val="0"/>
              <w:bCs w:val="0"/>
              <w:color w:val="4F83BE"/>
            </w:rPr>
            <w:fldChar w:fldCharType="end"/>
          </w:r>
        </w:sdtContent>
      </w:sdt>
    </w:p>
    <w:p w:rsidR="00A31CCC" w:rsidRPr="006F078E" w:rsidRDefault="00A31CCC" w:rsidP="00713126">
      <w:pPr>
        <w:spacing w:line="360" w:lineRule="auto"/>
        <w:jc w:val="both"/>
      </w:pPr>
    </w:p>
    <w:p w:rsidR="00E74848" w:rsidRDefault="00751265" w:rsidP="00713126">
      <w:pPr>
        <w:spacing w:line="360" w:lineRule="auto"/>
        <w:jc w:val="both"/>
        <w:rPr>
          <w:lang w:val="en-US"/>
        </w:rPr>
      </w:pPr>
      <w:r>
        <w:rPr>
          <w:noProof/>
        </w:rPr>
        <w:drawing>
          <wp:inline distT="0" distB="0" distL="0" distR="0">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Pr="00905149" w:rsidRDefault="00905149" w:rsidP="00905149"/>
    <w:p w:rsidR="00A31CCC" w:rsidRPr="006F078E" w:rsidRDefault="00751265" w:rsidP="00713126">
      <w:pPr>
        <w:pStyle w:val="Caption"/>
        <w:keepNext/>
        <w:jc w:val="both"/>
        <w:rPr>
          <w:rFonts w:ascii="Times New Roman" w:hAnsi="Times New Roman" w:cs="Times New Roman"/>
          <w:b w:val="0"/>
          <w:bCs w:val="0"/>
          <w:color w:val="4F83BE"/>
        </w:rPr>
      </w:pPr>
      <w:r>
        <w:lastRenderedPageBreak/>
        <w:t>Fig</w:t>
      </w:r>
      <w:r w:rsidR="001F1A33">
        <w:t>ur 8</w:t>
      </w:r>
      <w:r w:rsidR="00A31CCC">
        <w:t>:</w:t>
      </w:r>
      <w:r w:rsidR="003059FE">
        <w:t xml:space="preserve"> Utviklingen i Target gjelden og driftsbalansen for Portugal, </w:t>
      </w:r>
      <w:proofErr w:type="spellStart"/>
      <w:r w:rsidR="003059FE">
        <w:t>Ireland</w:t>
      </w:r>
      <w:proofErr w:type="spellEnd"/>
      <w:r w:rsidR="003059FE">
        <w:t>, Hellas, Spania og Italia enkeltvis.</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w:t>
      </w:r>
      <w:proofErr w:type="spellStart"/>
      <w:r w:rsidR="00FF0AA7" w:rsidRPr="006F078E">
        <w:rPr>
          <w:rFonts w:ascii="Times New Roman" w:hAnsi="Times New Roman" w:cs="Times New Roman"/>
          <w:b w:val="0"/>
          <w:bCs w:val="0"/>
          <w:color w:val="4F83BE"/>
        </w:rPr>
        <w:t>Datastream</w:t>
      </w:r>
      <w:proofErr w:type="spellEnd"/>
      <w:r w:rsidR="00FF0AA7"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EndPr/>
        <w:sdtContent>
          <w:r w:rsidR="00FF0AA7"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FF0AA7"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FF0AA7" w:rsidRPr="009F3593">
            <w:rPr>
              <w:rFonts w:ascii="Times New Roman" w:hAnsi="Times New Roman" w:cs="Times New Roman"/>
              <w:b w:val="0"/>
              <w:bCs w:val="0"/>
              <w:color w:val="4F83BE"/>
            </w:rPr>
            <w:fldChar w:fldCharType="end"/>
          </w:r>
        </w:sdtContent>
      </w:sdt>
    </w:p>
    <w:p w:rsidR="00541377" w:rsidRPr="006F078E" w:rsidRDefault="00541377" w:rsidP="00541377"/>
    <w:p w:rsidR="00E74848" w:rsidRDefault="00905149" w:rsidP="00713126">
      <w:pPr>
        <w:spacing w:before="240" w:line="360" w:lineRule="auto"/>
        <w:jc w:val="both"/>
        <w:rPr>
          <w:lang w:val="en-US"/>
        </w:rPr>
      </w:pPr>
      <w:r>
        <w:rPr>
          <w:noProof/>
        </w:rPr>
        <w:drawing>
          <wp:inline distT="0" distB="0" distL="0" distR="0" wp14:anchorId="577B4BF1" wp14:editId="301D3711">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14:anchorId="2DC30CA2" wp14:editId="2EC86996">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14:anchorId="7BBFC788" wp14:editId="0756A14C">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14:anchorId="7428E6A0" wp14:editId="60248F5E">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Pr="001102EC" w:rsidRDefault="001102EC" w:rsidP="00713126">
      <w:pPr>
        <w:spacing w:before="240" w:line="360" w:lineRule="auto"/>
        <w:jc w:val="both"/>
      </w:pPr>
    </w:p>
    <w:p w:rsidR="001102EC" w:rsidRPr="001102EC" w:rsidRDefault="001102EC" w:rsidP="00713126">
      <w:pPr>
        <w:spacing w:before="240" w:line="360" w:lineRule="auto"/>
        <w:jc w:val="both"/>
      </w:pPr>
    </w:p>
    <w:p w:rsidR="001102EC" w:rsidRDefault="001102EC" w:rsidP="00713126">
      <w:pPr>
        <w:spacing w:before="240" w:line="360" w:lineRule="auto"/>
        <w:jc w:val="both"/>
      </w:pPr>
    </w:p>
    <w:sectPr w:rsidR="001102EC"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2A1" w:rsidRDefault="00D352A1" w:rsidP="006C70F9">
      <w:pPr>
        <w:spacing w:after="0" w:line="240" w:lineRule="auto"/>
      </w:pPr>
      <w:r>
        <w:separator/>
      </w:r>
    </w:p>
  </w:endnote>
  <w:endnote w:type="continuationSeparator" w:id="0">
    <w:p w:rsidR="00D352A1" w:rsidRDefault="00D352A1"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2A1" w:rsidRDefault="00D352A1" w:rsidP="006C70F9">
      <w:pPr>
        <w:spacing w:after="0" w:line="240" w:lineRule="auto"/>
      </w:pPr>
      <w:r>
        <w:separator/>
      </w:r>
    </w:p>
  </w:footnote>
  <w:footnote w:type="continuationSeparator" w:id="0">
    <w:p w:rsidR="00D352A1" w:rsidRDefault="00D352A1" w:rsidP="006C70F9">
      <w:pPr>
        <w:spacing w:after="0" w:line="240" w:lineRule="auto"/>
      </w:pPr>
      <w:r>
        <w:continuationSeparator/>
      </w:r>
    </w:p>
  </w:footnote>
  <w:footnote w:id="1">
    <w:p w:rsidR="001E2A73" w:rsidRPr="00433F43" w:rsidRDefault="001E2A73" w:rsidP="00531E20">
      <w:pPr>
        <w:spacing w:after="0" w:line="240" w:lineRule="auto"/>
        <w:rPr>
          <w:sz w:val="20"/>
          <w:szCs w:val="20"/>
        </w:rPr>
      </w:pPr>
      <w:r>
        <w:rPr>
          <w:rStyle w:val="FootnoteReference"/>
        </w:rPr>
        <w:footnoteRef/>
      </w:r>
      <w:r>
        <w:t xml:space="preserve"> </w:t>
      </w:r>
      <w:r w:rsidRPr="007B6D4F">
        <w:rPr>
          <w:sz w:val="20"/>
          <w:szCs w:val="20"/>
        </w:rPr>
        <w:t xml:space="preserve">En takk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denne artikkelen.</w:t>
      </w:r>
    </w:p>
  </w:footnote>
  <w:footnote w:id="2">
    <w:p w:rsidR="001E2A73" w:rsidRDefault="001E2A73">
      <w:pPr>
        <w:pStyle w:val="FootnoteText"/>
      </w:pPr>
      <w:r>
        <w:rPr>
          <w:rStyle w:val="FootnoteReference"/>
        </w:rPr>
        <w:footnoteRef/>
      </w:r>
      <w:r>
        <w:t xml:space="preserve"> Denne omleggingen har ingen betydning for de resultater som blir diskutert i denne artikkelen.</w:t>
      </w:r>
    </w:p>
  </w:footnote>
  <w:footnote w:id="3">
    <w:p w:rsidR="001E2A73" w:rsidRDefault="001E2A73">
      <w:pPr>
        <w:pStyle w:val="FootnoteText"/>
      </w:pPr>
      <w:r>
        <w:rPr>
          <w:rStyle w:val="FootnoteReference"/>
        </w:rPr>
        <w:footnoteRef/>
      </w:r>
      <w:r>
        <w:t xml:space="preserve"> Mellom landene i eurosonen finnes det i dag ingen felles regler for innskuddsgarantier.</w:t>
      </w:r>
    </w:p>
  </w:footnote>
  <w:footnote w:id="4">
    <w:p w:rsidR="002578E8" w:rsidRPr="002578E8" w:rsidRDefault="002578E8">
      <w:pPr>
        <w:pStyle w:val="FootnoteText"/>
        <w:rPr>
          <w:rFonts w:cstheme="minorHAnsi"/>
        </w:rPr>
      </w:pPr>
      <w:r w:rsidRPr="002578E8">
        <w:rPr>
          <w:rStyle w:val="FootnoteReference"/>
          <w:rFonts w:cstheme="minorHAnsi"/>
        </w:rPr>
        <w:footnoteRef/>
      </w:r>
      <w:r w:rsidRPr="002578E8">
        <w:rPr>
          <w:rFonts w:cstheme="minorHAnsi"/>
        </w:rPr>
        <w:t xml:space="preserve"> Det også verdt å legge merke til at denne pengepoliske responsen indirekte også vil kunne begunstige den greske forretningsbankens nåværende innskytere og obligasjonsholdere. Dette fordi et eventuelt tap eller en konkurs hos forretningsbanken, nå vil bli delt sammen med den greske nasjonale sentralbanken.</w:t>
      </w:r>
    </w:p>
  </w:footnote>
  <w:footnote w:id="5">
    <w:p w:rsidR="001E2A73" w:rsidRDefault="001E2A73">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fldChar w:fldCharType="begin"/>
          </w:r>
          <w:r>
            <w:instrText xml:space="preserve"> CITATION Dav52 \l 1044 </w:instrText>
          </w:r>
          <w:r>
            <w:fldChar w:fldCharType="separate"/>
          </w:r>
          <w:r w:rsidR="00FF7808">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5">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7"/>
  </w:num>
  <w:num w:numId="5">
    <w:abstractNumId w:val="2"/>
  </w:num>
  <w:num w:numId="6">
    <w:abstractNumId w:val="8"/>
  </w:num>
  <w:num w:numId="7">
    <w:abstractNumId w:val="17"/>
  </w:num>
  <w:num w:numId="8">
    <w:abstractNumId w:val="4"/>
  </w:num>
  <w:num w:numId="9">
    <w:abstractNumId w:val="0"/>
  </w:num>
  <w:num w:numId="10">
    <w:abstractNumId w:val="5"/>
  </w:num>
  <w:num w:numId="11">
    <w:abstractNumId w:val="6"/>
  </w:num>
  <w:num w:numId="12">
    <w:abstractNumId w:val="14"/>
  </w:num>
  <w:num w:numId="13">
    <w:abstractNumId w:val="3"/>
  </w:num>
  <w:num w:numId="14">
    <w:abstractNumId w:val="11"/>
  </w:num>
  <w:num w:numId="15">
    <w:abstractNumId w:val="13"/>
  </w:num>
  <w:num w:numId="16">
    <w:abstractNumId w:val="10"/>
  </w:num>
  <w:num w:numId="17">
    <w:abstractNumId w:val="16"/>
  </w:num>
  <w:num w:numId="18">
    <w:abstractNumId w:val="1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50"/>
    <w:rsid w:val="00000118"/>
    <w:rsid w:val="000034B1"/>
    <w:rsid w:val="000058E0"/>
    <w:rsid w:val="00007322"/>
    <w:rsid w:val="00007A70"/>
    <w:rsid w:val="00011700"/>
    <w:rsid w:val="0001275C"/>
    <w:rsid w:val="000150B7"/>
    <w:rsid w:val="0001564D"/>
    <w:rsid w:val="00020722"/>
    <w:rsid w:val="00020BA9"/>
    <w:rsid w:val="00021B41"/>
    <w:rsid w:val="000220E4"/>
    <w:rsid w:val="000221B1"/>
    <w:rsid w:val="00025E05"/>
    <w:rsid w:val="000260F6"/>
    <w:rsid w:val="00027809"/>
    <w:rsid w:val="00030F21"/>
    <w:rsid w:val="00033470"/>
    <w:rsid w:val="00033AE8"/>
    <w:rsid w:val="000342AB"/>
    <w:rsid w:val="00037BA7"/>
    <w:rsid w:val="00037FBF"/>
    <w:rsid w:val="00043626"/>
    <w:rsid w:val="0004543A"/>
    <w:rsid w:val="00045E6D"/>
    <w:rsid w:val="0005049B"/>
    <w:rsid w:val="00051830"/>
    <w:rsid w:val="00053EB6"/>
    <w:rsid w:val="00056BBA"/>
    <w:rsid w:val="00062F25"/>
    <w:rsid w:val="00067850"/>
    <w:rsid w:val="000714A0"/>
    <w:rsid w:val="00074865"/>
    <w:rsid w:val="00077186"/>
    <w:rsid w:val="0008064F"/>
    <w:rsid w:val="00080E20"/>
    <w:rsid w:val="00081F77"/>
    <w:rsid w:val="00082380"/>
    <w:rsid w:val="00082C9D"/>
    <w:rsid w:val="00083F0C"/>
    <w:rsid w:val="00085B44"/>
    <w:rsid w:val="00086239"/>
    <w:rsid w:val="000905A2"/>
    <w:rsid w:val="00096427"/>
    <w:rsid w:val="000A0262"/>
    <w:rsid w:val="000A04E8"/>
    <w:rsid w:val="000A12CB"/>
    <w:rsid w:val="000A53EE"/>
    <w:rsid w:val="000A5D15"/>
    <w:rsid w:val="000A64B8"/>
    <w:rsid w:val="000A7BC7"/>
    <w:rsid w:val="000A7E6F"/>
    <w:rsid w:val="000B07C5"/>
    <w:rsid w:val="000B0EBA"/>
    <w:rsid w:val="000B215A"/>
    <w:rsid w:val="000B28C3"/>
    <w:rsid w:val="000B65CF"/>
    <w:rsid w:val="000B7428"/>
    <w:rsid w:val="000C00E3"/>
    <w:rsid w:val="000C0F60"/>
    <w:rsid w:val="000C461B"/>
    <w:rsid w:val="000C5A1B"/>
    <w:rsid w:val="000D2B32"/>
    <w:rsid w:val="000D38BF"/>
    <w:rsid w:val="000D676D"/>
    <w:rsid w:val="000D6797"/>
    <w:rsid w:val="000D711B"/>
    <w:rsid w:val="000D74B7"/>
    <w:rsid w:val="000D7C98"/>
    <w:rsid w:val="000E3189"/>
    <w:rsid w:val="000E5D2C"/>
    <w:rsid w:val="000F0B90"/>
    <w:rsid w:val="000F0C16"/>
    <w:rsid w:val="000F49D0"/>
    <w:rsid w:val="000F5E65"/>
    <w:rsid w:val="000F63C1"/>
    <w:rsid w:val="00100F6D"/>
    <w:rsid w:val="001102EC"/>
    <w:rsid w:val="0011035A"/>
    <w:rsid w:val="00110E7A"/>
    <w:rsid w:val="001117BC"/>
    <w:rsid w:val="00112790"/>
    <w:rsid w:val="0011303D"/>
    <w:rsid w:val="001130D2"/>
    <w:rsid w:val="00114BD3"/>
    <w:rsid w:val="00116E43"/>
    <w:rsid w:val="0012325C"/>
    <w:rsid w:val="00123489"/>
    <w:rsid w:val="0012418F"/>
    <w:rsid w:val="00124E2B"/>
    <w:rsid w:val="00124F51"/>
    <w:rsid w:val="001261AD"/>
    <w:rsid w:val="001279C4"/>
    <w:rsid w:val="001311E5"/>
    <w:rsid w:val="00132480"/>
    <w:rsid w:val="0013315A"/>
    <w:rsid w:val="0013352A"/>
    <w:rsid w:val="00135625"/>
    <w:rsid w:val="001356CD"/>
    <w:rsid w:val="001359CA"/>
    <w:rsid w:val="00136853"/>
    <w:rsid w:val="001400D8"/>
    <w:rsid w:val="00142ADE"/>
    <w:rsid w:val="00144C68"/>
    <w:rsid w:val="00146FC1"/>
    <w:rsid w:val="00147054"/>
    <w:rsid w:val="00150765"/>
    <w:rsid w:val="00151FA8"/>
    <w:rsid w:val="0015210B"/>
    <w:rsid w:val="00152F01"/>
    <w:rsid w:val="00153860"/>
    <w:rsid w:val="00156DCB"/>
    <w:rsid w:val="00156E28"/>
    <w:rsid w:val="0016230E"/>
    <w:rsid w:val="001629A7"/>
    <w:rsid w:val="00163172"/>
    <w:rsid w:val="0016345D"/>
    <w:rsid w:val="00163A92"/>
    <w:rsid w:val="001647E3"/>
    <w:rsid w:val="001710B2"/>
    <w:rsid w:val="001724FD"/>
    <w:rsid w:val="00173140"/>
    <w:rsid w:val="00173AC1"/>
    <w:rsid w:val="00176C5E"/>
    <w:rsid w:val="00176FF3"/>
    <w:rsid w:val="00177F43"/>
    <w:rsid w:val="0018284E"/>
    <w:rsid w:val="001829B9"/>
    <w:rsid w:val="001841A4"/>
    <w:rsid w:val="001859B2"/>
    <w:rsid w:val="00190267"/>
    <w:rsid w:val="00192067"/>
    <w:rsid w:val="00193643"/>
    <w:rsid w:val="00194B7A"/>
    <w:rsid w:val="00195305"/>
    <w:rsid w:val="00195E8F"/>
    <w:rsid w:val="001A1CEA"/>
    <w:rsid w:val="001A26BE"/>
    <w:rsid w:val="001A2783"/>
    <w:rsid w:val="001A2A7D"/>
    <w:rsid w:val="001A454B"/>
    <w:rsid w:val="001A6366"/>
    <w:rsid w:val="001A6620"/>
    <w:rsid w:val="001B10EA"/>
    <w:rsid w:val="001B1F55"/>
    <w:rsid w:val="001B391E"/>
    <w:rsid w:val="001B660C"/>
    <w:rsid w:val="001C4249"/>
    <w:rsid w:val="001C4FC0"/>
    <w:rsid w:val="001C598E"/>
    <w:rsid w:val="001D0018"/>
    <w:rsid w:val="001D0B93"/>
    <w:rsid w:val="001D0C82"/>
    <w:rsid w:val="001D2A78"/>
    <w:rsid w:val="001D35D8"/>
    <w:rsid w:val="001D3BCB"/>
    <w:rsid w:val="001D451B"/>
    <w:rsid w:val="001D6F34"/>
    <w:rsid w:val="001D7792"/>
    <w:rsid w:val="001E033D"/>
    <w:rsid w:val="001E05F1"/>
    <w:rsid w:val="001E0EA8"/>
    <w:rsid w:val="001E1411"/>
    <w:rsid w:val="001E2A73"/>
    <w:rsid w:val="001E34E7"/>
    <w:rsid w:val="001E5994"/>
    <w:rsid w:val="001E6E32"/>
    <w:rsid w:val="001E7216"/>
    <w:rsid w:val="001F0435"/>
    <w:rsid w:val="001F1A33"/>
    <w:rsid w:val="001F708A"/>
    <w:rsid w:val="00206787"/>
    <w:rsid w:val="00210718"/>
    <w:rsid w:val="002117D9"/>
    <w:rsid w:val="00215823"/>
    <w:rsid w:val="002202DC"/>
    <w:rsid w:val="002214F9"/>
    <w:rsid w:val="00227338"/>
    <w:rsid w:val="00232285"/>
    <w:rsid w:val="00233522"/>
    <w:rsid w:val="00234951"/>
    <w:rsid w:val="00237F30"/>
    <w:rsid w:val="00252D6C"/>
    <w:rsid w:val="00254E1C"/>
    <w:rsid w:val="00256337"/>
    <w:rsid w:val="00256466"/>
    <w:rsid w:val="002578E8"/>
    <w:rsid w:val="00260114"/>
    <w:rsid w:val="00260C6F"/>
    <w:rsid w:val="00261D07"/>
    <w:rsid w:val="00262DF2"/>
    <w:rsid w:val="00264145"/>
    <w:rsid w:val="002645EE"/>
    <w:rsid w:val="002656DA"/>
    <w:rsid w:val="00266AF8"/>
    <w:rsid w:val="0027271C"/>
    <w:rsid w:val="00274F31"/>
    <w:rsid w:val="00276E09"/>
    <w:rsid w:val="00277811"/>
    <w:rsid w:val="00277B81"/>
    <w:rsid w:val="00283104"/>
    <w:rsid w:val="00284472"/>
    <w:rsid w:val="00286537"/>
    <w:rsid w:val="00287662"/>
    <w:rsid w:val="00287D16"/>
    <w:rsid w:val="002902E0"/>
    <w:rsid w:val="00290959"/>
    <w:rsid w:val="00290968"/>
    <w:rsid w:val="00293A63"/>
    <w:rsid w:val="00296892"/>
    <w:rsid w:val="00297B37"/>
    <w:rsid w:val="002A20F4"/>
    <w:rsid w:val="002A42D3"/>
    <w:rsid w:val="002A4316"/>
    <w:rsid w:val="002A67FA"/>
    <w:rsid w:val="002A6DB3"/>
    <w:rsid w:val="002B18D2"/>
    <w:rsid w:val="002B3730"/>
    <w:rsid w:val="002B3B38"/>
    <w:rsid w:val="002B53E7"/>
    <w:rsid w:val="002C0064"/>
    <w:rsid w:val="002C1AEC"/>
    <w:rsid w:val="002C28A4"/>
    <w:rsid w:val="002C2FD2"/>
    <w:rsid w:val="002C3988"/>
    <w:rsid w:val="002C4802"/>
    <w:rsid w:val="002C4EE3"/>
    <w:rsid w:val="002C5F62"/>
    <w:rsid w:val="002C70BC"/>
    <w:rsid w:val="002D0A30"/>
    <w:rsid w:val="002D48CB"/>
    <w:rsid w:val="002D7DBC"/>
    <w:rsid w:val="002E50A0"/>
    <w:rsid w:val="002E719C"/>
    <w:rsid w:val="002F382A"/>
    <w:rsid w:val="002F445F"/>
    <w:rsid w:val="002F695F"/>
    <w:rsid w:val="002F7FB7"/>
    <w:rsid w:val="0030336B"/>
    <w:rsid w:val="003059FE"/>
    <w:rsid w:val="00307181"/>
    <w:rsid w:val="00315179"/>
    <w:rsid w:val="00320459"/>
    <w:rsid w:val="00321098"/>
    <w:rsid w:val="003220AB"/>
    <w:rsid w:val="0032273F"/>
    <w:rsid w:val="00323F12"/>
    <w:rsid w:val="00325478"/>
    <w:rsid w:val="003264DC"/>
    <w:rsid w:val="00330B99"/>
    <w:rsid w:val="00331EC1"/>
    <w:rsid w:val="00332FD9"/>
    <w:rsid w:val="00333F9C"/>
    <w:rsid w:val="00337CC4"/>
    <w:rsid w:val="00340459"/>
    <w:rsid w:val="00343E1F"/>
    <w:rsid w:val="00345E31"/>
    <w:rsid w:val="00351F2F"/>
    <w:rsid w:val="00354519"/>
    <w:rsid w:val="0035668F"/>
    <w:rsid w:val="003568D2"/>
    <w:rsid w:val="003602E5"/>
    <w:rsid w:val="00361A27"/>
    <w:rsid w:val="00366999"/>
    <w:rsid w:val="00366EF1"/>
    <w:rsid w:val="00367B82"/>
    <w:rsid w:val="0037037D"/>
    <w:rsid w:val="003709A2"/>
    <w:rsid w:val="00370D23"/>
    <w:rsid w:val="00372F1F"/>
    <w:rsid w:val="00374987"/>
    <w:rsid w:val="00375C26"/>
    <w:rsid w:val="00377B74"/>
    <w:rsid w:val="0039084D"/>
    <w:rsid w:val="00395462"/>
    <w:rsid w:val="003A31F5"/>
    <w:rsid w:val="003A33E2"/>
    <w:rsid w:val="003A4A93"/>
    <w:rsid w:val="003A4EF0"/>
    <w:rsid w:val="003A5113"/>
    <w:rsid w:val="003B4672"/>
    <w:rsid w:val="003B5BD2"/>
    <w:rsid w:val="003B6A7C"/>
    <w:rsid w:val="003C2877"/>
    <w:rsid w:val="003C4E25"/>
    <w:rsid w:val="003C4F06"/>
    <w:rsid w:val="003C57E2"/>
    <w:rsid w:val="003C6406"/>
    <w:rsid w:val="003C641E"/>
    <w:rsid w:val="003C78C6"/>
    <w:rsid w:val="003D4678"/>
    <w:rsid w:val="003D6708"/>
    <w:rsid w:val="003E1FE9"/>
    <w:rsid w:val="003E3828"/>
    <w:rsid w:val="003E78AE"/>
    <w:rsid w:val="003F174C"/>
    <w:rsid w:val="003F177F"/>
    <w:rsid w:val="003F3193"/>
    <w:rsid w:val="003F3B23"/>
    <w:rsid w:val="00400741"/>
    <w:rsid w:val="004008D3"/>
    <w:rsid w:val="00402347"/>
    <w:rsid w:val="00402B52"/>
    <w:rsid w:val="00403359"/>
    <w:rsid w:val="00407C8F"/>
    <w:rsid w:val="0041000F"/>
    <w:rsid w:val="004112D1"/>
    <w:rsid w:val="00411E92"/>
    <w:rsid w:val="004127C2"/>
    <w:rsid w:val="00414E3F"/>
    <w:rsid w:val="00416D0F"/>
    <w:rsid w:val="00416D7A"/>
    <w:rsid w:val="00422755"/>
    <w:rsid w:val="0042287A"/>
    <w:rsid w:val="00424520"/>
    <w:rsid w:val="00425B44"/>
    <w:rsid w:val="00427FA6"/>
    <w:rsid w:val="004305A0"/>
    <w:rsid w:val="00433166"/>
    <w:rsid w:val="0043390D"/>
    <w:rsid w:val="00433F43"/>
    <w:rsid w:val="004363C7"/>
    <w:rsid w:val="004401D8"/>
    <w:rsid w:val="00440433"/>
    <w:rsid w:val="00441298"/>
    <w:rsid w:val="004415E3"/>
    <w:rsid w:val="0044182C"/>
    <w:rsid w:val="00441D80"/>
    <w:rsid w:val="004421E5"/>
    <w:rsid w:val="004422D1"/>
    <w:rsid w:val="004425DE"/>
    <w:rsid w:val="00442F48"/>
    <w:rsid w:val="00444C06"/>
    <w:rsid w:val="00450C31"/>
    <w:rsid w:val="00451A67"/>
    <w:rsid w:val="00453DAF"/>
    <w:rsid w:val="00454374"/>
    <w:rsid w:val="00462ED5"/>
    <w:rsid w:val="00463909"/>
    <w:rsid w:val="00464EBC"/>
    <w:rsid w:val="0046513A"/>
    <w:rsid w:val="00465D4A"/>
    <w:rsid w:val="00470765"/>
    <w:rsid w:val="00475323"/>
    <w:rsid w:val="00476848"/>
    <w:rsid w:val="00477B73"/>
    <w:rsid w:val="00477CDF"/>
    <w:rsid w:val="00483F3E"/>
    <w:rsid w:val="004851BB"/>
    <w:rsid w:val="00487C22"/>
    <w:rsid w:val="004903A2"/>
    <w:rsid w:val="00491077"/>
    <w:rsid w:val="00493144"/>
    <w:rsid w:val="004959F7"/>
    <w:rsid w:val="0049660E"/>
    <w:rsid w:val="004A2BD0"/>
    <w:rsid w:val="004A7E9B"/>
    <w:rsid w:val="004A7ECB"/>
    <w:rsid w:val="004B01F8"/>
    <w:rsid w:val="004B1798"/>
    <w:rsid w:val="004B2E68"/>
    <w:rsid w:val="004C0DB1"/>
    <w:rsid w:val="004C1156"/>
    <w:rsid w:val="004C48A8"/>
    <w:rsid w:val="004C5B0F"/>
    <w:rsid w:val="004C68B9"/>
    <w:rsid w:val="004C6F0B"/>
    <w:rsid w:val="004C7A47"/>
    <w:rsid w:val="004D1BD0"/>
    <w:rsid w:val="004D2AF1"/>
    <w:rsid w:val="004D3E01"/>
    <w:rsid w:val="004D4E09"/>
    <w:rsid w:val="004D571B"/>
    <w:rsid w:val="004E06FC"/>
    <w:rsid w:val="004E49FD"/>
    <w:rsid w:val="004E4F80"/>
    <w:rsid w:val="004E5BCF"/>
    <w:rsid w:val="004E6CEF"/>
    <w:rsid w:val="004E73A8"/>
    <w:rsid w:val="004E757E"/>
    <w:rsid w:val="004F2BDA"/>
    <w:rsid w:val="004F6944"/>
    <w:rsid w:val="005002F6"/>
    <w:rsid w:val="00500F5C"/>
    <w:rsid w:val="00502881"/>
    <w:rsid w:val="00504534"/>
    <w:rsid w:val="00504B3C"/>
    <w:rsid w:val="00506F42"/>
    <w:rsid w:val="00507BD4"/>
    <w:rsid w:val="00510689"/>
    <w:rsid w:val="0051595E"/>
    <w:rsid w:val="0051603A"/>
    <w:rsid w:val="00520D30"/>
    <w:rsid w:val="005224D2"/>
    <w:rsid w:val="00523EAD"/>
    <w:rsid w:val="00531983"/>
    <w:rsid w:val="00531A2C"/>
    <w:rsid w:val="00531E20"/>
    <w:rsid w:val="005322B3"/>
    <w:rsid w:val="0053409E"/>
    <w:rsid w:val="005348B4"/>
    <w:rsid w:val="00541377"/>
    <w:rsid w:val="00542D43"/>
    <w:rsid w:val="005445D1"/>
    <w:rsid w:val="005460BC"/>
    <w:rsid w:val="00547E94"/>
    <w:rsid w:val="005505C1"/>
    <w:rsid w:val="00553EFE"/>
    <w:rsid w:val="00554FE7"/>
    <w:rsid w:val="00557DD7"/>
    <w:rsid w:val="005670BA"/>
    <w:rsid w:val="00567CDC"/>
    <w:rsid w:val="005708C5"/>
    <w:rsid w:val="005711B6"/>
    <w:rsid w:val="005724CE"/>
    <w:rsid w:val="00573146"/>
    <w:rsid w:val="00573F2F"/>
    <w:rsid w:val="0058270F"/>
    <w:rsid w:val="005850A5"/>
    <w:rsid w:val="005858F9"/>
    <w:rsid w:val="00586776"/>
    <w:rsid w:val="0058715B"/>
    <w:rsid w:val="0058743E"/>
    <w:rsid w:val="00590437"/>
    <w:rsid w:val="005924BC"/>
    <w:rsid w:val="00592B02"/>
    <w:rsid w:val="0059382E"/>
    <w:rsid w:val="00593BB5"/>
    <w:rsid w:val="00593F27"/>
    <w:rsid w:val="0059575D"/>
    <w:rsid w:val="005A0896"/>
    <w:rsid w:val="005A0FCF"/>
    <w:rsid w:val="005A4549"/>
    <w:rsid w:val="005A4E1F"/>
    <w:rsid w:val="005A5889"/>
    <w:rsid w:val="005A6366"/>
    <w:rsid w:val="005A67BC"/>
    <w:rsid w:val="005A7F1E"/>
    <w:rsid w:val="005B0044"/>
    <w:rsid w:val="005B1B8E"/>
    <w:rsid w:val="005B4CE3"/>
    <w:rsid w:val="005B4E0F"/>
    <w:rsid w:val="005B70CD"/>
    <w:rsid w:val="005B739C"/>
    <w:rsid w:val="005C045C"/>
    <w:rsid w:val="005C06C2"/>
    <w:rsid w:val="005C1378"/>
    <w:rsid w:val="005C3105"/>
    <w:rsid w:val="005C3BB5"/>
    <w:rsid w:val="005C7165"/>
    <w:rsid w:val="005C7B97"/>
    <w:rsid w:val="005D0FF0"/>
    <w:rsid w:val="005D2508"/>
    <w:rsid w:val="005D304F"/>
    <w:rsid w:val="005D56D6"/>
    <w:rsid w:val="005D6D8D"/>
    <w:rsid w:val="005E06CF"/>
    <w:rsid w:val="005E125D"/>
    <w:rsid w:val="005E34FB"/>
    <w:rsid w:val="005E3E55"/>
    <w:rsid w:val="005E56A0"/>
    <w:rsid w:val="005F0854"/>
    <w:rsid w:val="005F287B"/>
    <w:rsid w:val="006032E7"/>
    <w:rsid w:val="00604E14"/>
    <w:rsid w:val="00605CE9"/>
    <w:rsid w:val="006060C1"/>
    <w:rsid w:val="00607167"/>
    <w:rsid w:val="00611360"/>
    <w:rsid w:val="0061150A"/>
    <w:rsid w:val="00611A9B"/>
    <w:rsid w:val="00613545"/>
    <w:rsid w:val="0061539B"/>
    <w:rsid w:val="00623D45"/>
    <w:rsid w:val="0062444E"/>
    <w:rsid w:val="00624A81"/>
    <w:rsid w:val="006277B6"/>
    <w:rsid w:val="00627EA2"/>
    <w:rsid w:val="006349F2"/>
    <w:rsid w:val="006355E0"/>
    <w:rsid w:val="00641730"/>
    <w:rsid w:val="00644063"/>
    <w:rsid w:val="0064416F"/>
    <w:rsid w:val="00644555"/>
    <w:rsid w:val="00645CF5"/>
    <w:rsid w:val="00651DBC"/>
    <w:rsid w:val="006535DD"/>
    <w:rsid w:val="00653606"/>
    <w:rsid w:val="0066083B"/>
    <w:rsid w:val="00663566"/>
    <w:rsid w:val="006644DF"/>
    <w:rsid w:val="0066533F"/>
    <w:rsid w:val="00666D47"/>
    <w:rsid w:val="0067012D"/>
    <w:rsid w:val="00673EA1"/>
    <w:rsid w:val="00680800"/>
    <w:rsid w:val="00681687"/>
    <w:rsid w:val="00684DC4"/>
    <w:rsid w:val="00685BCC"/>
    <w:rsid w:val="00685DAE"/>
    <w:rsid w:val="00690402"/>
    <w:rsid w:val="0069610D"/>
    <w:rsid w:val="0069729A"/>
    <w:rsid w:val="00697AB6"/>
    <w:rsid w:val="006A1ACF"/>
    <w:rsid w:val="006A2EF3"/>
    <w:rsid w:val="006A33C2"/>
    <w:rsid w:val="006A4310"/>
    <w:rsid w:val="006A452B"/>
    <w:rsid w:val="006A6569"/>
    <w:rsid w:val="006A6C4D"/>
    <w:rsid w:val="006B6F6D"/>
    <w:rsid w:val="006C1F38"/>
    <w:rsid w:val="006C2F74"/>
    <w:rsid w:val="006C3CBE"/>
    <w:rsid w:val="006C4086"/>
    <w:rsid w:val="006C42E1"/>
    <w:rsid w:val="006C525B"/>
    <w:rsid w:val="006C6EC6"/>
    <w:rsid w:val="006C70F9"/>
    <w:rsid w:val="006D362C"/>
    <w:rsid w:val="006D509B"/>
    <w:rsid w:val="006D55C3"/>
    <w:rsid w:val="006D5E41"/>
    <w:rsid w:val="006E25F6"/>
    <w:rsid w:val="006E2859"/>
    <w:rsid w:val="006E360B"/>
    <w:rsid w:val="006E4360"/>
    <w:rsid w:val="006E4770"/>
    <w:rsid w:val="006E5AF0"/>
    <w:rsid w:val="006E5C1B"/>
    <w:rsid w:val="006F078E"/>
    <w:rsid w:val="006F0A25"/>
    <w:rsid w:val="006F0F32"/>
    <w:rsid w:val="006F1CF0"/>
    <w:rsid w:val="0070016E"/>
    <w:rsid w:val="007008B9"/>
    <w:rsid w:val="00701EA7"/>
    <w:rsid w:val="00702472"/>
    <w:rsid w:val="007033D2"/>
    <w:rsid w:val="0070394F"/>
    <w:rsid w:val="00705644"/>
    <w:rsid w:val="0070632D"/>
    <w:rsid w:val="00707C8C"/>
    <w:rsid w:val="00707CF2"/>
    <w:rsid w:val="00712F0F"/>
    <w:rsid w:val="00713126"/>
    <w:rsid w:val="00714818"/>
    <w:rsid w:val="00716C42"/>
    <w:rsid w:val="00721738"/>
    <w:rsid w:val="00724D6F"/>
    <w:rsid w:val="00727613"/>
    <w:rsid w:val="00731125"/>
    <w:rsid w:val="00731304"/>
    <w:rsid w:val="00732057"/>
    <w:rsid w:val="00736172"/>
    <w:rsid w:val="00736FAC"/>
    <w:rsid w:val="00737787"/>
    <w:rsid w:val="00737C89"/>
    <w:rsid w:val="00742914"/>
    <w:rsid w:val="00743CB9"/>
    <w:rsid w:val="00744B3C"/>
    <w:rsid w:val="00744D50"/>
    <w:rsid w:val="00747427"/>
    <w:rsid w:val="00751265"/>
    <w:rsid w:val="00751ADC"/>
    <w:rsid w:val="007544A5"/>
    <w:rsid w:val="00754540"/>
    <w:rsid w:val="00760169"/>
    <w:rsid w:val="0076041F"/>
    <w:rsid w:val="00762988"/>
    <w:rsid w:val="00763717"/>
    <w:rsid w:val="00764057"/>
    <w:rsid w:val="00765219"/>
    <w:rsid w:val="00767A2F"/>
    <w:rsid w:val="007708A7"/>
    <w:rsid w:val="00773524"/>
    <w:rsid w:val="00773B04"/>
    <w:rsid w:val="00777DA2"/>
    <w:rsid w:val="007800D5"/>
    <w:rsid w:val="0078398F"/>
    <w:rsid w:val="007851DA"/>
    <w:rsid w:val="00793E6A"/>
    <w:rsid w:val="007A35AA"/>
    <w:rsid w:val="007A5F45"/>
    <w:rsid w:val="007A6C60"/>
    <w:rsid w:val="007A7834"/>
    <w:rsid w:val="007B4471"/>
    <w:rsid w:val="007B5B48"/>
    <w:rsid w:val="007B6D4F"/>
    <w:rsid w:val="007B7052"/>
    <w:rsid w:val="007B73E4"/>
    <w:rsid w:val="007C1093"/>
    <w:rsid w:val="007C1967"/>
    <w:rsid w:val="007C30D6"/>
    <w:rsid w:val="007C3C91"/>
    <w:rsid w:val="007C4E7E"/>
    <w:rsid w:val="007C5072"/>
    <w:rsid w:val="007C6368"/>
    <w:rsid w:val="007D1BCF"/>
    <w:rsid w:val="007D1DE1"/>
    <w:rsid w:val="007D2A86"/>
    <w:rsid w:val="007D3543"/>
    <w:rsid w:val="007D4C9F"/>
    <w:rsid w:val="007D681A"/>
    <w:rsid w:val="007D7186"/>
    <w:rsid w:val="007E3CBF"/>
    <w:rsid w:val="007E490D"/>
    <w:rsid w:val="007E7AEB"/>
    <w:rsid w:val="007F081D"/>
    <w:rsid w:val="007F284F"/>
    <w:rsid w:val="007F34E3"/>
    <w:rsid w:val="007F5859"/>
    <w:rsid w:val="00802559"/>
    <w:rsid w:val="00802638"/>
    <w:rsid w:val="0080320C"/>
    <w:rsid w:val="0080368F"/>
    <w:rsid w:val="008062E7"/>
    <w:rsid w:val="00811C62"/>
    <w:rsid w:val="00812236"/>
    <w:rsid w:val="00813C3D"/>
    <w:rsid w:val="00814319"/>
    <w:rsid w:val="00815033"/>
    <w:rsid w:val="00817F36"/>
    <w:rsid w:val="00821C20"/>
    <w:rsid w:val="008223A1"/>
    <w:rsid w:val="00824B19"/>
    <w:rsid w:val="008254ED"/>
    <w:rsid w:val="00826A81"/>
    <w:rsid w:val="0082723F"/>
    <w:rsid w:val="00833B66"/>
    <w:rsid w:val="0083445B"/>
    <w:rsid w:val="0083519D"/>
    <w:rsid w:val="00836212"/>
    <w:rsid w:val="008366E9"/>
    <w:rsid w:val="00840544"/>
    <w:rsid w:val="0084177B"/>
    <w:rsid w:val="008420F1"/>
    <w:rsid w:val="008442DF"/>
    <w:rsid w:val="00844CA2"/>
    <w:rsid w:val="00845028"/>
    <w:rsid w:val="00846C31"/>
    <w:rsid w:val="00850262"/>
    <w:rsid w:val="008510D3"/>
    <w:rsid w:val="00851952"/>
    <w:rsid w:val="00852519"/>
    <w:rsid w:val="008533BA"/>
    <w:rsid w:val="00854445"/>
    <w:rsid w:val="00857525"/>
    <w:rsid w:val="00862D48"/>
    <w:rsid w:val="008663DD"/>
    <w:rsid w:val="008673C8"/>
    <w:rsid w:val="0086772F"/>
    <w:rsid w:val="00867796"/>
    <w:rsid w:val="008701E0"/>
    <w:rsid w:val="008703E5"/>
    <w:rsid w:val="0087090C"/>
    <w:rsid w:val="008715A7"/>
    <w:rsid w:val="008739C1"/>
    <w:rsid w:val="00876930"/>
    <w:rsid w:val="0088299B"/>
    <w:rsid w:val="00884C43"/>
    <w:rsid w:val="00885257"/>
    <w:rsid w:val="00887826"/>
    <w:rsid w:val="00887A4F"/>
    <w:rsid w:val="00890373"/>
    <w:rsid w:val="008949AB"/>
    <w:rsid w:val="008A18C5"/>
    <w:rsid w:val="008A2278"/>
    <w:rsid w:val="008A3B34"/>
    <w:rsid w:val="008A57F7"/>
    <w:rsid w:val="008A7B1E"/>
    <w:rsid w:val="008B0A38"/>
    <w:rsid w:val="008B0C02"/>
    <w:rsid w:val="008B64C9"/>
    <w:rsid w:val="008B7202"/>
    <w:rsid w:val="008B7E83"/>
    <w:rsid w:val="008C018A"/>
    <w:rsid w:val="008C6F03"/>
    <w:rsid w:val="008C71AC"/>
    <w:rsid w:val="008D053A"/>
    <w:rsid w:val="008D158A"/>
    <w:rsid w:val="008D3195"/>
    <w:rsid w:val="008D3EFF"/>
    <w:rsid w:val="008D4600"/>
    <w:rsid w:val="008D4C7F"/>
    <w:rsid w:val="008D6819"/>
    <w:rsid w:val="008D6AB6"/>
    <w:rsid w:val="008D6D24"/>
    <w:rsid w:val="008E4C4C"/>
    <w:rsid w:val="008E642D"/>
    <w:rsid w:val="008F309F"/>
    <w:rsid w:val="008F7173"/>
    <w:rsid w:val="0090146A"/>
    <w:rsid w:val="00902B93"/>
    <w:rsid w:val="0090336D"/>
    <w:rsid w:val="009041A1"/>
    <w:rsid w:val="00905149"/>
    <w:rsid w:val="00907389"/>
    <w:rsid w:val="009124B8"/>
    <w:rsid w:val="00912762"/>
    <w:rsid w:val="009136DD"/>
    <w:rsid w:val="009148A8"/>
    <w:rsid w:val="00915C7C"/>
    <w:rsid w:val="00916E73"/>
    <w:rsid w:val="00917E1C"/>
    <w:rsid w:val="00920F59"/>
    <w:rsid w:val="009229A8"/>
    <w:rsid w:val="00924406"/>
    <w:rsid w:val="009244D3"/>
    <w:rsid w:val="009250E4"/>
    <w:rsid w:val="009316F9"/>
    <w:rsid w:val="009333D1"/>
    <w:rsid w:val="0093463D"/>
    <w:rsid w:val="00935679"/>
    <w:rsid w:val="00937220"/>
    <w:rsid w:val="0094002B"/>
    <w:rsid w:val="00943C8E"/>
    <w:rsid w:val="00944B32"/>
    <w:rsid w:val="00951C9B"/>
    <w:rsid w:val="00954EAA"/>
    <w:rsid w:val="00955036"/>
    <w:rsid w:val="00955B12"/>
    <w:rsid w:val="00957F51"/>
    <w:rsid w:val="00960190"/>
    <w:rsid w:val="00961BA3"/>
    <w:rsid w:val="00961EF6"/>
    <w:rsid w:val="009622E3"/>
    <w:rsid w:val="00966859"/>
    <w:rsid w:val="00970CE7"/>
    <w:rsid w:val="00973B9D"/>
    <w:rsid w:val="00974024"/>
    <w:rsid w:val="009741CD"/>
    <w:rsid w:val="00974D41"/>
    <w:rsid w:val="009753C8"/>
    <w:rsid w:val="00975728"/>
    <w:rsid w:val="00976182"/>
    <w:rsid w:val="00983D57"/>
    <w:rsid w:val="00985B06"/>
    <w:rsid w:val="009902FA"/>
    <w:rsid w:val="0099361B"/>
    <w:rsid w:val="0099397E"/>
    <w:rsid w:val="009A1370"/>
    <w:rsid w:val="009A2758"/>
    <w:rsid w:val="009A2F65"/>
    <w:rsid w:val="009A34CE"/>
    <w:rsid w:val="009B2371"/>
    <w:rsid w:val="009C2B13"/>
    <w:rsid w:val="009C3FAF"/>
    <w:rsid w:val="009D1A9D"/>
    <w:rsid w:val="009E02E6"/>
    <w:rsid w:val="009E375A"/>
    <w:rsid w:val="009E69E6"/>
    <w:rsid w:val="009E7D02"/>
    <w:rsid w:val="009F2E8C"/>
    <w:rsid w:val="009F3593"/>
    <w:rsid w:val="009F39C1"/>
    <w:rsid w:val="009F62C2"/>
    <w:rsid w:val="00A02579"/>
    <w:rsid w:val="00A03833"/>
    <w:rsid w:val="00A05492"/>
    <w:rsid w:val="00A05787"/>
    <w:rsid w:val="00A06ABF"/>
    <w:rsid w:val="00A07912"/>
    <w:rsid w:val="00A1073D"/>
    <w:rsid w:val="00A12BE8"/>
    <w:rsid w:val="00A1500A"/>
    <w:rsid w:val="00A1500C"/>
    <w:rsid w:val="00A16EF6"/>
    <w:rsid w:val="00A17FE4"/>
    <w:rsid w:val="00A20431"/>
    <w:rsid w:val="00A21366"/>
    <w:rsid w:val="00A23713"/>
    <w:rsid w:val="00A238AB"/>
    <w:rsid w:val="00A24A1F"/>
    <w:rsid w:val="00A31CCC"/>
    <w:rsid w:val="00A322AD"/>
    <w:rsid w:val="00A32421"/>
    <w:rsid w:val="00A32D44"/>
    <w:rsid w:val="00A35382"/>
    <w:rsid w:val="00A3640B"/>
    <w:rsid w:val="00A36FE5"/>
    <w:rsid w:val="00A4152A"/>
    <w:rsid w:val="00A437EA"/>
    <w:rsid w:val="00A43EF3"/>
    <w:rsid w:val="00A46268"/>
    <w:rsid w:val="00A4744B"/>
    <w:rsid w:val="00A479B3"/>
    <w:rsid w:val="00A47D8F"/>
    <w:rsid w:val="00A52396"/>
    <w:rsid w:val="00A5448D"/>
    <w:rsid w:val="00A55762"/>
    <w:rsid w:val="00A57B95"/>
    <w:rsid w:val="00A57F99"/>
    <w:rsid w:val="00A6446D"/>
    <w:rsid w:val="00A6628F"/>
    <w:rsid w:val="00A679C0"/>
    <w:rsid w:val="00A72ED9"/>
    <w:rsid w:val="00A74190"/>
    <w:rsid w:val="00A75553"/>
    <w:rsid w:val="00A8273D"/>
    <w:rsid w:val="00A8426B"/>
    <w:rsid w:val="00A848F4"/>
    <w:rsid w:val="00A86F03"/>
    <w:rsid w:val="00A93F02"/>
    <w:rsid w:val="00A96074"/>
    <w:rsid w:val="00A966B3"/>
    <w:rsid w:val="00A976FE"/>
    <w:rsid w:val="00AA5C3B"/>
    <w:rsid w:val="00AB11F9"/>
    <w:rsid w:val="00AB29DD"/>
    <w:rsid w:val="00AB3EE8"/>
    <w:rsid w:val="00AB6B19"/>
    <w:rsid w:val="00AB717E"/>
    <w:rsid w:val="00AB73C6"/>
    <w:rsid w:val="00AB79D0"/>
    <w:rsid w:val="00AC3169"/>
    <w:rsid w:val="00AC38EF"/>
    <w:rsid w:val="00AC4D47"/>
    <w:rsid w:val="00AC5F19"/>
    <w:rsid w:val="00AC79BA"/>
    <w:rsid w:val="00AC7C35"/>
    <w:rsid w:val="00AD00B7"/>
    <w:rsid w:val="00AD0BA1"/>
    <w:rsid w:val="00AD3CD0"/>
    <w:rsid w:val="00AD59E5"/>
    <w:rsid w:val="00AE18E4"/>
    <w:rsid w:val="00AE19DF"/>
    <w:rsid w:val="00AE1F46"/>
    <w:rsid w:val="00AE3BC4"/>
    <w:rsid w:val="00AE7105"/>
    <w:rsid w:val="00AE7CB7"/>
    <w:rsid w:val="00AF3A85"/>
    <w:rsid w:val="00AF4103"/>
    <w:rsid w:val="00AF4A23"/>
    <w:rsid w:val="00AF4ACD"/>
    <w:rsid w:val="00AF5535"/>
    <w:rsid w:val="00B0014E"/>
    <w:rsid w:val="00B024EC"/>
    <w:rsid w:val="00B02E07"/>
    <w:rsid w:val="00B02E68"/>
    <w:rsid w:val="00B05AAF"/>
    <w:rsid w:val="00B063A2"/>
    <w:rsid w:val="00B07E9F"/>
    <w:rsid w:val="00B10C34"/>
    <w:rsid w:val="00B1551A"/>
    <w:rsid w:val="00B15C06"/>
    <w:rsid w:val="00B15EE9"/>
    <w:rsid w:val="00B1758F"/>
    <w:rsid w:val="00B20028"/>
    <w:rsid w:val="00B22D65"/>
    <w:rsid w:val="00B2498C"/>
    <w:rsid w:val="00B25C9D"/>
    <w:rsid w:val="00B344CB"/>
    <w:rsid w:val="00B370AC"/>
    <w:rsid w:val="00B37D4B"/>
    <w:rsid w:val="00B41194"/>
    <w:rsid w:val="00B42431"/>
    <w:rsid w:val="00B42DE0"/>
    <w:rsid w:val="00B461EF"/>
    <w:rsid w:val="00B5066C"/>
    <w:rsid w:val="00B52E88"/>
    <w:rsid w:val="00B534A9"/>
    <w:rsid w:val="00B56858"/>
    <w:rsid w:val="00B60123"/>
    <w:rsid w:val="00B62278"/>
    <w:rsid w:val="00B63B33"/>
    <w:rsid w:val="00B640B7"/>
    <w:rsid w:val="00B66560"/>
    <w:rsid w:val="00B67CF4"/>
    <w:rsid w:val="00B7025C"/>
    <w:rsid w:val="00B7326D"/>
    <w:rsid w:val="00B73447"/>
    <w:rsid w:val="00B74372"/>
    <w:rsid w:val="00B744A7"/>
    <w:rsid w:val="00B76017"/>
    <w:rsid w:val="00B76518"/>
    <w:rsid w:val="00B8067E"/>
    <w:rsid w:val="00B83A64"/>
    <w:rsid w:val="00B91C19"/>
    <w:rsid w:val="00BA19D7"/>
    <w:rsid w:val="00BA203B"/>
    <w:rsid w:val="00BA38EC"/>
    <w:rsid w:val="00BA4D55"/>
    <w:rsid w:val="00BA59A5"/>
    <w:rsid w:val="00BA667A"/>
    <w:rsid w:val="00BA72F9"/>
    <w:rsid w:val="00BC0E23"/>
    <w:rsid w:val="00BC184F"/>
    <w:rsid w:val="00BC2833"/>
    <w:rsid w:val="00BC377A"/>
    <w:rsid w:val="00BC4D81"/>
    <w:rsid w:val="00BC5523"/>
    <w:rsid w:val="00BC5F9C"/>
    <w:rsid w:val="00BD0971"/>
    <w:rsid w:val="00BD0E9C"/>
    <w:rsid w:val="00BD16C4"/>
    <w:rsid w:val="00BD2A17"/>
    <w:rsid w:val="00BD2AB5"/>
    <w:rsid w:val="00BD4263"/>
    <w:rsid w:val="00BD428D"/>
    <w:rsid w:val="00BD4350"/>
    <w:rsid w:val="00BE1D98"/>
    <w:rsid w:val="00BE2FA2"/>
    <w:rsid w:val="00BE5154"/>
    <w:rsid w:val="00BE52F5"/>
    <w:rsid w:val="00BE71F5"/>
    <w:rsid w:val="00BF0F28"/>
    <w:rsid w:val="00BF0F66"/>
    <w:rsid w:val="00BF2B62"/>
    <w:rsid w:val="00BF3150"/>
    <w:rsid w:val="00BF4982"/>
    <w:rsid w:val="00BF6D97"/>
    <w:rsid w:val="00C004AB"/>
    <w:rsid w:val="00C019A7"/>
    <w:rsid w:val="00C04660"/>
    <w:rsid w:val="00C04C4E"/>
    <w:rsid w:val="00C05498"/>
    <w:rsid w:val="00C07239"/>
    <w:rsid w:val="00C10960"/>
    <w:rsid w:val="00C109AA"/>
    <w:rsid w:val="00C10BEA"/>
    <w:rsid w:val="00C12749"/>
    <w:rsid w:val="00C12930"/>
    <w:rsid w:val="00C15E73"/>
    <w:rsid w:val="00C17455"/>
    <w:rsid w:val="00C24334"/>
    <w:rsid w:val="00C25507"/>
    <w:rsid w:val="00C277E2"/>
    <w:rsid w:val="00C30A96"/>
    <w:rsid w:val="00C3387E"/>
    <w:rsid w:val="00C41723"/>
    <w:rsid w:val="00C42A6E"/>
    <w:rsid w:val="00C46485"/>
    <w:rsid w:val="00C468C8"/>
    <w:rsid w:val="00C46D55"/>
    <w:rsid w:val="00C4728F"/>
    <w:rsid w:val="00C502C3"/>
    <w:rsid w:val="00C51079"/>
    <w:rsid w:val="00C51B1E"/>
    <w:rsid w:val="00C51E12"/>
    <w:rsid w:val="00C552B6"/>
    <w:rsid w:val="00C55E1F"/>
    <w:rsid w:val="00C56169"/>
    <w:rsid w:val="00C56C4B"/>
    <w:rsid w:val="00C56F28"/>
    <w:rsid w:val="00C571C5"/>
    <w:rsid w:val="00C60A27"/>
    <w:rsid w:val="00C60ECA"/>
    <w:rsid w:val="00C61CF8"/>
    <w:rsid w:val="00C621AB"/>
    <w:rsid w:val="00C65387"/>
    <w:rsid w:val="00C65404"/>
    <w:rsid w:val="00C7306F"/>
    <w:rsid w:val="00C74F9E"/>
    <w:rsid w:val="00C77132"/>
    <w:rsid w:val="00C854D3"/>
    <w:rsid w:val="00C85982"/>
    <w:rsid w:val="00C860B1"/>
    <w:rsid w:val="00C870B2"/>
    <w:rsid w:val="00C877AF"/>
    <w:rsid w:val="00C90270"/>
    <w:rsid w:val="00C93A82"/>
    <w:rsid w:val="00C96E15"/>
    <w:rsid w:val="00CA0587"/>
    <w:rsid w:val="00CA0AE0"/>
    <w:rsid w:val="00CA2A0D"/>
    <w:rsid w:val="00CA2C30"/>
    <w:rsid w:val="00CA32F3"/>
    <w:rsid w:val="00CA630A"/>
    <w:rsid w:val="00CA733A"/>
    <w:rsid w:val="00CB1D9C"/>
    <w:rsid w:val="00CB2042"/>
    <w:rsid w:val="00CB327B"/>
    <w:rsid w:val="00CB6DE4"/>
    <w:rsid w:val="00CC0B69"/>
    <w:rsid w:val="00CC165B"/>
    <w:rsid w:val="00CC1DFC"/>
    <w:rsid w:val="00CC2D0E"/>
    <w:rsid w:val="00CC314C"/>
    <w:rsid w:val="00CC316A"/>
    <w:rsid w:val="00CC4358"/>
    <w:rsid w:val="00CC45E5"/>
    <w:rsid w:val="00CC5A90"/>
    <w:rsid w:val="00CC5C3A"/>
    <w:rsid w:val="00CD00BF"/>
    <w:rsid w:val="00CD085D"/>
    <w:rsid w:val="00CD0A53"/>
    <w:rsid w:val="00CD0CC0"/>
    <w:rsid w:val="00CD1E61"/>
    <w:rsid w:val="00CD1F67"/>
    <w:rsid w:val="00CD386B"/>
    <w:rsid w:val="00CD3A77"/>
    <w:rsid w:val="00CD45E0"/>
    <w:rsid w:val="00CD6AFF"/>
    <w:rsid w:val="00CE087C"/>
    <w:rsid w:val="00CE157C"/>
    <w:rsid w:val="00CE1B1C"/>
    <w:rsid w:val="00CE4752"/>
    <w:rsid w:val="00CF2680"/>
    <w:rsid w:val="00CF40FB"/>
    <w:rsid w:val="00CF5C5C"/>
    <w:rsid w:val="00D01D93"/>
    <w:rsid w:val="00D023F9"/>
    <w:rsid w:val="00D05A35"/>
    <w:rsid w:val="00D06461"/>
    <w:rsid w:val="00D1024A"/>
    <w:rsid w:val="00D10A97"/>
    <w:rsid w:val="00D10E94"/>
    <w:rsid w:val="00D11BA4"/>
    <w:rsid w:val="00D11E91"/>
    <w:rsid w:val="00D12204"/>
    <w:rsid w:val="00D13703"/>
    <w:rsid w:val="00D22689"/>
    <w:rsid w:val="00D24965"/>
    <w:rsid w:val="00D25BE8"/>
    <w:rsid w:val="00D306AB"/>
    <w:rsid w:val="00D30F48"/>
    <w:rsid w:val="00D352A1"/>
    <w:rsid w:val="00D358A4"/>
    <w:rsid w:val="00D36CCD"/>
    <w:rsid w:val="00D37FD6"/>
    <w:rsid w:val="00D447DC"/>
    <w:rsid w:val="00D46FF9"/>
    <w:rsid w:val="00D472AC"/>
    <w:rsid w:val="00D516AF"/>
    <w:rsid w:val="00D5367D"/>
    <w:rsid w:val="00D53E74"/>
    <w:rsid w:val="00D55ACC"/>
    <w:rsid w:val="00D56A77"/>
    <w:rsid w:val="00D602E0"/>
    <w:rsid w:val="00D63EC7"/>
    <w:rsid w:val="00D64237"/>
    <w:rsid w:val="00D66535"/>
    <w:rsid w:val="00D67126"/>
    <w:rsid w:val="00D71184"/>
    <w:rsid w:val="00D71BC2"/>
    <w:rsid w:val="00D722A3"/>
    <w:rsid w:val="00D747DA"/>
    <w:rsid w:val="00D75C87"/>
    <w:rsid w:val="00D75F27"/>
    <w:rsid w:val="00D7616D"/>
    <w:rsid w:val="00D81DB6"/>
    <w:rsid w:val="00D84563"/>
    <w:rsid w:val="00D84770"/>
    <w:rsid w:val="00D853EB"/>
    <w:rsid w:val="00D86AB7"/>
    <w:rsid w:val="00D90232"/>
    <w:rsid w:val="00D91749"/>
    <w:rsid w:val="00D927D5"/>
    <w:rsid w:val="00D930FC"/>
    <w:rsid w:val="00D933C8"/>
    <w:rsid w:val="00D93F75"/>
    <w:rsid w:val="00D952A4"/>
    <w:rsid w:val="00D95A8B"/>
    <w:rsid w:val="00D95A93"/>
    <w:rsid w:val="00DA0225"/>
    <w:rsid w:val="00DA2887"/>
    <w:rsid w:val="00DA5076"/>
    <w:rsid w:val="00DA507D"/>
    <w:rsid w:val="00DA5C52"/>
    <w:rsid w:val="00DA6C05"/>
    <w:rsid w:val="00DA7095"/>
    <w:rsid w:val="00DA7F91"/>
    <w:rsid w:val="00DB00AE"/>
    <w:rsid w:val="00DB00DB"/>
    <w:rsid w:val="00DB0BB7"/>
    <w:rsid w:val="00DB0FA2"/>
    <w:rsid w:val="00DB17D8"/>
    <w:rsid w:val="00DB252C"/>
    <w:rsid w:val="00DB46C4"/>
    <w:rsid w:val="00DB4D3B"/>
    <w:rsid w:val="00DB774F"/>
    <w:rsid w:val="00DB795A"/>
    <w:rsid w:val="00DC18BB"/>
    <w:rsid w:val="00DC256E"/>
    <w:rsid w:val="00DC3FA0"/>
    <w:rsid w:val="00DC7077"/>
    <w:rsid w:val="00DC7BC2"/>
    <w:rsid w:val="00DD1A13"/>
    <w:rsid w:val="00DD234E"/>
    <w:rsid w:val="00DD6D8A"/>
    <w:rsid w:val="00DE08A3"/>
    <w:rsid w:val="00DE20F4"/>
    <w:rsid w:val="00DE3F25"/>
    <w:rsid w:val="00DE6781"/>
    <w:rsid w:val="00DE696A"/>
    <w:rsid w:val="00DF3296"/>
    <w:rsid w:val="00DF383A"/>
    <w:rsid w:val="00DF5192"/>
    <w:rsid w:val="00DF5C9E"/>
    <w:rsid w:val="00DF62B1"/>
    <w:rsid w:val="00DF7489"/>
    <w:rsid w:val="00E00535"/>
    <w:rsid w:val="00E02508"/>
    <w:rsid w:val="00E0605A"/>
    <w:rsid w:val="00E064A2"/>
    <w:rsid w:val="00E117EB"/>
    <w:rsid w:val="00E140BD"/>
    <w:rsid w:val="00E17B29"/>
    <w:rsid w:val="00E21635"/>
    <w:rsid w:val="00E226EF"/>
    <w:rsid w:val="00E243D4"/>
    <w:rsid w:val="00E24A42"/>
    <w:rsid w:val="00E26BCD"/>
    <w:rsid w:val="00E27A0F"/>
    <w:rsid w:val="00E31D29"/>
    <w:rsid w:val="00E33634"/>
    <w:rsid w:val="00E355AF"/>
    <w:rsid w:val="00E37B8C"/>
    <w:rsid w:val="00E418E7"/>
    <w:rsid w:val="00E41A64"/>
    <w:rsid w:val="00E41CBA"/>
    <w:rsid w:val="00E436BB"/>
    <w:rsid w:val="00E44736"/>
    <w:rsid w:val="00E44B32"/>
    <w:rsid w:val="00E50851"/>
    <w:rsid w:val="00E50D9B"/>
    <w:rsid w:val="00E52276"/>
    <w:rsid w:val="00E55FC0"/>
    <w:rsid w:val="00E56982"/>
    <w:rsid w:val="00E57948"/>
    <w:rsid w:val="00E6144E"/>
    <w:rsid w:val="00E64852"/>
    <w:rsid w:val="00E65525"/>
    <w:rsid w:val="00E6557F"/>
    <w:rsid w:val="00E7014C"/>
    <w:rsid w:val="00E70884"/>
    <w:rsid w:val="00E74848"/>
    <w:rsid w:val="00E751D6"/>
    <w:rsid w:val="00E75892"/>
    <w:rsid w:val="00E778B2"/>
    <w:rsid w:val="00E80C7A"/>
    <w:rsid w:val="00E81970"/>
    <w:rsid w:val="00E81DA0"/>
    <w:rsid w:val="00E838E0"/>
    <w:rsid w:val="00E91104"/>
    <w:rsid w:val="00E91E2F"/>
    <w:rsid w:val="00E93BB9"/>
    <w:rsid w:val="00E94E2C"/>
    <w:rsid w:val="00E9646F"/>
    <w:rsid w:val="00EA03AA"/>
    <w:rsid w:val="00EA06F5"/>
    <w:rsid w:val="00EA075B"/>
    <w:rsid w:val="00EA07A6"/>
    <w:rsid w:val="00EA0AF1"/>
    <w:rsid w:val="00EA21B0"/>
    <w:rsid w:val="00EA44B4"/>
    <w:rsid w:val="00EA67DE"/>
    <w:rsid w:val="00EB0B34"/>
    <w:rsid w:val="00EB29F9"/>
    <w:rsid w:val="00EB3A55"/>
    <w:rsid w:val="00EB3BC9"/>
    <w:rsid w:val="00EB6AD6"/>
    <w:rsid w:val="00EB7493"/>
    <w:rsid w:val="00EC1F5E"/>
    <w:rsid w:val="00EC3F10"/>
    <w:rsid w:val="00EC4188"/>
    <w:rsid w:val="00EC45FC"/>
    <w:rsid w:val="00EC48CE"/>
    <w:rsid w:val="00EC4B15"/>
    <w:rsid w:val="00EC5405"/>
    <w:rsid w:val="00EC667B"/>
    <w:rsid w:val="00EC7A8C"/>
    <w:rsid w:val="00ED03F8"/>
    <w:rsid w:val="00ED06B7"/>
    <w:rsid w:val="00ED0DA0"/>
    <w:rsid w:val="00ED32E2"/>
    <w:rsid w:val="00ED5594"/>
    <w:rsid w:val="00ED719D"/>
    <w:rsid w:val="00EE177E"/>
    <w:rsid w:val="00EE5175"/>
    <w:rsid w:val="00EE757C"/>
    <w:rsid w:val="00EF28C5"/>
    <w:rsid w:val="00EF4423"/>
    <w:rsid w:val="00EF5A44"/>
    <w:rsid w:val="00EF7FEA"/>
    <w:rsid w:val="00F019A1"/>
    <w:rsid w:val="00F05175"/>
    <w:rsid w:val="00F057D1"/>
    <w:rsid w:val="00F079E1"/>
    <w:rsid w:val="00F07E1E"/>
    <w:rsid w:val="00F10BEB"/>
    <w:rsid w:val="00F11976"/>
    <w:rsid w:val="00F13B50"/>
    <w:rsid w:val="00F16143"/>
    <w:rsid w:val="00F20098"/>
    <w:rsid w:val="00F22095"/>
    <w:rsid w:val="00F2771F"/>
    <w:rsid w:val="00F27753"/>
    <w:rsid w:val="00F320BE"/>
    <w:rsid w:val="00F33B6E"/>
    <w:rsid w:val="00F344E4"/>
    <w:rsid w:val="00F36E8A"/>
    <w:rsid w:val="00F37855"/>
    <w:rsid w:val="00F42526"/>
    <w:rsid w:val="00F425F6"/>
    <w:rsid w:val="00F44ED9"/>
    <w:rsid w:val="00F460B5"/>
    <w:rsid w:val="00F472E7"/>
    <w:rsid w:val="00F52932"/>
    <w:rsid w:val="00F55821"/>
    <w:rsid w:val="00F5609A"/>
    <w:rsid w:val="00F56FF8"/>
    <w:rsid w:val="00F609F3"/>
    <w:rsid w:val="00F619F6"/>
    <w:rsid w:val="00F6382A"/>
    <w:rsid w:val="00F64311"/>
    <w:rsid w:val="00F64C85"/>
    <w:rsid w:val="00F6517B"/>
    <w:rsid w:val="00F65374"/>
    <w:rsid w:val="00F65994"/>
    <w:rsid w:val="00F672A2"/>
    <w:rsid w:val="00F70A3A"/>
    <w:rsid w:val="00F70D1C"/>
    <w:rsid w:val="00F71288"/>
    <w:rsid w:val="00F71443"/>
    <w:rsid w:val="00F71ADA"/>
    <w:rsid w:val="00F72658"/>
    <w:rsid w:val="00F76304"/>
    <w:rsid w:val="00F8288C"/>
    <w:rsid w:val="00F83D88"/>
    <w:rsid w:val="00F86090"/>
    <w:rsid w:val="00F862EA"/>
    <w:rsid w:val="00F869DA"/>
    <w:rsid w:val="00F874AF"/>
    <w:rsid w:val="00F87EA6"/>
    <w:rsid w:val="00F90DD0"/>
    <w:rsid w:val="00F929E2"/>
    <w:rsid w:val="00F94562"/>
    <w:rsid w:val="00F94B59"/>
    <w:rsid w:val="00F9589C"/>
    <w:rsid w:val="00FA241C"/>
    <w:rsid w:val="00FA476D"/>
    <w:rsid w:val="00FA54A6"/>
    <w:rsid w:val="00FA58AA"/>
    <w:rsid w:val="00FA5E93"/>
    <w:rsid w:val="00FA6FFC"/>
    <w:rsid w:val="00FB0C0D"/>
    <w:rsid w:val="00FB218C"/>
    <w:rsid w:val="00FB3694"/>
    <w:rsid w:val="00FB3AEF"/>
    <w:rsid w:val="00FB5061"/>
    <w:rsid w:val="00FC0C7A"/>
    <w:rsid w:val="00FC1B4D"/>
    <w:rsid w:val="00FC258A"/>
    <w:rsid w:val="00FC4E77"/>
    <w:rsid w:val="00FD0E8F"/>
    <w:rsid w:val="00FD119E"/>
    <w:rsid w:val="00FD266D"/>
    <w:rsid w:val="00FD272F"/>
    <w:rsid w:val="00FD27B4"/>
    <w:rsid w:val="00FD2BFD"/>
    <w:rsid w:val="00FD655A"/>
    <w:rsid w:val="00FD6712"/>
    <w:rsid w:val="00FD6CC3"/>
    <w:rsid w:val="00FD6D95"/>
    <w:rsid w:val="00FD75A7"/>
    <w:rsid w:val="00FD7912"/>
    <w:rsid w:val="00FE4323"/>
    <w:rsid w:val="00FE5478"/>
    <w:rsid w:val="00FE643E"/>
    <w:rsid w:val="00FE7574"/>
    <w:rsid w:val="00FF0AA7"/>
    <w:rsid w:val="00FF1354"/>
    <w:rsid w:val="00FF1672"/>
    <w:rsid w:val="00FF25C3"/>
    <w:rsid w:val="00FF2777"/>
    <w:rsid w:val="00FF2EBD"/>
    <w:rsid w:val="00FF4B62"/>
    <w:rsid w:val="00FF4E89"/>
    <w:rsid w:val="00FF6731"/>
    <w:rsid w:val="00FF744C"/>
    <w:rsid w:val="00FF780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009">
      <w:bodyDiv w:val="1"/>
      <w:marLeft w:val="0"/>
      <w:marRight w:val="0"/>
      <w:marTop w:val="0"/>
      <w:marBottom w:val="0"/>
      <w:divBdr>
        <w:top w:val="none" w:sz="0" w:space="0" w:color="auto"/>
        <w:left w:val="none" w:sz="0" w:space="0" w:color="auto"/>
        <w:bottom w:val="none" w:sz="0" w:space="0" w:color="auto"/>
        <w:right w:val="none" w:sz="0" w:space="0" w:color="auto"/>
      </w:divBdr>
    </w:div>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00775319">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885070110">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137259854">
      <w:bodyDiv w:val="1"/>
      <w:marLeft w:val="0"/>
      <w:marRight w:val="0"/>
      <w:marTop w:val="0"/>
      <w:marBottom w:val="0"/>
      <w:divBdr>
        <w:top w:val="none" w:sz="0" w:space="0" w:color="auto"/>
        <w:left w:val="none" w:sz="0" w:space="0" w:color="auto"/>
        <w:bottom w:val="none" w:sz="0" w:space="0" w:color="auto"/>
        <w:right w:val="none" w:sz="0" w:space="0" w:color="auto"/>
      </w:divBdr>
    </w:div>
    <w:div w:id="1185167844">
      <w:bodyDiv w:val="1"/>
      <w:marLeft w:val="0"/>
      <w:marRight w:val="0"/>
      <w:marTop w:val="0"/>
      <w:marBottom w:val="0"/>
      <w:divBdr>
        <w:top w:val="none" w:sz="0" w:space="0" w:color="auto"/>
        <w:left w:val="none" w:sz="0" w:space="0" w:color="auto"/>
        <w:bottom w:val="none" w:sz="0" w:space="0" w:color="auto"/>
        <w:right w:val="none" w:sz="0" w:space="0" w:color="auto"/>
      </w:divBdr>
    </w:div>
    <w:div w:id="1220165533">
      <w:bodyDiv w:val="1"/>
      <w:marLeft w:val="0"/>
      <w:marRight w:val="0"/>
      <w:marTop w:val="0"/>
      <w:marBottom w:val="0"/>
      <w:divBdr>
        <w:top w:val="none" w:sz="0" w:space="0" w:color="auto"/>
        <w:left w:val="none" w:sz="0" w:space="0" w:color="auto"/>
        <w:bottom w:val="none" w:sz="0" w:space="0" w:color="auto"/>
        <w:right w:val="none" w:sz="0" w:space="0" w:color="auto"/>
      </w:divBdr>
    </w:div>
    <w:div w:id="1288050777">
      <w:bodyDiv w:val="1"/>
      <w:marLeft w:val="0"/>
      <w:marRight w:val="0"/>
      <w:marTop w:val="0"/>
      <w:marBottom w:val="0"/>
      <w:divBdr>
        <w:top w:val="none" w:sz="0" w:space="0" w:color="auto"/>
        <w:left w:val="none" w:sz="0" w:space="0" w:color="auto"/>
        <w:bottom w:val="none" w:sz="0" w:space="0" w:color="auto"/>
        <w:right w:val="none" w:sz="0" w:space="0" w:color="auto"/>
      </w:divBdr>
    </w:div>
    <w:div w:id="1293172959">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55184717">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771465734">
      <w:bodyDiv w:val="1"/>
      <w:marLeft w:val="0"/>
      <w:marRight w:val="0"/>
      <w:marTop w:val="0"/>
      <w:marBottom w:val="0"/>
      <w:divBdr>
        <w:top w:val="none" w:sz="0" w:space="0" w:color="auto"/>
        <w:left w:val="none" w:sz="0" w:space="0" w:color="auto"/>
        <w:bottom w:val="none" w:sz="0" w:space="0" w:color="auto"/>
        <w:right w:val="none" w:sz="0" w:space="0" w:color="auto"/>
      </w:divBdr>
    </w:div>
    <w:div w:id="1810048938">
      <w:bodyDiv w:val="1"/>
      <w:marLeft w:val="0"/>
      <w:marRight w:val="0"/>
      <w:marTop w:val="0"/>
      <w:marBottom w:val="0"/>
      <w:divBdr>
        <w:top w:val="none" w:sz="0" w:space="0" w:color="auto"/>
        <w:left w:val="none" w:sz="0" w:space="0" w:color="auto"/>
        <w:bottom w:val="none" w:sz="0" w:space="0" w:color="auto"/>
        <w:right w:val="none" w:sz="0" w:space="0" w:color="auto"/>
      </w:divBdr>
    </w:div>
    <w:div w:id="1819029592">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45781203">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1993485777">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 w:id="2056734986">
      <w:bodyDiv w:val="1"/>
      <w:marLeft w:val="0"/>
      <w:marRight w:val="0"/>
      <w:marTop w:val="0"/>
      <w:marBottom w:val="0"/>
      <w:divBdr>
        <w:top w:val="none" w:sz="0" w:space="0" w:color="auto"/>
        <w:left w:val="none" w:sz="0" w:space="0" w:color="auto"/>
        <w:bottom w:val="none" w:sz="0" w:space="0" w:color="auto"/>
        <w:right w:val="none" w:sz="0" w:space="0" w:color="auto"/>
      </w:divBdr>
      <w:divsChild>
        <w:div w:id="2190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1892F1F6-6202-4876-8C9C-D5911351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24</Pages>
  <Words>6892</Words>
  <Characters>36528</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Norwegian School Of Management</Company>
  <LinksUpToDate>false</LinksUpToDate>
  <CharactersWithSpaces>43334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52</cp:revision>
  <cp:lastPrinted>2013-03-14T09:44:00Z</cp:lastPrinted>
  <dcterms:created xsi:type="dcterms:W3CDTF">2013-02-13T10:31:00Z</dcterms:created>
  <dcterms:modified xsi:type="dcterms:W3CDTF">2013-03-16T10:26:00Z</dcterms:modified>
</cp:coreProperties>
</file>