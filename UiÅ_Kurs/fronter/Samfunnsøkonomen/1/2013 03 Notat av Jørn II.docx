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50" w:rsidRDefault="00553EFE" w:rsidP="00713126">
      <w:pPr>
        <w:pStyle w:val="Title"/>
        <w:spacing w:line="360" w:lineRule="auto"/>
        <w:jc w:val="both"/>
        <w:rPr>
          <w:rFonts w:ascii="Times New Roman" w:hAnsi="Times New Roman" w:cs="Times New Roman"/>
        </w:rPr>
      </w:pPr>
      <w:r>
        <w:rPr>
          <w:rFonts w:ascii="Times New Roman" w:hAnsi="Times New Roman" w:cs="Times New Roman"/>
        </w:rPr>
        <w:t>TARGET</w:t>
      </w:r>
      <w:r w:rsidR="00FF6731" w:rsidRPr="0099361B">
        <w:rPr>
          <w:rFonts w:ascii="Times New Roman" w:hAnsi="Times New Roman" w:cs="Times New Roman"/>
        </w:rPr>
        <w:t>: En tsunami av usikret gjeld</w:t>
      </w:r>
      <w:r w:rsidR="000D6797">
        <w:rPr>
          <w:rFonts w:ascii="Times New Roman" w:hAnsi="Times New Roman" w:cs="Times New Roman"/>
        </w:rPr>
        <w:t>?</w:t>
      </w:r>
    </w:p>
    <w:p w:rsidR="006A1ACF" w:rsidRDefault="006A1ACF" w:rsidP="00713126">
      <w:pPr>
        <w:pStyle w:val="NoSpacing"/>
        <w:spacing w:line="360" w:lineRule="auto"/>
        <w:jc w:val="both"/>
        <w:rPr>
          <w:b/>
        </w:rPr>
      </w:pPr>
      <w:r w:rsidRPr="006A1ACF">
        <w:rPr>
          <w:b/>
        </w:rPr>
        <w:t>Av Jørn I. Halvorsen</w:t>
      </w:r>
      <w:r w:rsidR="00531E20">
        <w:rPr>
          <w:rStyle w:val="FootnoteReference"/>
          <w:rFonts w:ascii="Times New Roman" w:hAnsi="Times New Roman" w:cs="Times New Roman"/>
        </w:rPr>
        <w:footnoteReference w:id="1"/>
      </w:r>
    </w:p>
    <w:p w:rsidR="00D722A3" w:rsidRDefault="00D722A3" w:rsidP="00713126">
      <w:pPr>
        <w:pStyle w:val="NoSpacing"/>
        <w:spacing w:line="360" w:lineRule="auto"/>
        <w:jc w:val="both"/>
        <w:rPr>
          <w:b/>
        </w:rPr>
      </w:pPr>
      <w:r>
        <w:rPr>
          <w:b/>
        </w:rPr>
        <w:t xml:space="preserve">Førsteamanuensis, Institutt for samfunnsøkonomi. </w:t>
      </w:r>
    </w:p>
    <w:p w:rsidR="00D722A3" w:rsidRDefault="00D722A3" w:rsidP="00713126">
      <w:pPr>
        <w:pStyle w:val="NoSpacing"/>
        <w:spacing w:line="360" w:lineRule="auto"/>
        <w:jc w:val="both"/>
        <w:rPr>
          <w:b/>
        </w:rPr>
      </w:pPr>
      <w:r>
        <w:rPr>
          <w:b/>
        </w:rPr>
        <w:t>Handelshøyskolen BI</w:t>
      </w:r>
      <w:r w:rsidR="00685BCC">
        <w:rPr>
          <w:b/>
        </w:rPr>
        <w:t>.</w:t>
      </w:r>
    </w:p>
    <w:p w:rsidR="00BD0E9C" w:rsidRDefault="00BF3150" w:rsidP="00713126">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4D3E01" w:rsidRPr="00E57948" w:rsidRDefault="00045E6D" w:rsidP="004D3E01">
      <w:pPr>
        <w:spacing w:line="360" w:lineRule="auto"/>
        <w:jc w:val="both"/>
        <w:rPr>
          <w:rFonts w:ascii="Times New Roman" w:hAnsi="Times New Roman" w:cs="Times New Roman"/>
        </w:rPr>
      </w:pPr>
      <w:r>
        <w:rPr>
          <w:rFonts w:ascii="Times New Roman" w:hAnsi="Times New Roman" w:cs="Times New Roman"/>
        </w:rPr>
        <w:t xml:space="preserve">“TARGET” </w:t>
      </w:r>
      <w:r w:rsidRPr="0099361B">
        <w:rPr>
          <w:rFonts w:ascii="Times New Roman" w:hAnsi="Times New Roman" w:cs="Times New Roman"/>
        </w:rPr>
        <w:t>(</w:t>
      </w:r>
      <w:r w:rsidRPr="0099361B">
        <w:rPr>
          <w:rFonts w:ascii="Times New Roman" w:hAnsi="Times New Roman" w:cs="Times New Roman"/>
          <w:shd w:val="solid" w:color="FAFAFA" w:fill="FAFAFA"/>
        </w:rPr>
        <w:t xml:space="preserve">Trans-European </w:t>
      </w:r>
      <w:proofErr w:type="spellStart"/>
      <w:r w:rsidRPr="0099361B">
        <w:rPr>
          <w:rFonts w:ascii="Times New Roman" w:hAnsi="Times New Roman" w:cs="Times New Roman"/>
          <w:shd w:val="solid" w:color="FAFAFA" w:fill="FAFAFA"/>
        </w:rPr>
        <w:t>Automated</w:t>
      </w:r>
      <w:proofErr w:type="spellEnd"/>
      <w:r w:rsidRPr="0099361B">
        <w:rPr>
          <w:rFonts w:ascii="Times New Roman" w:hAnsi="Times New Roman" w:cs="Times New Roman"/>
          <w:shd w:val="solid" w:color="FAFAFA" w:fill="FAFAFA"/>
        </w:rPr>
        <w:t xml:space="preserve"> Real-time Gross Settlement Express Transfer System</w:t>
      </w:r>
      <w:r w:rsidRPr="0099361B">
        <w:rPr>
          <w:rFonts w:ascii="Times New Roman" w:hAnsi="Times New Roman" w:cs="Times New Roman"/>
        </w:rPr>
        <w:t>) stod</w:t>
      </w:r>
      <w:r>
        <w:rPr>
          <w:rFonts w:ascii="Times New Roman" w:hAnsi="Times New Roman" w:cs="Times New Roman"/>
        </w:rPr>
        <w:t xml:space="preserve"> lenge </w:t>
      </w:r>
      <w:r w:rsidR="0090336D">
        <w:rPr>
          <w:rFonts w:ascii="Times New Roman" w:hAnsi="Times New Roman" w:cs="Times New Roman"/>
        </w:rPr>
        <w:t xml:space="preserve">kun </w:t>
      </w:r>
      <w:r w:rsidRPr="0099361B">
        <w:rPr>
          <w:rFonts w:ascii="Times New Roman" w:hAnsi="Times New Roman" w:cs="Times New Roman"/>
        </w:rPr>
        <w:t>som en betegnelse på det elektroniske</w:t>
      </w:r>
      <w:r>
        <w:rPr>
          <w:rFonts w:ascii="Times New Roman" w:hAnsi="Times New Roman" w:cs="Times New Roman"/>
        </w:rPr>
        <w:t xml:space="preserve"> betal</w:t>
      </w:r>
      <w:r w:rsidR="006E2859">
        <w:rPr>
          <w:rFonts w:ascii="Times New Roman" w:hAnsi="Times New Roman" w:cs="Times New Roman"/>
        </w:rPr>
        <w:t xml:space="preserve">ingssystemet som blir benyttet av landene som inngår i </w:t>
      </w:r>
      <w:r w:rsidRPr="0099361B">
        <w:rPr>
          <w:rFonts w:ascii="Times New Roman" w:hAnsi="Times New Roman" w:cs="Times New Roman"/>
        </w:rPr>
        <w:t xml:space="preserve">eurosonen. </w:t>
      </w:r>
      <w:r>
        <w:rPr>
          <w:rFonts w:ascii="Times New Roman" w:hAnsi="Times New Roman" w:cs="Times New Roman"/>
        </w:rPr>
        <w:t>I løpet av de siste årene har professor Hans-Werne</w:t>
      </w:r>
      <w:r w:rsidR="00DF5192">
        <w:rPr>
          <w:rFonts w:ascii="Times New Roman" w:hAnsi="Times New Roman" w:cs="Times New Roman"/>
        </w:rPr>
        <w:t>r Sinns økonomiske tolkninger av</w:t>
      </w:r>
      <w:r w:rsidR="00CD45E0">
        <w:rPr>
          <w:rFonts w:ascii="Times New Roman" w:hAnsi="Times New Roman" w:cs="Times New Roman"/>
        </w:rPr>
        <w:t xml:space="preserve"> tall over </w:t>
      </w:r>
      <w:r w:rsidR="00F65374">
        <w:rPr>
          <w:rFonts w:ascii="Times New Roman" w:hAnsi="Times New Roman" w:cs="Times New Roman"/>
        </w:rPr>
        <w:t xml:space="preserve">ubalanser som har blitt generert i dette </w:t>
      </w:r>
      <w:r w:rsidR="00D36CCD">
        <w:rPr>
          <w:rFonts w:ascii="Times New Roman" w:hAnsi="Times New Roman" w:cs="Times New Roman"/>
        </w:rPr>
        <w:t>systemet</w:t>
      </w:r>
      <w:r w:rsidR="006A6C4D">
        <w:rPr>
          <w:rFonts w:ascii="Times New Roman" w:hAnsi="Times New Roman" w:cs="Times New Roman"/>
        </w:rPr>
        <w:t xml:space="preserve">, </w:t>
      </w:r>
      <w:r w:rsidR="00D36CCD">
        <w:rPr>
          <w:rFonts w:ascii="Times New Roman" w:hAnsi="Times New Roman" w:cs="Times New Roman"/>
        </w:rPr>
        <w:t xml:space="preserve">skapt stor debatt </w:t>
      </w:r>
      <w:r>
        <w:rPr>
          <w:rFonts w:ascii="Times New Roman" w:hAnsi="Times New Roman" w:cs="Times New Roman"/>
        </w:rPr>
        <w:t>i akademiske miljøer og internasjonal finanspresse. Formålet med de</w:t>
      </w:r>
      <w:r w:rsidR="00A434C1">
        <w:rPr>
          <w:rFonts w:ascii="Times New Roman" w:hAnsi="Times New Roman" w:cs="Times New Roman"/>
        </w:rPr>
        <w:t>tte notatet</w:t>
      </w:r>
      <w:r w:rsidR="0058270F">
        <w:rPr>
          <w:rFonts w:ascii="Times New Roman" w:hAnsi="Times New Roman" w:cs="Times New Roman"/>
        </w:rPr>
        <w:t xml:space="preserve"> </w:t>
      </w:r>
      <w:r w:rsidR="00F65374">
        <w:rPr>
          <w:rFonts w:ascii="Times New Roman" w:hAnsi="Times New Roman" w:cs="Times New Roman"/>
        </w:rPr>
        <w:t>er</w:t>
      </w:r>
      <w:r w:rsidR="00713126">
        <w:rPr>
          <w:rFonts w:ascii="Times New Roman" w:hAnsi="Times New Roman" w:cs="Times New Roman"/>
        </w:rPr>
        <w:t xml:space="preserve"> </w:t>
      </w:r>
      <w:r w:rsidR="00523EAD">
        <w:rPr>
          <w:rFonts w:ascii="Times New Roman" w:hAnsi="Times New Roman" w:cs="Times New Roman"/>
        </w:rPr>
        <w:t xml:space="preserve">å </w:t>
      </w:r>
      <w:r w:rsidR="00A434C1">
        <w:rPr>
          <w:rFonts w:ascii="Times New Roman" w:hAnsi="Times New Roman" w:cs="Times New Roman"/>
        </w:rPr>
        <w:t xml:space="preserve">gå </w:t>
      </w:r>
      <w:r w:rsidR="006E2859">
        <w:rPr>
          <w:rFonts w:ascii="Times New Roman" w:hAnsi="Times New Roman" w:cs="Times New Roman"/>
        </w:rPr>
        <w:t xml:space="preserve">gjennom </w:t>
      </w:r>
      <w:r w:rsidR="00F65374">
        <w:rPr>
          <w:rFonts w:ascii="Times New Roman" w:hAnsi="Times New Roman" w:cs="Times New Roman"/>
        </w:rPr>
        <w:t>de viktigste momentene</w:t>
      </w:r>
      <w:r w:rsidR="00F425F6">
        <w:rPr>
          <w:rFonts w:ascii="Times New Roman" w:hAnsi="Times New Roman" w:cs="Times New Roman"/>
        </w:rPr>
        <w:t xml:space="preserve"> som er knyttet til </w:t>
      </w:r>
      <w:r w:rsidR="00CD45E0">
        <w:rPr>
          <w:rFonts w:ascii="Times New Roman" w:hAnsi="Times New Roman" w:cs="Times New Roman"/>
        </w:rPr>
        <w:t xml:space="preserve">diskusjonen om </w:t>
      </w:r>
      <w:r w:rsidR="00F65374">
        <w:rPr>
          <w:rFonts w:ascii="Times New Roman" w:hAnsi="Times New Roman" w:cs="Times New Roman"/>
        </w:rPr>
        <w:t xml:space="preserve">ubalansene i TARGET-systemet. </w:t>
      </w:r>
      <w:r w:rsidR="00CD45E0">
        <w:rPr>
          <w:rFonts w:ascii="Times New Roman" w:hAnsi="Times New Roman" w:cs="Times New Roman"/>
        </w:rPr>
        <w:t>Jeg følge</w:t>
      </w:r>
      <w:r w:rsidR="00A434C1">
        <w:rPr>
          <w:rFonts w:ascii="Times New Roman" w:hAnsi="Times New Roman" w:cs="Times New Roman"/>
        </w:rPr>
        <w:t>r</w:t>
      </w:r>
      <w:r w:rsidR="00CD45E0">
        <w:rPr>
          <w:rFonts w:ascii="Times New Roman" w:hAnsi="Times New Roman" w:cs="Times New Roman"/>
        </w:rPr>
        <w:t xml:space="preserve"> nært analysen gitt i </w:t>
      </w:r>
      <w:r w:rsidR="006F078E">
        <w:rPr>
          <w:rFonts w:ascii="Times New Roman" w:hAnsi="Times New Roman" w:cs="Times New Roman"/>
          <w:noProof/>
        </w:rPr>
        <w:t>Sinn og Wollmershauser (2012)</w:t>
      </w:r>
      <w:r w:rsidR="0058270F">
        <w:rPr>
          <w:rFonts w:ascii="Times New Roman" w:hAnsi="Times New Roman" w:cs="Times New Roman"/>
        </w:rPr>
        <w:t xml:space="preserve"> </w:t>
      </w:r>
      <w:r w:rsidR="00CD45E0">
        <w:rPr>
          <w:rFonts w:ascii="Times New Roman" w:hAnsi="Times New Roman" w:cs="Times New Roman"/>
        </w:rPr>
        <w:t>og vise</w:t>
      </w:r>
      <w:r w:rsidR="00A434C1">
        <w:rPr>
          <w:rFonts w:ascii="Times New Roman" w:hAnsi="Times New Roman" w:cs="Times New Roman"/>
        </w:rPr>
        <w:t>r</w:t>
      </w:r>
      <w:r w:rsidR="00CD45E0">
        <w:rPr>
          <w:rFonts w:ascii="Times New Roman" w:hAnsi="Times New Roman" w:cs="Times New Roman"/>
        </w:rPr>
        <w:t xml:space="preserve"> hvordan de regler som gjelder for oppgjør i betalingssystemet</w:t>
      </w:r>
      <w:r w:rsidR="00F425F6">
        <w:rPr>
          <w:rFonts w:ascii="Times New Roman" w:hAnsi="Times New Roman" w:cs="Times New Roman"/>
        </w:rPr>
        <w:t xml:space="preserve"> effektivt</w:t>
      </w:r>
      <w:r w:rsidR="00A434C1">
        <w:rPr>
          <w:rFonts w:ascii="Times New Roman" w:hAnsi="Times New Roman" w:cs="Times New Roman"/>
        </w:rPr>
        <w:t>,</w:t>
      </w:r>
      <w:r w:rsidR="00F425F6">
        <w:rPr>
          <w:rFonts w:ascii="Times New Roman" w:hAnsi="Times New Roman" w:cs="Times New Roman"/>
        </w:rPr>
        <w:t xml:space="preserve"> har</w:t>
      </w:r>
      <w:r w:rsidR="008D3195">
        <w:rPr>
          <w:rFonts w:ascii="Times New Roman" w:hAnsi="Times New Roman" w:cs="Times New Roman"/>
        </w:rPr>
        <w:t xml:space="preserve"> kunnet oppheve</w:t>
      </w:r>
      <w:r w:rsidR="00F425F6">
        <w:rPr>
          <w:rFonts w:ascii="Times New Roman" w:hAnsi="Times New Roman" w:cs="Times New Roman"/>
        </w:rPr>
        <w:t xml:space="preserve"> markedsøkonomiens </w:t>
      </w:r>
      <w:r w:rsidR="00F425F6" w:rsidRPr="000A0262">
        <w:rPr>
          <w:rStyle w:val="Emphasis"/>
          <w:rFonts w:ascii="Times New Roman" w:hAnsi="Times New Roman" w:cs="Times New Roman"/>
          <w:bCs/>
          <w:i w:val="0"/>
          <w:iCs w:val="0"/>
          <w:color w:val="000000"/>
          <w:shd w:val="clear" w:color="auto" w:fill="FFFFFF"/>
        </w:rPr>
        <w:t>selvdisiplinerende mekanisme</w:t>
      </w:r>
      <w:r w:rsidR="00F425F6">
        <w:rPr>
          <w:rStyle w:val="Emphasis"/>
          <w:rFonts w:ascii="Times New Roman" w:hAnsi="Times New Roman" w:cs="Times New Roman"/>
          <w:bCs/>
          <w:i w:val="0"/>
          <w:iCs w:val="0"/>
          <w:color w:val="000000"/>
          <w:shd w:val="clear" w:color="auto" w:fill="FFFFFF"/>
        </w:rPr>
        <w:t xml:space="preserve">r. </w:t>
      </w:r>
      <w:proofErr w:type="spellStart"/>
      <w:r w:rsidR="00F425F6">
        <w:rPr>
          <w:rStyle w:val="Emphasis"/>
          <w:rFonts w:ascii="Times New Roman" w:hAnsi="Times New Roman" w:cs="Times New Roman"/>
          <w:bCs/>
          <w:i w:val="0"/>
          <w:iCs w:val="0"/>
          <w:color w:val="000000"/>
          <w:shd w:val="clear" w:color="auto" w:fill="FFFFFF"/>
        </w:rPr>
        <w:t>Den</w:t>
      </w:r>
      <w:r w:rsidR="00DD29B7">
        <w:rPr>
          <w:rStyle w:val="Emphasis"/>
          <w:rFonts w:ascii="Times New Roman" w:hAnsi="Times New Roman" w:cs="Times New Roman"/>
          <w:bCs/>
          <w:i w:val="0"/>
          <w:iCs w:val="0"/>
          <w:color w:val="000000"/>
          <w:shd w:val="clear" w:color="auto" w:fill="FFFFFF"/>
        </w:rPr>
        <w:t>ne</w:t>
      </w:r>
      <w:r w:rsidR="00F425F6">
        <w:rPr>
          <w:rStyle w:val="Emphasis"/>
          <w:rFonts w:ascii="Times New Roman" w:hAnsi="Times New Roman" w:cs="Times New Roman"/>
          <w:bCs/>
          <w:i w:val="0"/>
          <w:iCs w:val="0"/>
          <w:color w:val="000000"/>
          <w:shd w:val="clear" w:color="auto" w:fill="FFFFFF"/>
        </w:rPr>
        <w:t>opphevelsen</w:t>
      </w:r>
      <w:proofErr w:type="spellEnd"/>
      <w:r w:rsidR="00F425F6">
        <w:rPr>
          <w:rStyle w:val="Emphasis"/>
          <w:rFonts w:ascii="Times New Roman" w:hAnsi="Times New Roman" w:cs="Times New Roman"/>
          <w:bCs/>
          <w:i w:val="0"/>
          <w:iCs w:val="0"/>
          <w:color w:val="000000"/>
          <w:shd w:val="clear" w:color="auto" w:fill="FFFFFF"/>
        </w:rPr>
        <w:t xml:space="preserve"> innebærer</w:t>
      </w:r>
      <w:r w:rsidR="00E57948">
        <w:rPr>
          <w:rStyle w:val="Emphasis"/>
          <w:rFonts w:ascii="Times New Roman" w:hAnsi="Times New Roman" w:cs="Times New Roman"/>
          <w:bCs/>
          <w:i w:val="0"/>
          <w:iCs w:val="0"/>
          <w:color w:val="000000"/>
          <w:shd w:val="clear" w:color="auto" w:fill="FFFFFF"/>
        </w:rPr>
        <w:t xml:space="preserve"> blant annet at </w:t>
      </w:r>
      <w:r w:rsidR="00F425F6">
        <w:rPr>
          <w:rStyle w:val="Emphasis"/>
          <w:rFonts w:ascii="Times New Roman" w:hAnsi="Times New Roman" w:cs="Times New Roman"/>
          <w:bCs/>
          <w:i w:val="0"/>
          <w:iCs w:val="0"/>
          <w:color w:val="000000"/>
          <w:shd w:val="clear" w:color="auto" w:fill="FFFFFF"/>
        </w:rPr>
        <w:t xml:space="preserve">(1) det har vært mulig i storstilt grad å overføre risiko fra </w:t>
      </w:r>
      <w:proofErr w:type="spellStart"/>
      <w:r w:rsidR="00CD45E0">
        <w:rPr>
          <w:rFonts w:ascii="Times New Roman" w:hAnsi="Times New Roman" w:cs="Times New Roman"/>
        </w:rPr>
        <w:t>investorertil</w:t>
      </w:r>
      <w:proofErr w:type="spellEnd"/>
      <w:r w:rsidR="00CD45E0">
        <w:rPr>
          <w:rFonts w:ascii="Times New Roman" w:hAnsi="Times New Roman" w:cs="Times New Roman"/>
        </w:rPr>
        <w:t xml:space="preserve"> de nasjonale sentralbankene</w:t>
      </w:r>
      <w:r w:rsidR="00A434C1">
        <w:rPr>
          <w:rFonts w:ascii="Times New Roman" w:hAnsi="Times New Roman" w:cs="Times New Roman"/>
        </w:rPr>
        <w:t>, og</w:t>
      </w:r>
      <w:r w:rsidR="00F425F6">
        <w:rPr>
          <w:rFonts w:ascii="Times New Roman" w:hAnsi="Times New Roman" w:cs="Times New Roman"/>
        </w:rPr>
        <w:t xml:space="preserve"> (2) </w:t>
      </w:r>
      <w:r w:rsidR="00A434C1">
        <w:rPr>
          <w:rFonts w:ascii="Times New Roman" w:hAnsi="Times New Roman" w:cs="Times New Roman"/>
        </w:rPr>
        <w:t>å s</w:t>
      </w:r>
      <w:r w:rsidR="00F425F6">
        <w:rPr>
          <w:rFonts w:ascii="Times New Roman" w:hAnsi="Times New Roman" w:cs="Times New Roman"/>
        </w:rPr>
        <w:t>ette til side de</w:t>
      </w:r>
      <w:r w:rsidR="004E6CEF">
        <w:rPr>
          <w:rFonts w:ascii="Times New Roman" w:hAnsi="Times New Roman" w:cs="Times New Roman"/>
        </w:rPr>
        <w:t xml:space="preserve"> selvkorrigerende mekanismene som gjelder for utenrikshandelen mellom land</w:t>
      </w:r>
      <w:r w:rsidR="004E6CEF">
        <w:rPr>
          <w:rFonts w:ascii="Times New Roman" w:hAnsi="Times New Roman" w:cs="Times New Roman"/>
          <w:bCs/>
          <w:color w:val="000000"/>
          <w:shd w:val="clear" w:color="auto" w:fill="FFFFFF"/>
        </w:rPr>
        <w:t xml:space="preserve">. </w:t>
      </w:r>
      <w:r w:rsidR="001829B9">
        <w:rPr>
          <w:rFonts w:ascii="Times New Roman" w:hAnsi="Times New Roman" w:cs="Times New Roman"/>
        </w:rPr>
        <w:t xml:space="preserve">Avslutningsvis </w:t>
      </w:r>
      <w:r w:rsidR="00CD45E0">
        <w:rPr>
          <w:rFonts w:ascii="Times New Roman" w:hAnsi="Times New Roman" w:cs="Times New Roman"/>
        </w:rPr>
        <w:t xml:space="preserve">diskuterer jeg tre </w:t>
      </w:r>
      <w:r w:rsidR="004D3E01">
        <w:rPr>
          <w:rFonts w:ascii="Times New Roman" w:hAnsi="Times New Roman" w:cs="Times New Roman"/>
        </w:rPr>
        <w:t>forskjellige muligheter</w:t>
      </w:r>
      <w:r w:rsidR="00A434C1">
        <w:rPr>
          <w:rFonts w:ascii="Times New Roman" w:hAnsi="Times New Roman" w:cs="Times New Roman"/>
        </w:rPr>
        <w:t xml:space="preserve"> for</w:t>
      </w:r>
      <w:r w:rsidR="004D3E01">
        <w:rPr>
          <w:rFonts w:ascii="Times New Roman" w:hAnsi="Times New Roman" w:cs="Times New Roman"/>
        </w:rPr>
        <w:t xml:space="preserve"> euro</w:t>
      </w:r>
      <w:r w:rsidR="00A434C1">
        <w:rPr>
          <w:rFonts w:ascii="Times New Roman" w:hAnsi="Times New Roman" w:cs="Times New Roman"/>
        </w:rPr>
        <w:t xml:space="preserve">landene </w:t>
      </w:r>
      <w:r w:rsidR="004D3E01">
        <w:rPr>
          <w:rFonts w:ascii="Times New Roman" w:hAnsi="Times New Roman" w:cs="Times New Roman"/>
        </w:rPr>
        <w:t>for å bremse opp, eller delvis redusere, ubalansene i TARGET-systemet.</w:t>
      </w:r>
    </w:p>
    <w:p w:rsidR="00BF3150" w:rsidRDefault="00F057D1" w:rsidP="00713126">
      <w:pPr>
        <w:pStyle w:val="Heading1"/>
        <w:spacing w:line="360" w:lineRule="auto"/>
        <w:jc w:val="both"/>
        <w:rPr>
          <w:rFonts w:ascii="Times New Roman" w:hAnsi="Times New Roman" w:cs="Times New Roman"/>
        </w:rPr>
      </w:pPr>
      <w:r>
        <w:rPr>
          <w:rFonts w:ascii="Times New Roman" w:hAnsi="Times New Roman" w:cs="Times New Roman"/>
        </w:rPr>
        <w:t>I</w:t>
      </w:r>
      <w:r w:rsidR="00BF3150" w:rsidRPr="0099361B">
        <w:rPr>
          <w:rFonts w:ascii="Times New Roman" w:hAnsi="Times New Roman" w:cs="Times New Roman"/>
        </w:rPr>
        <w:t>ntroduksjon</w:t>
      </w:r>
    </w:p>
    <w:p w:rsidR="003B5BD2" w:rsidRDefault="00B7326D" w:rsidP="00713126">
      <w:pPr>
        <w:spacing w:line="360" w:lineRule="auto"/>
        <w:jc w:val="both"/>
        <w:rPr>
          <w:rFonts w:ascii="Times New Roman" w:hAnsi="Times New Roman" w:cs="Times New Roman"/>
        </w:rPr>
      </w:pPr>
      <w:r>
        <w:rPr>
          <w:rFonts w:ascii="Times New Roman" w:hAnsi="Times New Roman" w:cs="Times New Roman"/>
        </w:rPr>
        <w:t>Den norske medi</w:t>
      </w:r>
      <w:r w:rsidR="00E80C7A">
        <w:rPr>
          <w:rFonts w:ascii="Times New Roman" w:hAnsi="Times New Roman" w:cs="Times New Roman"/>
        </w:rPr>
        <w:t xml:space="preserve">edekningen av </w:t>
      </w:r>
      <w:r w:rsidR="00320459" w:rsidRPr="0099361B">
        <w:rPr>
          <w:rFonts w:ascii="Times New Roman" w:hAnsi="Times New Roman" w:cs="Times New Roman"/>
        </w:rPr>
        <w:t>eurokrisen</w:t>
      </w:r>
      <w:r>
        <w:rPr>
          <w:rFonts w:ascii="Times New Roman" w:hAnsi="Times New Roman" w:cs="Times New Roman"/>
        </w:rPr>
        <w:t xml:space="preserve"> har i stor</w:t>
      </w:r>
      <w:r w:rsidR="00D53E74">
        <w:rPr>
          <w:rFonts w:ascii="Times New Roman" w:hAnsi="Times New Roman" w:cs="Times New Roman"/>
        </w:rPr>
        <w:t xml:space="preserve"> grad </w:t>
      </w:r>
      <w:r>
        <w:rPr>
          <w:rFonts w:ascii="Times New Roman" w:hAnsi="Times New Roman" w:cs="Times New Roman"/>
        </w:rPr>
        <w:t xml:space="preserve">omhandlet den offentlige gjeldskrisen </w:t>
      </w:r>
      <w:r w:rsidR="00E80C7A">
        <w:rPr>
          <w:rFonts w:ascii="Times New Roman" w:hAnsi="Times New Roman" w:cs="Times New Roman"/>
        </w:rPr>
        <w:t xml:space="preserve">for </w:t>
      </w:r>
      <w:proofErr w:type="gramStart"/>
      <w:r w:rsidR="00E80C7A">
        <w:rPr>
          <w:rFonts w:ascii="Times New Roman" w:hAnsi="Times New Roman" w:cs="Times New Roman"/>
        </w:rPr>
        <w:t>land  i</w:t>
      </w:r>
      <w:proofErr w:type="gramEnd"/>
      <w:r w:rsidR="00E80C7A">
        <w:rPr>
          <w:rFonts w:ascii="Times New Roman" w:hAnsi="Times New Roman" w:cs="Times New Roman"/>
        </w:rPr>
        <w:t xml:space="preserve"> eurosonen. </w:t>
      </w:r>
      <w:r w:rsidR="00177F43">
        <w:rPr>
          <w:rFonts w:ascii="Times New Roman" w:hAnsi="Times New Roman" w:cs="Times New Roman"/>
        </w:rPr>
        <w:t xml:space="preserve">Særlig er </w:t>
      </w:r>
      <w:r>
        <w:rPr>
          <w:rFonts w:ascii="Times New Roman" w:hAnsi="Times New Roman" w:cs="Times New Roman"/>
        </w:rPr>
        <w:t>det blitt fokusert på de</w:t>
      </w:r>
      <w:r w:rsidR="00A434C1">
        <w:rPr>
          <w:rFonts w:ascii="Times New Roman" w:hAnsi="Times New Roman" w:cs="Times New Roman"/>
        </w:rPr>
        <w:t xml:space="preserve"> </w:t>
      </w:r>
      <w:r>
        <w:rPr>
          <w:rFonts w:ascii="Times New Roman" w:hAnsi="Times New Roman" w:cs="Times New Roman"/>
        </w:rPr>
        <w:t>offentlige finansene til de såkalte PIIGS-landene (</w:t>
      </w:r>
      <w:r w:rsidRPr="0099361B">
        <w:rPr>
          <w:rFonts w:ascii="Times New Roman" w:hAnsi="Times New Roman" w:cs="Times New Roman"/>
        </w:rPr>
        <w:t>Portugal, I</w:t>
      </w:r>
      <w:r>
        <w:rPr>
          <w:rFonts w:ascii="Times New Roman" w:hAnsi="Times New Roman" w:cs="Times New Roman"/>
        </w:rPr>
        <w:t xml:space="preserve">talia, Irland, Hellas og Spania). </w:t>
      </w:r>
      <w:r w:rsidR="00A434C1">
        <w:rPr>
          <w:rFonts w:ascii="Times New Roman" w:hAnsi="Times New Roman" w:cs="Times New Roman"/>
        </w:rPr>
        <w:t>I disse landene har o</w:t>
      </w:r>
      <w:r>
        <w:rPr>
          <w:rFonts w:ascii="Times New Roman" w:hAnsi="Times New Roman" w:cs="Times New Roman"/>
        </w:rPr>
        <w:t xml:space="preserve">ffentlige gjeld </w:t>
      </w:r>
      <w:r w:rsidR="00A434C1">
        <w:rPr>
          <w:rFonts w:ascii="Times New Roman" w:hAnsi="Times New Roman" w:cs="Times New Roman"/>
        </w:rPr>
        <w:t xml:space="preserve">målt i forhold til </w:t>
      </w:r>
      <w:r>
        <w:rPr>
          <w:rFonts w:ascii="Times New Roman" w:hAnsi="Times New Roman" w:cs="Times New Roman"/>
        </w:rPr>
        <w:t xml:space="preserve"> BNP </w:t>
      </w:r>
      <w:r w:rsidR="00A434C1">
        <w:rPr>
          <w:rFonts w:ascii="Times New Roman" w:hAnsi="Times New Roman" w:cs="Times New Roman"/>
        </w:rPr>
        <w:t xml:space="preserve">vokst kraftig siden </w:t>
      </w:r>
      <w:r w:rsidR="0084177B">
        <w:rPr>
          <w:rFonts w:ascii="Times New Roman" w:hAnsi="Times New Roman" w:cs="Times New Roman"/>
        </w:rPr>
        <w:t xml:space="preserve"> finanskrisen </w:t>
      </w:r>
      <w:r w:rsidR="00A434C1">
        <w:rPr>
          <w:rFonts w:ascii="Times New Roman" w:hAnsi="Times New Roman" w:cs="Times New Roman"/>
        </w:rPr>
        <w:t xml:space="preserve">brøt ut </w:t>
      </w:r>
      <w:r w:rsidR="0084177B">
        <w:rPr>
          <w:rFonts w:ascii="Times New Roman" w:hAnsi="Times New Roman" w:cs="Times New Roman"/>
        </w:rPr>
        <w:t>i USA</w:t>
      </w:r>
      <w:r w:rsidR="00A434C1">
        <w:rPr>
          <w:rFonts w:ascii="Times New Roman" w:hAnsi="Times New Roman" w:cs="Times New Roman"/>
        </w:rPr>
        <w:t xml:space="preserve"> høsten 2008</w:t>
      </w:r>
      <w:r w:rsidR="0084177B">
        <w:rPr>
          <w:rFonts w:ascii="Times New Roman" w:hAnsi="Times New Roman" w:cs="Times New Roman"/>
        </w:rPr>
        <w:t>. Denne utviklingen</w:t>
      </w:r>
      <w:r w:rsidR="00685BCC">
        <w:rPr>
          <w:rFonts w:ascii="Times New Roman" w:hAnsi="Times New Roman" w:cs="Times New Roman"/>
        </w:rPr>
        <w:t>,</w:t>
      </w:r>
      <w:r w:rsidR="0084177B">
        <w:rPr>
          <w:rFonts w:ascii="Times New Roman" w:hAnsi="Times New Roman" w:cs="Times New Roman"/>
        </w:rPr>
        <w:t xml:space="preserve"> kombinert med pessimistiske utsikter om landenes </w:t>
      </w:r>
      <w:r w:rsidR="00B024EC">
        <w:rPr>
          <w:rFonts w:ascii="Times New Roman" w:hAnsi="Times New Roman" w:cs="Times New Roman"/>
        </w:rPr>
        <w:t>fremtidige økonomiske ut</w:t>
      </w:r>
      <w:r w:rsidR="00DD29B7">
        <w:rPr>
          <w:rFonts w:ascii="Times New Roman" w:hAnsi="Times New Roman" w:cs="Times New Roman"/>
        </w:rPr>
        <w:t>sikter</w:t>
      </w:r>
      <w:r w:rsidR="00685BCC">
        <w:rPr>
          <w:rFonts w:ascii="Times New Roman" w:hAnsi="Times New Roman" w:cs="Times New Roman"/>
        </w:rPr>
        <w:t>,</w:t>
      </w:r>
      <w:r w:rsidR="00B024EC">
        <w:rPr>
          <w:rFonts w:ascii="Times New Roman" w:hAnsi="Times New Roman" w:cs="Times New Roman"/>
        </w:rPr>
        <w:t xml:space="preserve"> gjorde</w:t>
      </w:r>
      <w:r w:rsidR="0084177B">
        <w:rPr>
          <w:rFonts w:ascii="Times New Roman" w:hAnsi="Times New Roman" w:cs="Times New Roman"/>
        </w:rPr>
        <w:t xml:space="preserve"> at </w:t>
      </w:r>
      <w:r w:rsidR="00123489">
        <w:rPr>
          <w:rFonts w:ascii="Times New Roman" w:hAnsi="Times New Roman" w:cs="Times New Roman"/>
        </w:rPr>
        <w:t>m</w:t>
      </w:r>
      <w:r w:rsidR="004C7A47">
        <w:rPr>
          <w:rFonts w:ascii="Times New Roman" w:hAnsi="Times New Roman" w:cs="Times New Roman"/>
        </w:rPr>
        <w:t xml:space="preserve">ange internasjonale investorer </w:t>
      </w:r>
      <w:r w:rsidR="0084177B">
        <w:rPr>
          <w:rFonts w:ascii="Times New Roman" w:hAnsi="Times New Roman" w:cs="Times New Roman"/>
        </w:rPr>
        <w:t xml:space="preserve">begynte å tvile på disse landenes evne til å </w:t>
      </w:r>
      <w:r w:rsidR="00A434C1">
        <w:rPr>
          <w:rFonts w:ascii="Times New Roman" w:hAnsi="Times New Roman" w:cs="Times New Roman"/>
        </w:rPr>
        <w:t>betjene</w:t>
      </w:r>
      <w:r w:rsidR="0084177B">
        <w:rPr>
          <w:rFonts w:ascii="Times New Roman" w:hAnsi="Times New Roman" w:cs="Times New Roman"/>
        </w:rPr>
        <w:t xml:space="preserve"> sin gjeld</w:t>
      </w:r>
      <w:r w:rsidR="00A434C1">
        <w:rPr>
          <w:rFonts w:ascii="Times New Roman" w:hAnsi="Times New Roman" w:cs="Times New Roman"/>
        </w:rPr>
        <w:t>. Det førte til betydelig</w:t>
      </w:r>
      <w:r w:rsidR="0084177B">
        <w:rPr>
          <w:rFonts w:ascii="Times New Roman" w:hAnsi="Times New Roman" w:cs="Times New Roman"/>
        </w:rPr>
        <w:t xml:space="preserve"> h</w:t>
      </w:r>
      <w:r w:rsidR="00123489">
        <w:rPr>
          <w:rFonts w:ascii="Times New Roman" w:hAnsi="Times New Roman" w:cs="Times New Roman"/>
        </w:rPr>
        <w:t>øyere risikopremie</w:t>
      </w:r>
      <w:r w:rsidR="00A434C1">
        <w:rPr>
          <w:rFonts w:ascii="Times New Roman" w:hAnsi="Times New Roman" w:cs="Times New Roman"/>
        </w:rPr>
        <w:t>r</w:t>
      </w:r>
      <w:r w:rsidR="00123489">
        <w:rPr>
          <w:rFonts w:ascii="Times New Roman" w:hAnsi="Times New Roman" w:cs="Times New Roman"/>
        </w:rPr>
        <w:t xml:space="preserve"> på </w:t>
      </w:r>
      <w:r w:rsidR="00A434C1">
        <w:rPr>
          <w:rFonts w:ascii="Times New Roman" w:hAnsi="Times New Roman" w:cs="Times New Roman"/>
        </w:rPr>
        <w:t xml:space="preserve">disse </w:t>
      </w:r>
      <w:r w:rsidR="00123489">
        <w:rPr>
          <w:rFonts w:ascii="Times New Roman" w:hAnsi="Times New Roman" w:cs="Times New Roman"/>
        </w:rPr>
        <w:t>landenes statsobligasjoner.</w:t>
      </w:r>
      <w:r w:rsidR="00DD29B7">
        <w:rPr>
          <w:rFonts w:ascii="Times New Roman" w:hAnsi="Times New Roman" w:cs="Times New Roman"/>
        </w:rPr>
        <w:t xml:space="preserve"> Økte </w:t>
      </w:r>
      <w:r w:rsidR="00E80C7A">
        <w:rPr>
          <w:rFonts w:ascii="Times New Roman" w:hAnsi="Times New Roman" w:cs="Times New Roman"/>
        </w:rPr>
        <w:t>risiko</w:t>
      </w:r>
      <w:r w:rsidR="00B024EC">
        <w:rPr>
          <w:rFonts w:ascii="Times New Roman" w:hAnsi="Times New Roman" w:cs="Times New Roman"/>
        </w:rPr>
        <w:t>premie</w:t>
      </w:r>
      <w:r w:rsidR="00DD29B7">
        <w:rPr>
          <w:rFonts w:ascii="Times New Roman" w:hAnsi="Times New Roman" w:cs="Times New Roman"/>
        </w:rPr>
        <w:t>r</w:t>
      </w:r>
      <w:r w:rsidR="00B024EC">
        <w:rPr>
          <w:rFonts w:ascii="Times New Roman" w:hAnsi="Times New Roman" w:cs="Times New Roman"/>
        </w:rPr>
        <w:t xml:space="preserve"> bidrar </w:t>
      </w:r>
      <w:r w:rsidR="00DD29B7">
        <w:rPr>
          <w:rFonts w:ascii="Times New Roman" w:hAnsi="Times New Roman" w:cs="Times New Roman"/>
        </w:rPr>
        <w:t xml:space="preserve">i sin tur </w:t>
      </w:r>
      <w:r w:rsidR="00685BCC">
        <w:rPr>
          <w:rFonts w:ascii="Times New Roman" w:hAnsi="Times New Roman" w:cs="Times New Roman"/>
        </w:rPr>
        <w:t xml:space="preserve">til økte </w:t>
      </w:r>
      <w:r w:rsidR="00B024EC">
        <w:rPr>
          <w:rFonts w:ascii="Times New Roman" w:hAnsi="Times New Roman" w:cs="Times New Roman"/>
        </w:rPr>
        <w:t>utgifter</w:t>
      </w:r>
      <w:r w:rsidR="00D53E74">
        <w:rPr>
          <w:rFonts w:ascii="Times New Roman" w:hAnsi="Times New Roman" w:cs="Times New Roman"/>
        </w:rPr>
        <w:t xml:space="preserve"> </w:t>
      </w:r>
      <w:r w:rsidR="00DD29B7">
        <w:rPr>
          <w:rFonts w:ascii="Times New Roman" w:hAnsi="Times New Roman" w:cs="Times New Roman"/>
        </w:rPr>
        <w:t>ved opptak av ny gjeld</w:t>
      </w:r>
      <w:r w:rsidR="00B024EC">
        <w:rPr>
          <w:rFonts w:ascii="Times New Roman" w:hAnsi="Times New Roman" w:cs="Times New Roman"/>
        </w:rPr>
        <w:t xml:space="preserve">. </w:t>
      </w:r>
      <w:r w:rsidR="00DD29B7">
        <w:rPr>
          <w:rFonts w:ascii="Times New Roman" w:hAnsi="Times New Roman" w:cs="Times New Roman"/>
        </w:rPr>
        <w:t xml:space="preserve">Sjansen for ikke å kunne betjene sine statslån øker ytterligere. </w:t>
      </w:r>
      <w:r w:rsidR="00B024EC">
        <w:rPr>
          <w:rFonts w:ascii="Times New Roman" w:hAnsi="Times New Roman" w:cs="Times New Roman"/>
        </w:rPr>
        <w:t xml:space="preserve">For å bremse opp en slik utvikling, sa den </w:t>
      </w:r>
      <w:r w:rsidR="003B5BD2">
        <w:rPr>
          <w:rFonts w:ascii="Times New Roman" w:hAnsi="Times New Roman" w:cs="Times New Roman"/>
        </w:rPr>
        <w:t xml:space="preserve">europeiske sentralbanken (ESB) seg i september 2012 villig til å intervenere i annenhåndsmarkedet for å få ned </w:t>
      </w:r>
      <w:proofErr w:type="spellStart"/>
      <w:r w:rsidR="003B5BD2">
        <w:rPr>
          <w:rFonts w:ascii="Times New Roman" w:hAnsi="Times New Roman" w:cs="Times New Roman"/>
        </w:rPr>
        <w:t>risikospreaden</w:t>
      </w:r>
      <w:proofErr w:type="spellEnd"/>
      <w:r w:rsidR="003B5BD2">
        <w:rPr>
          <w:rFonts w:ascii="Times New Roman" w:hAnsi="Times New Roman" w:cs="Times New Roman"/>
        </w:rPr>
        <w:t xml:space="preserve"> mellom de forskjellige lands </w:t>
      </w:r>
      <w:r w:rsidR="003B5BD2">
        <w:rPr>
          <w:rFonts w:ascii="Times New Roman" w:hAnsi="Times New Roman" w:cs="Times New Roman"/>
        </w:rPr>
        <w:lastRenderedPageBreak/>
        <w:t>statsobligasjoner</w:t>
      </w:r>
      <w:r w:rsidR="00D53E74">
        <w:rPr>
          <w:rFonts w:ascii="Times New Roman" w:hAnsi="Times New Roman" w:cs="Times New Roman"/>
        </w:rPr>
        <w:t>. Dette</w:t>
      </w:r>
      <w:r w:rsidR="00685BCC">
        <w:rPr>
          <w:rFonts w:ascii="Times New Roman" w:hAnsi="Times New Roman" w:cs="Times New Roman"/>
        </w:rPr>
        <w:t xml:space="preserve"> skjedde </w:t>
      </w:r>
      <w:r w:rsidR="00D53E74">
        <w:rPr>
          <w:rFonts w:ascii="Times New Roman" w:hAnsi="Times New Roman" w:cs="Times New Roman"/>
        </w:rPr>
        <w:t>i</w:t>
      </w:r>
      <w:r w:rsidR="003B5BD2">
        <w:rPr>
          <w:rFonts w:ascii="Times New Roman" w:hAnsi="Times New Roman" w:cs="Times New Roman"/>
        </w:rPr>
        <w:t>gjennom de</w:t>
      </w:r>
      <w:r w:rsidR="00685BCC">
        <w:rPr>
          <w:rFonts w:ascii="Times New Roman" w:hAnsi="Times New Roman" w:cs="Times New Roman"/>
        </w:rPr>
        <w:t>t</w:t>
      </w:r>
      <w:r w:rsidR="003B5BD2">
        <w:rPr>
          <w:rFonts w:ascii="Times New Roman" w:hAnsi="Times New Roman" w:cs="Times New Roman"/>
        </w:rPr>
        <w:t xml:space="preserve"> såkalte </w:t>
      </w:r>
      <w:r w:rsidR="003B5BD2" w:rsidRPr="003B5BD2">
        <w:rPr>
          <w:rFonts w:ascii="Times New Roman" w:hAnsi="Times New Roman" w:cs="Times New Roman"/>
        </w:rPr>
        <w:t>OMT (</w:t>
      </w:r>
      <w:proofErr w:type="spellStart"/>
      <w:r w:rsidR="003B5BD2" w:rsidRPr="003B5BD2">
        <w:rPr>
          <w:rFonts w:ascii="Times New Roman" w:hAnsi="Times New Roman" w:cs="Times New Roman"/>
        </w:rPr>
        <w:t>Outright</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Monetary</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Transactions</w:t>
      </w:r>
      <w:proofErr w:type="spellEnd"/>
      <w:r w:rsidR="003B5BD2" w:rsidRPr="003B5BD2">
        <w:rPr>
          <w:rFonts w:ascii="Times New Roman" w:hAnsi="Times New Roman" w:cs="Times New Roman"/>
        </w:rPr>
        <w:t>) programmet.</w:t>
      </w:r>
    </w:p>
    <w:p w:rsidR="00E80C7A" w:rsidRDefault="00E80C7A" w:rsidP="00713126">
      <w:pPr>
        <w:spacing w:line="360" w:lineRule="auto"/>
        <w:jc w:val="both"/>
        <w:rPr>
          <w:rFonts w:ascii="Times New Roman" w:hAnsi="Times New Roman" w:cs="Times New Roman"/>
        </w:rPr>
      </w:pPr>
    </w:p>
    <w:p w:rsidR="00E80C7A" w:rsidRDefault="00E80C7A" w:rsidP="00713126">
      <w:pPr>
        <w:spacing w:line="360" w:lineRule="auto"/>
        <w:jc w:val="both"/>
        <w:rPr>
          <w:rFonts w:ascii="Times New Roman" w:hAnsi="Times New Roman" w:cs="Times New Roman"/>
        </w:rPr>
      </w:pPr>
    </w:p>
    <w:p w:rsidR="00E80C7A" w:rsidRDefault="00E80C7A" w:rsidP="00713126">
      <w:pPr>
        <w:spacing w:line="360" w:lineRule="auto"/>
        <w:jc w:val="both"/>
        <w:rPr>
          <w:rFonts w:ascii="Times New Roman" w:hAnsi="Times New Roman" w:cs="Times New Roman"/>
        </w:rPr>
      </w:pPr>
    </w:p>
    <w:p w:rsidR="00FE7574" w:rsidRDefault="00FE7574" w:rsidP="003C641E">
      <w:pPr>
        <w:spacing w:line="360" w:lineRule="auto"/>
        <w:jc w:val="center"/>
        <w:rPr>
          <w:rFonts w:ascii="Times New Roman" w:hAnsi="Times New Roman" w:cs="Times New Roman"/>
          <w:color w:val="4F81BD" w:themeColor="accent1"/>
        </w:rPr>
      </w:pPr>
      <w:r w:rsidRPr="00FE7574">
        <w:rPr>
          <w:rFonts w:ascii="Times New Roman" w:hAnsi="Times New Roman" w:cs="Times New Roman"/>
          <w:color w:val="4F81BD" w:themeColor="accent1"/>
        </w:rPr>
        <w:t>Sett inn figur 1 omtrent her</w:t>
      </w:r>
      <w:r w:rsidR="001F1A33">
        <w:rPr>
          <w:rFonts w:ascii="Times New Roman" w:hAnsi="Times New Roman" w:cs="Times New Roman"/>
          <w:color w:val="4F81BD" w:themeColor="accent1"/>
        </w:rPr>
        <w:t>.</w:t>
      </w:r>
    </w:p>
    <w:p w:rsidR="00FE7574" w:rsidRPr="00FE7574" w:rsidRDefault="00FE7574"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2 omtrent her</w:t>
      </w:r>
      <w:r w:rsidR="001F1A33">
        <w:rPr>
          <w:rFonts w:ascii="Times New Roman" w:hAnsi="Times New Roman" w:cs="Times New Roman"/>
          <w:color w:val="4F81BD" w:themeColor="accent1"/>
        </w:rPr>
        <w:t>.</w:t>
      </w:r>
    </w:p>
    <w:p w:rsidR="001E5994" w:rsidRDefault="00DD29B7" w:rsidP="00917E1C">
      <w:pPr>
        <w:spacing w:line="360" w:lineRule="auto"/>
        <w:jc w:val="both"/>
        <w:rPr>
          <w:rFonts w:ascii="Times New Roman" w:hAnsi="Times New Roman" w:cs="Times New Roman"/>
        </w:rPr>
      </w:pPr>
      <w:r>
        <w:rPr>
          <w:rFonts w:ascii="Times New Roman" w:hAnsi="Times New Roman" w:cs="Times New Roman"/>
        </w:rPr>
        <w:t>Imidlertid gir ikke e</w:t>
      </w:r>
      <w:r w:rsidR="00D53E74">
        <w:rPr>
          <w:rFonts w:ascii="Times New Roman" w:hAnsi="Times New Roman" w:cs="Times New Roman"/>
        </w:rPr>
        <w:t xml:space="preserve">n </w:t>
      </w:r>
      <w:r w:rsidR="00681687">
        <w:rPr>
          <w:rFonts w:ascii="Times New Roman" w:hAnsi="Times New Roman" w:cs="Times New Roman"/>
        </w:rPr>
        <w:t xml:space="preserve">analyse av </w:t>
      </w:r>
      <w:r>
        <w:rPr>
          <w:rFonts w:ascii="Times New Roman" w:hAnsi="Times New Roman" w:cs="Times New Roman"/>
        </w:rPr>
        <w:t xml:space="preserve">gjeldskrisen i </w:t>
      </w:r>
      <w:r w:rsidR="00681687" w:rsidRPr="0099361B">
        <w:rPr>
          <w:rFonts w:ascii="Times New Roman" w:hAnsi="Times New Roman" w:cs="Times New Roman"/>
        </w:rPr>
        <w:t>PIIGS-landene</w:t>
      </w:r>
      <w:r w:rsidR="00681687">
        <w:rPr>
          <w:rFonts w:ascii="Times New Roman" w:hAnsi="Times New Roman" w:cs="Times New Roman"/>
        </w:rPr>
        <w:t xml:space="preserve"> </w:t>
      </w:r>
      <w:r>
        <w:rPr>
          <w:rFonts w:ascii="Times New Roman" w:hAnsi="Times New Roman" w:cs="Times New Roman"/>
        </w:rPr>
        <w:t xml:space="preserve">et </w:t>
      </w:r>
      <w:r w:rsidR="00685BCC">
        <w:rPr>
          <w:rFonts w:ascii="Times New Roman" w:hAnsi="Times New Roman" w:cs="Times New Roman"/>
        </w:rPr>
        <w:t xml:space="preserve">dekkende bilde av </w:t>
      </w:r>
      <w:r w:rsidR="00844CA2">
        <w:rPr>
          <w:rFonts w:ascii="Times New Roman" w:hAnsi="Times New Roman" w:cs="Times New Roman"/>
        </w:rPr>
        <w:t>d</w:t>
      </w:r>
      <w:r>
        <w:rPr>
          <w:rFonts w:ascii="Times New Roman" w:hAnsi="Times New Roman" w:cs="Times New Roman"/>
        </w:rPr>
        <w:t>en økonomiske utviklingen i disse landene og de problemene de står overfor</w:t>
      </w:r>
      <w:r w:rsidR="00844CA2">
        <w:rPr>
          <w:rFonts w:ascii="Times New Roman" w:hAnsi="Times New Roman" w:cs="Times New Roman"/>
        </w:rPr>
        <w:t xml:space="preserve">. </w:t>
      </w:r>
      <w:r w:rsidR="004D3603">
        <w:rPr>
          <w:rFonts w:ascii="Times New Roman" w:hAnsi="Times New Roman" w:cs="Times New Roman"/>
        </w:rPr>
        <w:t xml:space="preserve">I tillegg til gjeldskrise </w:t>
      </w:r>
      <w:r w:rsidR="009A7AD9">
        <w:rPr>
          <w:rFonts w:ascii="Times New Roman" w:hAnsi="Times New Roman" w:cs="Times New Roman"/>
        </w:rPr>
        <w:t>fikk disse</w:t>
      </w:r>
      <w:r w:rsidR="004D3603">
        <w:rPr>
          <w:rFonts w:ascii="Times New Roman" w:hAnsi="Times New Roman" w:cs="Times New Roman"/>
        </w:rPr>
        <w:t xml:space="preserve"> l</w:t>
      </w:r>
      <w:r w:rsidR="00844CA2">
        <w:rPr>
          <w:rFonts w:ascii="Times New Roman" w:hAnsi="Times New Roman" w:cs="Times New Roman"/>
        </w:rPr>
        <w:t xml:space="preserve">andene </w:t>
      </w:r>
      <w:r w:rsidR="009A7AD9">
        <w:rPr>
          <w:rFonts w:ascii="Times New Roman" w:hAnsi="Times New Roman" w:cs="Times New Roman"/>
        </w:rPr>
        <w:t xml:space="preserve">store underskudd </w:t>
      </w:r>
      <w:r w:rsidR="008B7202">
        <w:rPr>
          <w:rFonts w:ascii="Times New Roman" w:hAnsi="Times New Roman" w:cs="Times New Roman"/>
        </w:rPr>
        <w:t xml:space="preserve"> i sin handel med andre land. </w:t>
      </w:r>
      <w:r w:rsidR="004D3603">
        <w:rPr>
          <w:rFonts w:ascii="Times New Roman" w:hAnsi="Times New Roman" w:cs="Times New Roman"/>
        </w:rPr>
        <w:t>Før finanskrisen i USA rystet markedsaktørene ut av forestillingen om  at alt var såre vel, kunne alle euroland låne til neste</w:t>
      </w:r>
      <w:r w:rsidR="009A7AD9">
        <w:rPr>
          <w:rFonts w:ascii="Times New Roman" w:hAnsi="Times New Roman" w:cs="Times New Roman"/>
        </w:rPr>
        <w:t>n</w:t>
      </w:r>
      <w:r w:rsidR="004D3603">
        <w:rPr>
          <w:rFonts w:ascii="Times New Roman" w:hAnsi="Times New Roman" w:cs="Times New Roman"/>
        </w:rPr>
        <w:t xml:space="preserve"> samme lave rente. </w:t>
      </w:r>
      <w:r w:rsidR="009A7AD9">
        <w:rPr>
          <w:rFonts w:ascii="Times New Roman" w:hAnsi="Times New Roman" w:cs="Times New Roman"/>
        </w:rPr>
        <w:t xml:space="preserve">Underskudd på driftsbalansen lot seg enkelt finansiere. Den ekspansive finanspolitikken fikk stor effekt; med felles valuta ble renten liggende lavt selv når staten økte sine låneopptak kraftig. Billige låneopptak førte til en </w:t>
      </w:r>
      <w:r w:rsidR="004D3603">
        <w:rPr>
          <w:rFonts w:ascii="Times New Roman" w:hAnsi="Times New Roman" w:cs="Times New Roman"/>
        </w:rPr>
        <w:t xml:space="preserve">ekspansiv finanspolitikk førte til store underskudd på driftsbalansen med utlandet,  </w:t>
      </w:r>
      <w:r w:rsidR="001E5994">
        <w:rPr>
          <w:rFonts w:ascii="Times New Roman" w:hAnsi="Times New Roman" w:cs="Times New Roman"/>
        </w:rPr>
        <w:t>(</w:t>
      </w:r>
      <w:r w:rsidR="003C4E25">
        <w:rPr>
          <w:rFonts w:ascii="Times New Roman" w:hAnsi="Times New Roman" w:cs="Times New Roman"/>
        </w:rPr>
        <w:t xml:space="preserve">e </w:t>
      </w:r>
      <w:r w:rsidR="001E5994">
        <w:rPr>
          <w:rFonts w:ascii="Times New Roman" w:hAnsi="Times New Roman" w:cs="Times New Roman"/>
        </w:rPr>
        <w:t>figur 2)</w:t>
      </w:r>
      <w:r w:rsidR="00B20028">
        <w:rPr>
          <w:rFonts w:ascii="Times New Roman" w:hAnsi="Times New Roman" w:cs="Times New Roman"/>
        </w:rPr>
        <w:t>.</w:t>
      </w:r>
      <w:r w:rsidR="005C06C2">
        <w:rPr>
          <w:rFonts w:ascii="Times New Roman" w:hAnsi="Times New Roman" w:cs="Times New Roman"/>
        </w:rPr>
        <w:t xml:space="preserve"> </w:t>
      </w:r>
      <w:r w:rsidR="00B20028">
        <w:rPr>
          <w:rFonts w:ascii="Times New Roman" w:hAnsi="Times New Roman" w:cs="Times New Roman"/>
        </w:rPr>
        <w:t xml:space="preserve">Ekspansjonen førte videre </w:t>
      </w:r>
      <w:r w:rsidR="00685BCC">
        <w:rPr>
          <w:rFonts w:ascii="Times New Roman" w:hAnsi="Times New Roman" w:cs="Times New Roman"/>
        </w:rPr>
        <w:t xml:space="preserve">til </w:t>
      </w:r>
      <w:r w:rsidR="00B20028">
        <w:rPr>
          <w:rFonts w:ascii="Times New Roman" w:hAnsi="Times New Roman" w:cs="Times New Roman"/>
        </w:rPr>
        <w:t>økte priser og lønninger</w:t>
      </w:r>
      <w:r w:rsidR="009A7AD9">
        <w:rPr>
          <w:rFonts w:ascii="Times New Roman" w:hAnsi="Times New Roman" w:cs="Times New Roman"/>
        </w:rPr>
        <w:t>. For PIIGS-landene fant en realappresiering sted. For lav rente for lenge, i tillegg til en realappresiering, førte til feil allokering av ressursene. Som den altfor raske boligbyggingen i Spania</w:t>
      </w:r>
      <w:r w:rsidR="00685BCC">
        <w:rPr>
          <w:rFonts w:ascii="Times New Roman" w:hAnsi="Times New Roman" w:cs="Times New Roman"/>
        </w:rPr>
        <w:t xml:space="preserve">, </w:t>
      </w:r>
      <w:r w:rsidR="009A7AD9">
        <w:rPr>
          <w:rFonts w:ascii="Times New Roman" w:hAnsi="Times New Roman" w:cs="Times New Roman"/>
        </w:rPr>
        <w:t>og ……….</w:t>
      </w:r>
      <w:r w:rsidR="009136DD">
        <w:rPr>
          <w:rFonts w:ascii="Times New Roman" w:hAnsi="Times New Roman" w:cs="Times New Roman"/>
        </w:rPr>
        <w:t xml:space="preserve"> </w:t>
      </w:r>
    </w:p>
    <w:p w:rsidR="00B20028" w:rsidRDefault="009A7AD9" w:rsidP="00713126">
      <w:pPr>
        <w:spacing w:line="360" w:lineRule="auto"/>
        <w:jc w:val="both"/>
        <w:rPr>
          <w:rFonts w:ascii="Times New Roman" w:hAnsi="Times New Roman" w:cs="Times New Roman"/>
        </w:rPr>
      </w:pPr>
      <w:r>
        <w:rPr>
          <w:rFonts w:ascii="Times New Roman" w:hAnsi="Times New Roman" w:cs="Times New Roman"/>
        </w:rPr>
        <w:t xml:space="preserve">Banker og andre finansinstitusjoner gikk på store tap. Hvem skulle ta hvilke tap og hvordan? Stabiliteten i det finansielle systemet kom i spill. </w:t>
      </w:r>
      <w:r w:rsidR="005262B7">
        <w:rPr>
          <w:rFonts w:ascii="Times New Roman" w:hAnsi="Times New Roman" w:cs="Times New Roman"/>
        </w:rPr>
        <w:t xml:space="preserve">Snarere enn å ta tap og la verden gå videre, valgte politikerne i EU andre løsninger. </w:t>
      </w:r>
      <w:r w:rsidR="00152F01">
        <w:rPr>
          <w:rFonts w:ascii="Times New Roman" w:hAnsi="Times New Roman" w:cs="Times New Roman"/>
        </w:rPr>
        <w:t>ESM</w:t>
      </w:r>
      <w:r w:rsidR="00152F01" w:rsidRPr="0099361B">
        <w:rPr>
          <w:rFonts w:ascii="Times New Roman" w:hAnsi="Times New Roman" w:cs="Times New Roman"/>
        </w:rPr>
        <w:t xml:space="preserve"> (European </w:t>
      </w:r>
      <w:proofErr w:type="spellStart"/>
      <w:r>
        <w:rPr>
          <w:rFonts w:ascii="Times New Roman" w:hAnsi="Times New Roman" w:cs="Times New Roman"/>
        </w:rPr>
        <w:t>S</w:t>
      </w:r>
      <w:r w:rsidR="00152F01" w:rsidRPr="0099361B">
        <w:rPr>
          <w:rFonts w:ascii="Times New Roman" w:hAnsi="Times New Roman" w:cs="Times New Roman"/>
        </w:rPr>
        <w:t>tability</w:t>
      </w:r>
      <w:proofErr w:type="spellEnd"/>
      <w:r w:rsidR="00152F01" w:rsidRPr="0099361B">
        <w:rPr>
          <w:rFonts w:ascii="Times New Roman" w:hAnsi="Times New Roman" w:cs="Times New Roman"/>
        </w:rPr>
        <w:t xml:space="preserve"> </w:t>
      </w:r>
      <w:proofErr w:type="spellStart"/>
      <w:r>
        <w:rPr>
          <w:rFonts w:ascii="Times New Roman" w:hAnsi="Times New Roman" w:cs="Times New Roman"/>
        </w:rPr>
        <w:t>M</w:t>
      </w:r>
      <w:r w:rsidR="00152F01" w:rsidRPr="0099361B">
        <w:rPr>
          <w:rFonts w:ascii="Times New Roman" w:hAnsi="Times New Roman" w:cs="Times New Roman"/>
        </w:rPr>
        <w:t>echanism</w:t>
      </w:r>
      <w:proofErr w:type="spellEnd"/>
      <w:r w:rsidR="00152F01" w:rsidRPr="0099361B">
        <w:rPr>
          <w:rFonts w:ascii="Times New Roman" w:hAnsi="Times New Roman" w:cs="Times New Roman"/>
        </w:rPr>
        <w:t xml:space="preserve">). </w:t>
      </w:r>
      <w:r w:rsidR="001E5994">
        <w:rPr>
          <w:rFonts w:ascii="Times New Roman" w:hAnsi="Times New Roman" w:cs="Times New Roman"/>
        </w:rPr>
        <w:t xml:space="preserve"> </w:t>
      </w:r>
    </w:p>
    <w:p w:rsidR="00E6557F" w:rsidRDefault="005262B7" w:rsidP="00E6557F">
      <w:pPr>
        <w:spacing w:line="360" w:lineRule="auto"/>
        <w:jc w:val="both"/>
        <w:rPr>
          <w:rFonts w:ascii="Times New Roman" w:hAnsi="Times New Roman" w:cs="Times New Roman"/>
        </w:rPr>
      </w:pPr>
      <w:r>
        <w:rPr>
          <w:rFonts w:ascii="Times New Roman" w:hAnsi="Times New Roman" w:cs="Times New Roman"/>
        </w:rPr>
        <w:t xml:space="preserve">De </w:t>
      </w:r>
      <w:r w:rsidR="009741CD">
        <w:rPr>
          <w:rFonts w:ascii="Times New Roman" w:hAnsi="Times New Roman" w:cs="Times New Roman"/>
        </w:rPr>
        <w:t xml:space="preserve">kriserammede PIIGS-landene </w:t>
      </w:r>
      <w:r>
        <w:rPr>
          <w:rFonts w:ascii="Times New Roman" w:hAnsi="Times New Roman" w:cs="Times New Roman"/>
        </w:rPr>
        <w:t>har</w:t>
      </w:r>
      <w:r w:rsidR="009741CD">
        <w:rPr>
          <w:rFonts w:ascii="Times New Roman" w:hAnsi="Times New Roman" w:cs="Times New Roman"/>
        </w:rPr>
        <w:t xml:space="preserve"> </w:t>
      </w:r>
      <w:r w:rsidR="00604E14">
        <w:rPr>
          <w:rFonts w:ascii="Times New Roman" w:hAnsi="Times New Roman" w:cs="Times New Roman"/>
        </w:rPr>
        <w:t xml:space="preserve">et for høyt pris- og lønnsnivå (se for eks. </w:t>
      </w:r>
      <w:r w:rsidR="0094002B" w:rsidRPr="006F078E">
        <w:rPr>
          <w:rFonts w:ascii="Times New Roman" w:hAnsi="Times New Roman" w:cs="Times New Roman"/>
          <w:noProof/>
        </w:rPr>
        <w:t>Peeters og Reijer (2011)</w:t>
      </w:r>
      <w:r w:rsidR="0094002B" w:rsidRPr="002E50A0">
        <w:rPr>
          <w:rFonts w:ascii="Times New Roman" w:hAnsi="Times New Roman" w:cs="Times New Roman"/>
        </w:rPr>
        <w:t xml:space="preserve"> og </w:t>
      </w:r>
      <w:r w:rsidR="0094002B" w:rsidRPr="002E50A0">
        <w:rPr>
          <w:rFonts w:ascii="Times New Roman" w:hAnsi="Times New Roman" w:cs="Times New Roman"/>
          <w:noProof/>
        </w:rPr>
        <w:t>Goldman Sachs European Economic Analysis (2013)</w:t>
      </w:r>
      <w:r w:rsidR="00917E1C" w:rsidRPr="002E50A0">
        <w:rPr>
          <w:rFonts w:ascii="Times New Roman" w:hAnsi="Times New Roman" w:cs="Times New Roman"/>
        </w:rPr>
        <w:t>)</w:t>
      </w:r>
      <w:r w:rsidR="00C12749" w:rsidRPr="002E50A0">
        <w:rPr>
          <w:rFonts w:ascii="Times New Roman" w:hAnsi="Times New Roman" w:cs="Times New Roman"/>
        </w:rPr>
        <w:t xml:space="preserve">. </w:t>
      </w:r>
      <w:r>
        <w:rPr>
          <w:rFonts w:ascii="Times New Roman" w:hAnsi="Times New Roman" w:cs="Times New Roman"/>
        </w:rPr>
        <w:t xml:space="preserve">Her er behov for en </w:t>
      </w:r>
      <w:r w:rsidR="006A6569">
        <w:rPr>
          <w:rFonts w:ascii="Times New Roman" w:hAnsi="Times New Roman" w:cs="Times New Roman"/>
        </w:rPr>
        <w:t xml:space="preserve"> depresiering av realvalutakursen. </w:t>
      </w:r>
      <w:r>
        <w:rPr>
          <w:rFonts w:ascii="Times New Roman" w:hAnsi="Times New Roman" w:cs="Times New Roman"/>
        </w:rPr>
        <w:t xml:space="preserve">Gitt euro som felles valuta kan en realdepresiering  kun </w:t>
      </w:r>
      <w:r w:rsidR="00BA38EC">
        <w:rPr>
          <w:rFonts w:ascii="Times New Roman" w:hAnsi="Times New Roman" w:cs="Times New Roman"/>
        </w:rPr>
        <w:t>skje</w:t>
      </w:r>
      <w:r w:rsidR="001D0B93">
        <w:rPr>
          <w:rFonts w:ascii="Times New Roman" w:hAnsi="Times New Roman" w:cs="Times New Roman"/>
        </w:rPr>
        <w:t xml:space="preserve"> </w:t>
      </w:r>
      <w:r>
        <w:rPr>
          <w:rFonts w:ascii="Times New Roman" w:hAnsi="Times New Roman" w:cs="Times New Roman"/>
        </w:rPr>
        <w:t>ved lavere lønns- og prisvekst i PIIGS-landene enn i Tyskland. Det er en tung vei å gå.</w:t>
      </w:r>
      <w:r w:rsidDel="005262B7">
        <w:rPr>
          <w:rFonts w:ascii="Times New Roman" w:hAnsi="Times New Roman" w:cs="Times New Roman"/>
        </w:rPr>
        <w:t xml:space="preserve"> </w:t>
      </w:r>
      <w:r w:rsidR="006A6569">
        <w:rPr>
          <w:rFonts w:ascii="Times New Roman" w:hAnsi="Times New Roman" w:cs="Times New Roman"/>
        </w:rPr>
        <w:t>I de</w:t>
      </w:r>
      <w:r>
        <w:rPr>
          <w:rFonts w:ascii="Times New Roman" w:hAnsi="Times New Roman" w:cs="Times New Roman"/>
        </w:rPr>
        <w:t>tte notatet</w:t>
      </w:r>
      <w:r w:rsidR="00887A4F">
        <w:rPr>
          <w:rFonts w:ascii="Times New Roman" w:hAnsi="Times New Roman" w:cs="Times New Roman"/>
        </w:rPr>
        <w:t xml:space="preserve"> viser jeg</w:t>
      </w:r>
      <w:r w:rsidR="006F0F32">
        <w:rPr>
          <w:rFonts w:ascii="Times New Roman" w:hAnsi="Times New Roman" w:cs="Times New Roman"/>
        </w:rPr>
        <w:t xml:space="preserve">, </w:t>
      </w:r>
      <w:r w:rsidR="00DA7F91">
        <w:rPr>
          <w:rFonts w:ascii="Times New Roman" w:hAnsi="Times New Roman" w:cs="Times New Roman"/>
        </w:rPr>
        <w:t xml:space="preserve">i tråd med analysen i </w:t>
      </w:r>
      <w:r w:rsidR="0094002B">
        <w:rPr>
          <w:rFonts w:ascii="Times New Roman" w:hAnsi="Times New Roman" w:cs="Times New Roman"/>
          <w:noProof/>
        </w:rPr>
        <w:t xml:space="preserve">Sinn og Wollmershauser </w:t>
      </w:r>
      <w:r w:rsidR="00985B06">
        <w:rPr>
          <w:rFonts w:ascii="Times New Roman" w:hAnsi="Times New Roman" w:cs="Times New Roman"/>
          <w:noProof/>
        </w:rPr>
        <w:t>(2012)</w:t>
      </w:r>
      <w:r w:rsidR="006F0F32">
        <w:rPr>
          <w:rFonts w:ascii="Times New Roman" w:hAnsi="Times New Roman" w:cs="Times New Roman"/>
        </w:rPr>
        <w:t xml:space="preserve">, </w:t>
      </w:r>
      <w:r w:rsidR="006A6569">
        <w:rPr>
          <w:rFonts w:ascii="Times New Roman" w:hAnsi="Times New Roman" w:cs="Times New Roman"/>
        </w:rPr>
        <w:t xml:space="preserve">at </w:t>
      </w:r>
      <w:r>
        <w:rPr>
          <w:rFonts w:ascii="Times New Roman" w:hAnsi="Times New Roman" w:cs="Times New Roman"/>
        </w:rPr>
        <w:t xml:space="preserve">de selvregulerende mekanismene i </w:t>
      </w:r>
      <w:r w:rsidR="006A6569">
        <w:rPr>
          <w:rFonts w:ascii="Times New Roman" w:hAnsi="Times New Roman" w:cs="Times New Roman"/>
        </w:rPr>
        <w:t xml:space="preserve">eurosonen </w:t>
      </w:r>
      <w:r>
        <w:rPr>
          <w:rFonts w:ascii="Times New Roman" w:hAnsi="Times New Roman" w:cs="Times New Roman"/>
        </w:rPr>
        <w:t xml:space="preserve">er blitt </w:t>
      </w:r>
      <w:r w:rsidR="00E6557F">
        <w:rPr>
          <w:rFonts w:ascii="Times New Roman" w:hAnsi="Times New Roman" w:cs="Times New Roman"/>
        </w:rPr>
        <w:t xml:space="preserve">satt til side </w:t>
      </w:r>
      <w:proofErr w:type="spellStart"/>
      <w:r w:rsidR="00E6557F">
        <w:rPr>
          <w:rFonts w:ascii="Times New Roman" w:hAnsi="Times New Roman" w:cs="Times New Roman"/>
        </w:rPr>
        <w:t>a</w:t>
      </w:r>
      <w:r>
        <w:rPr>
          <w:rFonts w:ascii="Times New Roman" w:hAnsi="Times New Roman" w:cs="Times New Roman"/>
        </w:rPr>
        <w:t>ved</w:t>
      </w:r>
      <w:proofErr w:type="spellEnd"/>
      <w:r w:rsidR="00E6557F">
        <w:rPr>
          <w:rFonts w:ascii="Times New Roman" w:hAnsi="Times New Roman" w:cs="Times New Roman"/>
        </w:rPr>
        <w:t xml:space="preserve"> den pengepolitikken </w:t>
      </w:r>
      <w:r w:rsidR="007F081D">
        <w:rPr>
          <w:rFonts w:ascii="Times New Roman" w:hAnsi="Times New Roman" w:cs="Times New Roman"/>
        </w:rPr>
        <w:t>ESB</w:t>
      </w:r>
      <w:r>
        <w:rPr>
          <w:rFonts w:ascii="Times New Roman" w:hAnsi="Times New Roman" w:cs="Times New Roman"/>
        </w:rPr>
        <w:t xml:space="preserve"> har ført. Det har sammenheng </w:t>
      </w:r>
      <w:proofErr w:type="spellStart"/>
      <w:r>
        <w:rPr>
          <w:rFonts w:ascii="Times New Roman" w:hAnsi="Times New Roman" w:cs="Times New Roman"/>
        </w:rPr>
        <w:t>med</w:t>
      </w:r>
      <w:r w:rsidR="007F081D">
        <w:rPr>
          <w:rFonts w:ascii="Times New Roman" w:hAnsi="Times New Roman" w:cs="Times New Roman"/>
        </w:rPr>
        <w:t>de</w:t>
      </w:r>
      <w:proofErr w:type="spellEnd"/>
      <w:r w:rsidR="007F081D">
        <w:rPr>
          <w:rFonts w:ascii="Times New Roman" w:hAnsi="Times New Roman" w:cs="Times New Roman"/>
        </w:rPr>
        <w:t xml:space="preserve"> </w:t>
      </w:r>
      <w:r w:rsidR="0058270F">
        <w:rPr>
          <w:rFonts w:ascii="Times New Roman" w:hAnsi="Times New Roman" w:cs="Times New Roman"/>
        </w:rPr>
        <w:t>regler</w:t>
      </w:r>
      <w:r w:rsidR="001E2A73">
        <w:rPr>
          <w:rFonts w:ascii="Times New Roman" w:hAnsi="Times New Roman" w:cs="Times New Roman"/>
        </w:rPr>
        <w:t xml:space="preserve"> for oppgjør mellom land</w:t>
      </w:r>
      <w:r w:rsidR="0058270F">
        <w:rPr>
          <w:rFonts w:ascii="Times New Roman" w:hAnsi="Times New Roman" w:cs="Times New Roman"/>
        </w:rPr>
        <w:t xml:space="preserve"> som gjelder i </w:t>
      </w:r>
      <w:r w:rsidR="00E6557F">
        <w:rPr>
          <w:rFonts w:ascii="Times New Roman" w:hAnsi="Times New Roman" w:cs="Times New Roman"/>
        </w:rPr>
        <w:t>TARGET-systemet. Til slutt</w:t>
      </w:r>
      <w:r w:rsidR="00C870B2">
        <w:rPr>
          <w:rFonts w:ascii="Times New Roman" w:hAnsi="Times New Roman" w:cs="Times New Roman"/>
        </w:rPr>
        <w:t xml:space="preserve"> i </w:t>
      </w:r>
      <w:r>
        <w:rPr>
          <w:rFonts w:ascii="Times New Roman" w:hAnsi="Times New Roman" w:cs="Times New Roman"/>
        </w:rPr>
        <w:t>notatet</w:t>
      </w:r>
      <w:r w:rsidR="007F081D">
        <w:rPr>
          <w:rFonts w:ascii="Times New Roman" w:hAnsi="Times New Roman" w:cs="Times New Roman"/>
        </w:rPr>
        <w:t xml:space="preserve"> </w:t>
      </w:r>
      <w:r w:rsidR="00E6557F">
        <w:rPr>
          <w:rFonts w:ascii="Times New Roman" w:hAnsi="Times New Roman" w:cs="Times New Roman"/>
        </w:rPr>
        <w:t xml:space="preserve">diskuterer jeg konsekvenser av tre mulige tiltak som </w:t>
      </w:r>
      <w:r w:rsidR="00C870B2">
        <w:rPr>
          <w:rFonts w:ascii="Times New Roman" w:hAnsi="Times New Roman" w:cs="Times New Roman"/>
        </w:rPr>
        <w:t xml:space="preserve">eurosonen kan ta </w:t>
      </w:r>
      <w:r>
        <w:rPr>
          <w:rFonts w:ascii="Times New Roman" w:hAnsi="Times New Roman" w:cs="Times New Roman"/>
        </w:rPr>
        <w:t>sette i verk</w:t>
      </w:r>
      <w:r w:rsidR="00E6557F">
        <w:rPr>
          <w:rFonts w:ascii="Times New Roman" w:hAnsi="Times New Roman" w:cs="Times New Roman"/>
        </w:rPr>
        <w:t xml:space="preserve"> </w:t>
      </w:r>
      <w:r w:rsidR="00C870B2">
        <w:rPr>
          <w:rFonts w:ascii="Times New Roman" w:hAnsi="Times New Roman" w:cs="Times New Roman"/>
        </w:rPr>
        <w:t xml:space="preserve">for å </w:t>
      </w:r>
      <w:r>
        <w:rPr>
          <w:rFonts w:ascii="Times New Roman" w:hAnsi="Times New Roman" w:cs="Times New Roman"/>
        </w:rPr>
        <w:t>redusere</w:t>
      </w:r>
      <w:r w:rsidR="00E6557F">
        <w:rPr>
          <w:rFonts w:ascii="Times New Roman" w:hAnsi="Times New Roman" w:cs="Times New Roman"/>
        </w:rPr>
        <w:t xml:space="preserve"> ubalanse</w:t>
      </w:r>
      <w:r>
        <w:rPr>
          <w:rFonts w:ascii="Times New Roman" w:hAnsi="Times New Roman" w:cs="Times New Roman"/>
        </w:rPr>
        <w:t>ne</w:t>
      </w:r>
      <w:r w:rsidR="00E6557F">
        <w:rPr>
          <w:rFonts w:ascii="Times New Roman" w:hAnsi="Times New Roman" w:cs="Times New Roman"/>
        </w:rPr>
        <w:t xml:space="preserve"> i TARGET-systemet. </w:t>
      </w:r>
    </w:p>
    <w:p w:rsidR="00E6557F" w:rsidRDefault="00DA61CC" w:rsidP="00E6557F">
      <w:pPr>
        <w:spacing w:line="360" w:lineRule="auto"/>
        <w:jc w:val="both"/>
        <w:rPr>
          <w:rFonts w:ascii="Times New Roman" w:hAnsi="Times New Roman" w:cs="Times New Roman"/>
        </w:rPr>
      </w:pPr>
      <w:r>
        <w:rPr>
          <w:rFonts w:ascii="Times New Roman" w:hAnsi="Times New Roman" w:cs="Times New Roman"/>
        </w:rPr>
        <w:t xml:space="preserve">Men </w:t>
      </w:r>
      <w:r w:rsidR="001E2A73">
        <w:rPr>
          <w:rFonts w:ascii="Times New Roman" w:hAnsi="Times New Roman" w:cs="Times New Roman"/>
        </w:rPr>
        <w:t xml:space="preserve"> først </w:t>
      </w:r>
      <w:r>
        <w:rPr>
          <w:rFonts w:ascii="Times New Roman" w:hAnsi="Times New Roman" w:cs="Times New Roman"/>
        </w:rPr>
        <w:t>må vi vise</w:t>
      </w:r>
      <w:r w:rsidR="001E2A73">
        <w:rPr>
          <w:rFonts w:ascii="Times New Roman" w:hAnsi="Times New Roman" w:cs="Times New Roman"/>
        </w:rPr>
        <w:t xml:space="preserve"> </w:t>
      </w:r>
      <w:r w:rsidR="00E6557F">
        <w:rPr>
          <w:rFonts w:ascii="Times New Roman" w:hAnsi="Times New Roman" w:cs="Times New Roman"/>
        </w:rPr>
        <w:t xml:space="preserve">hvordan TARGET-systemet </w:t>
      </w:r>
      <w:r w:rsidR="001E2A73">
        <w:rPr>
          <w:rFonts w:ascii="Times New Roman" w:hAnsi="Times New Roman" w:cs="Times New Roman"/>
        </w:rPr>
        <w:t>i dag fungerer</w:t>
      </w:r>
      <w:r>
        <w:rPr>
          <w:rFonts w:ascii="Times New Roman" w:hAnsi="Times New Roman" w:cs="Times New Roman"/>
        </w:rPr>
        <w:t>,</w:t>
      </w:r>
      <w:r w:rsidR="001E2A73">
        <w:rPr>
          <w:rFonts w:ascii="Times New Roman" w:hAnsi="Times New Roman" w:cs="Times New Roman"/>
        </w:rPr>
        <w:t xml:space="preserve"> </w:t>
      </w:r>
      <w:r w:rsidR="007F081D">
        <w:rPr>
          <w:rFonts w:ascii="Times New Roman" w:hAnsi="Times New Roman" w:cs="Times New Roman"/>
        </w:rPr>
        <w:t>og hvordan ubalanser i dette systemet oppstår.</w:t>
      </w:r>
    </w:p>
    <w:p w:rsidR="00195E8F" w:rsidRDefault="00A23713" w:rsidP="00713126">
      <w:pPr>
        <w:pStyle w:val="Heading1"/>
        <w:spacing w:line="360" w:lineRule="auto"/>
        <w:jc w:val="both"/>
        <w:rPr>
          <w:rFonts w:ascii="Times New Roman" w:hAnsi="Times New Roman" w:cs="Times New Roman"/>
        </w:rPr>
      </w:pPr>
      <w:r>
        <w:rPr>
          <w:rFonts w:ascii="Times New Roman" w:hAnsi="Times New Roman" w:cs="Times New Roman"/>
        </w:rPr>
        <w:lastRenderedPageBreak/>
        <w:t>G</w:t>
      </w:r>
      <w:r w:rsidR="00192067">
        <w:rPr>
          <w:rFonts w:ascii="Times New Roman" w:hAnsi="Times New Roman" w:cs="Times New Roman"/>
        </w:rPr>
        <w:t>jeld og fordringer</w:t>
      </w:r>
      <w:r>
        <w:rPr>
          <w:rFonts w:ascii="Times New Roman" w:hAnsi="Times New Roman" w:cs="Times New Roman"/>
        </w:rPr>
        <w:t xml:space="preserve"> på TARGET-balansen</w:t>
      </w:r>
    </w:p>
    <w:p w:rsidR="00705644" w:rsidRDefault="00DA61CC" w:rsidP="00705644">
      <w:pPr>
        <w:spacing w:line="360" w:lineRule="auto"/>
        <w:jc w:val="both"/>
        <w:rPr>
          <w:rFonts w:ascii="Times New Roman" w:hAnsi="Times New Roman" w:cs="Times New Roman"/>
        </w:rPr>
      </w:pPr>
      <w:r>
        <w:rPr>
          <w:rFonts w:ascii="Times New Roman" w:hAnsi="Times New Roman" w:cs="Times New Roman"/>
        </w:rPr>
        <w:t>U</w:t>
      </w:r>
      <w:r w:rsidR="00D55ACC">
        <w:rPr>
          <w:rFonts w:ascii="Times New Roman" w:hAnsi="Times New Roman" w:cs="Times New Roman"/>
        </w:rPr>
        <w:t>t</w:t>
      </w:r>
      <w:r w:rsidR="00A23713">
        <w:rPr>
          <w:rFonts w:ascii="Times New Roman" w:hAnsi="Times New Roman" w:cs="Times New Roman"/>
        </w:rPr>
        <w:t>enriksregnskapet</w:t>
      </w:r>
      <w:r w:rsidR="00CD0A53">
        <w:rPr>
          <w:rFonts w:ascii="Times New Roman" w:hAnsi="Times New Roman" w:cs="Times New Roman"/>
        </w:rPr>
        <w:t xml:space="preserve"> </w:t>
      </w:r>
      <w:r>
        <w:rPr>
          <w:rFonts w:ascii="Times New Roman" w:hAnsi="Times New Roman" w:cs="Times New Roman"/>
        </w:rPr>
        <w:t>for</w:t>
      </w:r>
      <w:r w:rsidR="00CD0A53">
        <w:rPr>
          <w:rFonts w:ascii="Times New Roman" w:hAnsi="Times New Roman" w:cs="Times New Roman"/>
        </w:rPr>
        <w:t xml:space="preserve"> </w:t>
      </w:r>
      <w:r w:rsidR="00D55ACC">
        <w:rPr>
          <w:rFonts w:ascii="Times New Roman" w:hAnsi="Times New Roman" w:cs="Times New Roman"/>
        </w:rPr>
        <w:t xml:space="preserve">et </w:t>
      </w:r>
      <w:proofErr w:type="spellStart"/>
      <w:r w:rsidR="00D55ACC">
        <w:rPr>
          <w:rFonts w:ascii="Times New Roman" w:hAnsi="Times New Roman" w:cs="Times New Roman"/>
        </w:rPr>
        <w:t>land</w:t>
      </w:r>
      <w:r w:rsidR="00705644">
        <w:rPr>
          <w:rFonts w:ascii="Times New Roman" w:hAnsi="Times New Roman" w:cs="Times New Roman"/>
        </w:rPr>
        <w:t>registrere</w:t>
      </w:r>
      <w:r>
        <w:rPr>
          <w:rFonts w:ascii="Times New Roman" w:hAnsi="Times New Roman" w:cs="Times New Roman"/>
        </w:rPr>
        <w:t>r</w:t>
      </w:r>
      <w:proofErr w:type="spellEnd"/>
      <w:r w:rsidR="00705644">
        <w:rPr>
          <w:rFonts w:ascii="Times New Roman" w:hAnsi="Times New Roman" w:cs="Times New Roman"/>
        </w:rPr>
        <w:t xml:space="preserve"> samt</w:t>
      </w:r>
      <w:r w:rsidR="00CD0A53">
        <w:rPr>
          <w:rFonts w:ascii="Times New Roman" w:hAnsi="Times New Roman" w:cs="Times New Roman"/>
        </w:rPr>
        <w:t xml:space="preserve">lige pengetransaksjoner </w:t>
      </w:r>
      <w:r>
        <w:rPr>
          <w:rFonts w:ascii="Times New Roman" w:hAnsi="Times New Roman" w:cs="Times New Roman"/>
        </w:rPr>
        <w:t>dette</w:t>
      </w:r>
      <w:r w:rsidR="00CD0A53">
        <w:rPr>
          <w:rFonts w:ascii="Times New Roman" w:hAnsi="Times New Roman" w:cs="Times New Roman"/>
        </w:rPr>
        <w:t xml:space="preserve"> land</w:t>
      </w:r>
      <w:r>
        <w:rPr>
          <w:rFonts w:ascii="Times New Roman" w:hAnsi="Times New Roman" w:cs="Times New Roman"/>
        </w:rPr>
        <w:t>et</w:t>
      </w:r>
      <w:r w:rsidR="00CD0A53">
        <w:rPr>
          <w:rFonts w:ascii="Times New Roman" w:hAnsi="Times New Roman" w:cs="Times New Roman"/>
        </w:rPr>
        <w:t xml:space="preserve"> </w:t>
      </w:r>
      <w:r w:rsidR="00705644">
        <w:rPr>
          <w:rFonts w:ascii="Times New Roman" w:hAnsi="Times New Roman" w:cs="Times New Roman"/>
        </w:rPr>
        <w:t>(</w:t>
      </w:r>
      <w:r w:rsidR="00CD0A53">
        <w:rPr>
          <w:rFonts w:ascii="Times New Roman" w:hAnsi="Times New Roman" w:cs="Times New Roman"/>
        </w:rPr>
        <w:t>dvs. husholdninger og bedrifter</w:t>
      </w:r>
      <w:r w:rsidR="00705644">
        <w:rPr>
          <w:rFonts w:ascii="Times New Roman" w:hAnsi="Times New Roman" w:cs="Times New Roman"/>
        </w:rPr>
        <w:t xml:space="preserve">) har med omverden. Generelt vil </w:t>
      </w:r>
      <w:r w:rsidR="008D6819">
        <w:rPr>
          <w:rFonts w:ascii="Times New Roman" w:hAnsi="Times New Roman" w:cs="Times New Roman"/>
        </w:rPr>
        <w:t xml:space="preserve">vi ha at </w:t>
      </w:r>
      <w:r w:rsidR="00705644">
        <w:rPr>
          <w:rFonts w:ascii="Times New Roman" w:hAnsi="Times New Roman" w:cs="Times New Roman"/>
        </w:rPr>
        <w:t xml:space="preserve"> </w:t>
      </w:r>
    </w:p>
    <w:p w:rsidR="001B270A" w:rsidRPr="00C3271A" w:rsidRDefault="00705644" w:rsidP="00C3271A">
      <w:pPr>
        <w:pStyle w:val="ListParagraph"/>
        <w:numPr>
          <w:ilvl w:val="0"/>
          <w:numId w:val="10"/>
        </w:numPr>
        <w:spacing w:after="0"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1B270A" w:rsidRDefault="00FB218C" w:rsidP="00C3271A">
      <w:pPr>
        <w:spacing w:after="0" w:line="360" w:lineRule="auto"/>
        <w:jc w:val="both"/>
        <w:rPr>
          <w:rFonts w:ascii="Times New Roman" w:hAnsi="Times New Roman" w:cs="Times New Roman"/>
        </w:rPr>
      </w:pPr>
      <w:r w:rsidRPr="00920F59">
        <w:rPr>
          <w:rFonts w:ascii="Times New Roman" w:hAnsi="Times New Roman" w:cs="Times New Roman"/>
        </w:rPr>
        <w:t>DR</w:t>
      </w:r>
      <w:r w:rsidR="001B270A">
        <w:rPr>
          <w:rFonts w:ascii="Times New Roman" w:hAnsi="Times New Roman" w:cs="Times New Roman"/>
        </w:rPr>
        <w:t xml:space="preserve"> :D</w:t>
      </w:r>
      <w:r w:rsidRPr="00920F59">
        <w:rPr>
          <w:rFonts w:ascii="Times New Roman" w:hAnsi="Times New Roman" w:cs="Times New Roman"/>
        </w:rPr>
        <w:t>riftsbalansen ove</w:t>
      </w:r>
      <w:r w:rsidR="001B270A">
        <w:rPr>
          <w:rFonts w:ascii="Times New Roman" w:hAnsi="Times New Roman" w:cs="Times New Roman"/>
        </w:rPr>
        <w:t>r</w:t>
      </w:r>
      <w:r w:rsidRPr="00920F59">
        <w:rPr>
          <w:rFonts w:ascii="Times New Roman" w:hAnsi="Times New Roman" w:cs="Times New Roman"/>
        </w:rPr>
        <w:t>for utlandet</w:t>
      </w:r>
      <w:r w:rsidR="008D6819">
        <w:rPr>
          <w:rFonts w:ascii="Times New Roman" w:hAnsi="Times New Roman" w:cs="Times New Roman"/>
        </w:rPr>
        <w:t xml:space="preserve"> for en bestemt</w:t>
      </w:r>
      <w:r>
        <w:rPr>
          <w:rFonts w:ascii="Times New Roman" w:hAnsi="Times New Roman" w:cs="Times New Roman"/>
        </w:rPr>
        <w:t xml:space="preserve"> periode</w:t>
      </w:r>
      <w:r w:rsidRPr="00920F59">
        <w:rPr>
          <w:rFonts w:ascii="Times New Roman" w:hAnsi="Times New Roman" w:cs="Times New Roman"/>
        </w:rPr>
        <w:t>.</w:t>
      </w:r>
      <w:r>
        <w:rPr>
          <w:rFonts w:ascii="Times New Roman" w:hAnsi="Times New Roman" w:cs="Times New Roman"/>
        </w:rPr>
        <w:t xml:space="preserve"> </w:t>
      </w:r>
    </w:p>
    <w:p w:rsidR="001B270A" w:rsidRDefault="00FB218C" w:rsidP="00C3271A">
      <w:pPr>
        <w:spacing w:after="0" w:line="360" w:lineRule="auto"/>
        <w:jc w:val="both"/>
        <w:rPr>
          <w:rFonts w:ascii="Times New Roman" w:hAnsi="Times New Roman" w:cs="Times New Roman"/>
        </w:rPr>
      </w:pPr>
      <w:r>
        <w:rPr>
          <w:rFonts w:ascii="Times New Roman" w:hAnsi="Times New Roman" w:cs="Times New Roman"/>
        </w:rPr>
        <w:t>KR</w:t>
      </w:r>
      <w:r w:rsidR="001B270A">
        <w:rPr>
          <w:rFonts w:ascii="Times New Roman" w:hAnsi="Times New Roman" w:cs="Times New Roman"/>
        </w:rPr>
        <w:t xml:space="preserve"> : N</w:t>
      </w:r>
      <w:r w:rsidRPr="00920F59">
        <w:rPr>
          <w:rFonts w:ascii="Times New Roman" w:hAnsi="Times New Roman" w:cs="Times New Roman"/>
        </w:rPr>
        <w:t>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001B270A">
        <w:rPr>
          <w:rFonts w:ascii="Times New Roman" w:hAnsi="Times New Roman" w:cs="Times New Roman"/>
        </w:rPr>
        <w:t>‘</w:t>
      </w:r>
    </w:p>
    <w:p w:rsidR="00627EA2" w:rsidRDefault="00FB218C" w:rsidP="00C3271A">
      <w:pPr>
        <w:spacing w:after="0" w:line="360" w:lineRule="auto"/>
        <w:jc w:val="both"/>
        <w:rPr>
          <w:rFonts w:ascii="Times New Roman" w:hAnsi="Times New Roman" w:cs="Times New Roman"/>
        </w:rPr>
      </w:pPr>
      <w:r w:rsidRPr="00920F59">
        <w:rPr>
          <w:rFonts w:ascii="Times New Roman" w:hAnsi="Times New Roman" w:cs="Times New Roman"/>
        </w:rPr>
        <w:t>ΔRES</w:t>
      </w:r>
      <w:r w:rsidR="001B270A">
        <w:rPr>
          <w:rFonts w:ascii="Times New Roman" w:hAnsi="Times New Roman" w:cs="Times New Roman"/>
        </w:rPr>
        <w:t>: E</w:t>
      </w:r>
      <w:r>
        <w:rPr>
          <w:rFonts w:ascii="Times New Roman" w:hAnsi="Times New Roman" w:cs="Times New Roman"/>
        </w:rPr>
        <w:t>ndringene i sentralbankens utenlandsreserver</w:t>
      </w:r>
    </w:p>
    <w:p w:rsidR="00E7014C" w:rsidRPr="00920F59" w:rsidRDefault="00C42A6E" w:rsidP="00C42A6E">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Pr>
          <w:rFonts w:ascii="Times New Roman" w:hAnsi="Times New Roman" w:cs="Times New Roman"/>
        </w:rPr>
        <w:t xml:space="preserve">et rent </w:t>
      </w:r>
      <w:proofErr w:type="spellStart"/>
      <w:r>
        <w:rPr>
          <w:rFonts w:ascii="Times New Roman" w:hAnsi="Times New Roman" w:cs="Times New Roman"/>
        </w:rPr>
        <w:t>flytenkursregime</w:t>
      </w:r>
      <w:proofErr w:type="spellEnd"/>
      <w:r>
        <w:rPr>
          <w:rFonts w:ascii="Times New Roman" w:hAnsi="Times New Roman" w:cs="Times New Roman"/>
        </w:rPr>
        <w:t xml:space="preserve">, vil ikke sentralbanken intervenere for å stabilisere valutakursen. </w:t>
      </w:r>
      <w:r w:rsidR="00260114">
        <w:rPr>
          <w:rFonts w:ascii="Times New Roman" w:hAnsi="Times New Roman" w:cs="Times New Roman"/>
        </w:rPr>
        <w:t>Reservene vil derfor væ</w:t>
      </w:r>
      <w:r>
        <w:rPr>
          <w:rFonts w:ascii="Times New Roman" w:hAnsi="Times New Roman" w:cs="Times New Roman"/>
        </w:rPr>
        <w:t xml:space="preserve">re uforandret under et slikt regime. Det betyr at </w:t>
      </w:r>
      <w:r w:rsidR="00260114">
        <w:rPr>
          <w:rFonts w:ascii="Times New Roman" w:hAnsi="Times New Roman" w:cs="Times New Roman"/>
        </w:rPr>
        <w:t xml:space="preserve">et lands </w:t>
      </w:r>
      <w:r w:rsidR="00260114" w:rsidRPr="00920F59">
        <w:rPr>
          <w:rFonts w:ascii="Times New Roman" w:hAnsi="Times New Roman" w:cs="Times New Roman"/>
        </w:rPr>
        <w:t>underskudd på driftsbalansen</w:t>
      </w:r>
      <w:r>
        <w:rPr>
          <w:rFonts w:ascii="Times New Roman" w:hAnsi="Times New Roman" w:cs="Times New Roman"/>
        </w:rPr>
        <w:t xml:space="preserve"> må bli </w:t>
      </w:r>
      <w:r w:rsidR="00260114">
        <w:rPr>
          <w:rFonts w:ascii="Times New Roman" w:hAnsi="Times New Roman" w:cs="Times New Roman"/>
        </w:rPr>
        <w:t xml:space="preserve">finansiert igjennom </w:t>
      </w:r>
      <w:r w:rsidR="00260114" w:rsidRPr="00920F59">
        <w:rPr>
          <w:rFonts w:ascii="Times New Roman" w:hAnsi="Times New Roman" w:cs="Times New Roman"/>
        </w:rPr>
        <w:t>netto kapitalimport</w:t>
      </w:r>
      <w:r w:rsidR="00260114">
        <w:rPr>
          <w:rFonts w:ascii="Times New Roman" w:hAnsi="Times New Roman" w:cs="Times New Roman"/>
        </w:rPr>
        <w:t xml:space="preserve">. Tilsvarende vil et overskudd bli </w:t>
      </w:r>
      <w:r w:rsidR="001B270A">
        <w:rPr>
          <w:rFonts w:ascii="Times New Roman" w:hAnsi="Times New Roman" w:cs="Times New Roman"/>
        </w:rPr>
        <w:t xml:space="preserve">motsvart av </w:t>
      </w:r>
      <w:proofErr w:type="spellStart"/>
      <w:r w:rsidR="001B270A">
        <w:rPr>
          <w:rFonts w:ascii="Times New Roman" w:hAnsi="Times New Roman" w:cs="Times New Roman"/>
        </w:rPr>
        <w:t>tisvarende</w:t>
      </w:r>
      <w:proofErr w:type="spellEnd"/>
      <w:r w:rsidR="00260114">
        <w:rPr>
          <w:rFonts w:ascii="Times New Roman" w:hAnsi="Times New Roman" w:cs="Times New Roman"/>
        </w:rPr>
        <w:t xml:space="preserve"> nettokapitaleksport.</w:t>
      </w:r>
      <w:r>
        <w:rPr>
          <w:rFonts w:ascii="Times New Roman" w:hAnsi="Times New Roman" w:cs="Times New Roman"/>
        </w:rPr>
        <w:t xml:space="preserve"> </w:t>
      </w:r>
      <w:r w:rsidR="00260114">
        <w:rPr>
          <w:rFonts w:ascii="Times New Roman" w:hAnsi="Times New Roman" w:cs="Times New Roman"/>
        </w:rPr>
        <w:t>Under et</w:t>
      </w:r>
      <w:r w:rsidR="00CD0A53">
        <w:rPr>
          <w:rFonts w:ascii="Times New Roman" w:hAnsi="Times New Roman" w:cs="Times New Roman"/>
        </w:rPr>
        <w:t xml:space="preserve"> fast</w:t>
      </w:r>
      <w:r w:rsidR="00627EA2">
        <w:rPr>
          <w:rFonts w:ascii="Times New Roman" w:hAnsi="Times New Roman" w:cs="Times New Roman"/>
        </w:rPr>
        <w:t>kursregime</w:t>
      </w:r>
      <w:r w:rsidR="001B270A">
        <w:rPr>
          <w:rFonts w:ascii="Times New Roman" w:hAnsi="Times New Roman" w:cs="Times New Roman"/>
        </w:rPr>
        <w:t xml:space="preserve"> er</w:t>
      </w:r>
      <w:r w:rsidR="00260114">
        <w:rPr>
          <w:rFonts w:ascii="Times New Roman" w:hAnsi="Times New Roman" w:cs="Times New Roman"/>
        </w:rPr>
        <w:t xml:space="preserve"> sentralbanken</w:t>
      </w:r>
      <w:r w:rsidR="007F081D">
        <w:rPr>
          <w:rFonts w:ascii="Times New Roman" w:hAnsi="Times New Roman" w:cs="Times New Roman"/>
        </w:rPr>
        <w:t xml:space="preserve"> </w:t>
      </w:r>
      <w:r>
        <w:rPr>
          <w:rFonts w:ascii="Times New Roman" w:hAnsi="Times New Roman" w:cs="Times New Roman"/>
        </w:rPr>
        <w:t xml:space="preserve">forpliktet til å </w:t>
      </w:r>
      <w:r w:rsidR="00260114">
        <w:rPr>
          <w:rFonts w:ascii="Times New Roman" w:hAnsi="Times New Roman" w:cs="Times New Roman"/>
        </w:rPr>
        <w:t>stabilisere valutakursen</w:t>
      </w:r>
      <w:r w:rsidR="00CD0A53">
        <w:rPr>
          <w:rFonts w:ascii="Times New Roman" w:hAnsi="Times New Roman" w:cs="Times New Roman"/>
        </w:rPr>
        <w:t xml:space="preserve"> </w:t>
      </w:r>
      <w:r w:rsidR="001B270A">
        <w:rPr>
          <w:rFonts w:ascii="Times New Roman" w:hAnsi="Times New Roman" w:cs="Times New Roman"/>
        </w:rPr>
        <w:t>R</w:t>
      </w:r>
      <w:r>
        <w:rPr>
          <w:rFonts w:ascii="Times New Roman" w:hAnsi="Times New Roman" w:cs="Times New Roman"/>
        </w:rPr>
        <w:t xml:space="preserve">esultatet på driftsbalansen </w:t>
      </w:r>
      <w:r w:rsidR="00CD0A53">
        <w:rPr>
          <w:rFonts w:ascii="Times New Roman" w:hAnsi="Times New Roman" w:cs="Times New Roman"/>
        </w:rPr>
        <w:t xml:space="preserve">kan </w:t>
      </w:r>
      <w:r w:rsidR="001B270A">
        <w:rPr>
          <w:rFonts w:ascii="Times New Roman" w:hAnsi="Times New Roman" w:cs="Times New Roman"/>
        </w:rPr>
        <w:t xml:space="preserve">da </w:t>
      </w:r>
      <w:r w:rsidR="00CD0A53">
        <w:rPr>
          <w:rFonts w:ascii="Times New Roman" w:hAnsi="Times New Roman" w:cs="Times New Roman"/>
        </w:rPr>
        <w:t xml:space="preserve">også bli </w:t>
      </w:r>
      <w:r w:rsidR="00E7014C">
        <w:rPr>
          <w:rFonts w:ascii="Times New Roman" w:hAnsi="Times New Roman" w:cs="Times New Roman"/>
        </w:rPr>
        <w:t>møtt av en endring i beholdningen av sentralbankens reserver. Systemet bryte</w:t>
      </w:r>
      <w:r w:rsidR="001B270A">
        <w:rPr>
          <w:rFonts w:ascii="Times New Roman" w:hAnsi="Times New Roman" w:cs="Times New Roman"/>
        </w:rPr>
        <w:t>r</w:t>
      </w:r>
      <w:r w:rsidR="00E7014C">
        <w:rPr>
          <w:rFonts w:ascii="Times New Roman" w:hAnsi="Times New Roman" w:cs="Times New Roman"/>
        </w:rPr>
        <w:t xml:space="preserve"> sammen </w:t>
      </w:r>
      <w:r w:rsidR="001B270A">
        <w:rPr>
          <w:rFonts w:ascii="Times New Roman" w:hAnsi="Times New Roman" w:cs="Times New Roman"/>
        </w:rPr>
        <w:t>om</w:t>
      </w:r>
      <w:r w:rsidR="00E7014C">
        <w:rPr>
          <w:rFonts w:ascii="Times New Roman" w:hAnsi="Times New Roman" w:cs="Times New Roman"/>
        </w:rPr>
        <w:t xml:space="preserve"> sentralbanken går tom for reserver</w:t>
      </w:r>
      <w:r w:rsidR="001B270A">
        <w:rPr>
          <w:rFonts w:ascii="Times New Roman" w:hAnsi="Times New Roman" w:cs="Times New Roman"/>
        </w:rPr>
        <w:t xml:space="preserve">. Da er </w:t>
      </w:r>
      <w:proofErr w:type="spellStart"/>
      <w:r w:rsidR="001B270A">
        <w:rPr>
          <w:rFonts w:ascii="Times New Roman" w:hAnsi="Times New Roman" w:cs="Times New Roman"/>
        </w:rPr>
        <w:t>denlenger</w:t>
      </w:r>
      <w:proofErr w:type="spellEnd"/>
      <w:r w:rsidR="00E7014C" w:rsidRPr="00920F59">
        <w:rPr>
          <w:rFonts w:ascii="Times New Roman" w:hAnsi="Times New Roman" w:cs="Times New Roman"/>
        </w:rPr>
        <w:t xml:space="preserve"> i stand til å overholde sin forpliktelse om å </w:t>
      </w:r>
      <w:r w:rsidR="001B270A">
        <w:rPr>
          <w:rFonts w:ascii="Times New Roman" w:hAnsi="Times New Roman" w:cs="Times New Roman"/>
        </w:rPr>
        <w:t>kjøpe utenlandsk valuta til den faste prisen</w:t>
      </w:r>
      <w:r w:rsidR="00E7014C" w:rsidRPr="00920F59">
        <w:rPr>
          <w:rFonts w:ascii="Times New Roman" w:hAnsi="Times New Roman" w:cs="Times New Roman"/>
        </w:rPr>
        <w:t>.</w:t>
      </w:r>
    </w:p>
    <w:p w:rsidR="007C6368" w:rsidRDefault="007C6368"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Det er også mulig å uttrykke </w:t>
      </w:r>
      <w:r w:rsidR="003E3828" w:rsidRPr="00920F59">
        <w:rPr>
          <w:rFonts w:ascii="Times New Roman" w:hAnsi="Times New Roman" w:cs="Times New Roman"/>
        </w:rPr>
        <w:t>utenriksregnskapet</w:t>
      </w:r>
      <w:r w:rsidR="003E3828">
        <w:rPr>
          <w:rFonts w:ascii="Times New Roman" w:hAnsi="Times New Roman" w:cs="Times New Roman"/>
        </w:rPr>
        <w:t xml:space="preserve"> som gjelder </w:t>
      </w:r>
      <w:r w:rsidR="003E3828">
        <w:rPr>
          <w:rFonts w:ascii="Times New Roman" w:hAnsi="Times New Roman" w:cs="Times New Roman"/>
          <w:i/>
        </w:rPr>
        <w:t>intern</w:t>
      </w:r>
      <w:r w:rsidR="00BD4263">
        <w:rPr>
          <w:rFonts w:ascii="Times New Roman" w:hAnsi="Times New Roman" w:cs="Times New Roman"/>
          <w:i/>
        </w:rPr>
        <w:t>t</w:t>
      </w:r>
      <w:r w:rsidR="003E3828">
        <w:rPr>
          <w:rFonts w:ascii="Times New Roman" w:hAnsi="Times New Roman" w:cs="Times New Roman"/>
        </w:rPr>
        <w:t xml:space="preserve"> for landene som</w:t>
      </w:r>
      <w:r w:rsidR="00BD4263">
        <w:rPr>
          <w:rFonts w:ascii="Times New Roman" w:hAnsi="Times New Roman" w:cs="Times New Roman"/>
        </w:rPr>
        <w:t xml:space="preserve"> inngår i eurosonen. Ser vi her </w:t>
      </w:r>
      <w:r w:rsidR="00BD4263">
        <w:rPr>
          <w:rFonts w:ascii="Times New Roman" w:hAnsi="Times New Roman" w:cs="Times New Roman"/>
          <w:i/>
        </w:rPr>
        <w:t xml:space="preserve">kun </w:t>
      </w:r>
      <w:r w:rsidR="003E3828">
        <w:rPr>
          <w:rFonts w:ascii="Times New Roman" w:hAnsi="Times New Roman" w:cs="Times New Roman"/>
        </w:rPr>
        <w:t xml:space="preserve">på de </w:t>
      </w:r>
      <w:r>
        <w:rPr>
          <w:rFonts w:ascii="Times New Roman" w:hAnsi="Times New Roman" w:cs="Times New Roman"/>
        </w:rPr>
        <w:t>transaksjoner som skjer elektronisk</w:t>
      </w:r>
      <w:r w:rsidR="00ED5594">
        <w:rPr>
          <w:rFonts w:ascii="Times New Roman" w:hAnsi="Times New Roman" w:cs="Times New Roman"/>
        </w:rPr>
        <w:t xml:space="preserve"> (</w:t>
      </w:r>
      <w:r w:rsidR="00E0605A">
        <w:rPr>
          <w:rFonts w:ascii="Times New Roman" w:hAnsi="Times New Roman" w:cs="Times New Roman"/>
        </w:rPr>
        <w:t xml:space="preserve">noe </w:t>
      </w:r>
      <w:r w:rsidR="00ED5594">
        <w:rPr>
          <w:rFonts w:ascii="Times New Roman" w:hAnsi="Times New Roman" w:cs="Times New Roman"/>
        </w:rPr>
        <w:t>som utgjør de fleste)</w:t>
      </w:r>
      <w:r w:rsidR="007F081D">
        <w:rPr>
          <w:rFonts w:ascii="Times New Roman" w:hAnsi="Times New Roman" w:cs="Times New Roman"/>
        </w:rPr>
        <w:t xml:space="preserve">, </w:t>
      </w:r>
      <w:r>
        <w:rPr>
          <w:rFonts w:ascii="Times New Roman" w:hAnsi="Times New Roman" w:cs="Times New Roman"/>
        </w:rPr>
        <w:t xml:space="preserve">og derfor blir registrert i det </w:t>
      </w:r>
      <w:r w:rsidRPr="0099361B">
        <w:rPr>
          <w:rFonts w:ascii="Times New Roman" w:hAnsi="Times New Roman" w:cs="Times New Roman"/>
        </w:rPr>
        <w:t>elektroniske</w:t>
      </w:r>
      <w:r>
        <w:rPr>
          <w:rFonts w:ascii="Times New Roman" w:hAnsi="Times New Roman" w:cs="Times New Roman"/>
        </w:rPr>
        <w:t xml:space="preserve"> betalingssystemet TARGET</w:t>
      </w:r>
      <w:r w:rsidR="003E3828">
        <w:rPr>
          <w:rFonts w:ascii="Times New Roman" w:hAnsi="Times New Roman" w:cs="Times New Roman"/>
        </w:rPr>
        <w:t xml:space="preserve">, </w:t>
      </w:r>
      <w:r w:rsidR="00573146">
        <w:rPr>
          <w:rFonts w:ascii="Times New Roman" w:hAnsi="Times New Roman" w:cs="Times New Roman"/>
        </w:rPr>
        <w:t xml:space="preserve">vil det gjelde for et enkelt land </w:t>
      </w:r>
      <w:r w:rsidR="00ED5594">
        <w:rPr>
          <w:rFonts w:ascii="Times New Roman" w:hAnsi="Times New Roman" w:cs="Times New Roman"/>
        </w:rPr>
        <w:t xml:space="preserve">i eurosonen at </w:t>
      </w:r>
      <w:r w:rsidR="00573146">
        <w:rPr>
          <w:rFonts w:ascii="Times New Roman" w:hAnsi="Times New Roman" w:cs="Times New Roman"/>
        </w:rPr>
        <w:t xml:space="preserve"> </w:t>
      </w:r>
    </w:p>
    <w:p w:rsidR="00573146" w:rsidRDefault="00573146" w:rsidP="00713126">
      <w:pPr>
        <w:autoSpaceDE w:val="0"/>
        <w:autoSpaceDN w:val="0"/>
        <w:adjustRightInd w:val="0"/>
        <w:spacing w:after="0" w:line="360" w:lineRule="auto"/>
        <w:jc w:val="both"/>
        <w:rPr>
          <w:rFonts w:ascii="Times New Roman" w:hAnsi="Times New Roman" w:cs="Times New Roman"/>
        </w:rPr>
      </w:pPr>
    </w:p>
    <w:p w:rsidR="00867796" w:rsidRPr="00920F59" w:rsidRDefault="00867796" w:rsidP="00713126">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sidR="00D05A35">
        <w:rPr>
          <w:rFonts w:ascii="Times New Roman" w:hAnsi="Times New Roman" w:cs="Times New Roman"/>
        </w:rPr>
        <w:t xml:space="preserve"> </w:t>
      </w:r>
      <w:r w:rsidR="00705644">
        <w:rPr>
          <w:rFonts w:ascii="Times New Roman" w:hAnsi="Times New Roman" w:cs="Times New Roman"/>
        </w:rPr>
        <w:t>=</w:t>
      </w:r>
      <w:r w:rsidR="00ED5594">
        <w:rPr>
          <w:rFonts w:ascii="Times New Roman" w:hAnsi="Times New Roman" w:cs="Times New Roman"/>
        </w:rPr>
        <w:t xml:space="preserve"> DRI+KRI</w:t>
      </w:r>
    </w:p>
    <w:p w:rsidR="00190267" w:rsidRDefault="00E0605A"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DRI og KRI betegner her driftsbalansen og kapitalimporten</w:t>
      </w:r>
      <w:r w:rsidR="00CD0A53">
        <w:rPr>
          <w:rFonts w:ascii="Times New Roman" w:hAnsi="Times New Roman" w:cs="Times New Roman"/>
        </w:rPr>
        <w:t xml:space="preserve"> til et land </w:t>
      </w:r>
      <w:r w:rsidR="002A20F4">
        <w:rPr>
          <w:rFonts w:ascii="Times New Roman" w:hAnsi="Times New Roman" w:cs="Times New Roman"/>
        </w:rPr>
        <w:t>innad i eurosonen. Som vi ser</w:t>
      </w:r>
      <w:r w:rsidR="00627EA2">
        <w:rPr>
          <w:rFonts w:ascii="Times New Roman" w:hAnsi="Times New Roman" w:cs="Times New Roman"/>
        </w:rPr>
        <w:t xml:space="preserve"> av (2)</w:t>
      </w:r>
      <w:r w:rsidR="002A20F4">
        <w:rPr>
          <w:rFonts w:ascii="Times New Roman" w:hAnsi="Times New Roman" w:cs="Times New Roman"/>
        </w:rPr>
        <w:t>, framkommer dette uttrykket</w:t>
      </w:r>
      <w:r w:rsidR="00287D16">
        <w:rPr>
          <w:rFonts w:ascii="Times New Roman" w:hAnsi="Times New Roman" w:cs="Times New Roman"/>
        </w:rPr>
        <w:t xml:space="preserve"> ved at man tar </w:t>
      </w:r>
      <w:r w:rsidR="002A20F4">
        <w:rPr>
          <w:rFonts w:ascii="Times New Roman" w:hAnsi="Times New Roman" w:cs="Times New Roman"/>
        </w:rPr>
        <w:t xml:space="preserve">utgangspunkt </w:t>
      </w:r>
      <w:r w:rsidR="00627EA2">
        <w:rPr>
          <w:rFonts w:ascii="Times New Roman" w:hAnsi="Times New Roman" w:cs="Times New Roman"/>
        </w:rPr>
        <w:t>u</w:t>
      </w:r>
      <w:r w:rsidR="002A20F4">
        <w:rPr>
          <w:rFonts w:ascii="Times New Roman" w:hAnsi="Times New Roman" w:cs="Times New Roman"/>
        </w:rPr>
        <w:t>tenriksregnskapet</w:t>
      </w:r>
      <w:r w:rsidR="00CD0A53">
        <w:rPr>
          <w:rFonts w:ascii="Times New Roman" w:hAnsi="Times New Roman" w:cs="Times New Roman"/>
        </w:rPr>
        <w:t xml:space="preserve"> gitt ved (1) </w:t>
      </w:r>
      <w:r w:rsidR="002A20F4">
        <w:rPr>
          <w:rFonts w:ascii="Times New Roman" w:hAnsi="Times New Roman" w:cs="Times New Roman"/>
        </w:rPr>
        <w:t>og trekker fra driftsbalansen (DRV)</w:t>
      </w:r>
      <w:r>
        <w:rPr>
          <w:rFonts w:ascii="Times New Roman" w:hAnsi="Times New Roman" w:cs="Times New Roman"/>
        </w:rPr>
        <w:t xml:space="preserve"> og kapitalimporten</w:t>
      </w:r>
      <w:r w:rsidR="002A20F4">
        <w:rPr>
          <w:rFonts w:ascii="Times New Roman" w:hAnsi="Times New Roman" w:cs="Times New Roman"/>
        </w:rPr>
        <w:t xml:space="preserve"> (KRV)</w:t>
      </w:r>
      <w:r>
        <w:rPr>
          <w:rFonts w:ascii="Times New Roman" w:hAnsi="Times New Roman" w:cs="Times New Roman"/>
        </w:rPr>
        <w:t xml:space="preserve"> </w:t>
      </w:r>
      <w:r w:rsidR="00627EA2">
        <w:rPr>
          <w:rFonts w:ascii="Times New Roman" w:hAnsi="Times New Roman" w:cs="Times New Roman"/>
        </w:rPr>
        <w:t xml:space="preserve">for alle </w:t>
      </w:r>
      <w:r>
        <w:rPr>
          <w:rFonts w:ascii="Times New Roman" w:hAnsi="Times New Roman" w:cs="Times New Roman"/>
        </w:rPr>
        <w:t>landene i verden som</w:t>
      </w:r>
      <w:r w:rsidR="002A20F4">
        <w:rPr>
          <w:rFonts w:ascii="Times New Roman" w:hAnsi="Times New Roman" w:cs="Times New Roman"/>
        </w:rPr>
        <w:t xml:space="preserve"> </w:t>
      </w:r>
      <w:r w:rsidR="002A20F4" w:rsidRPr="00C46D55">
        <w:rPr>
          <w:rFonts w:ascii="Times New Roman" w:hAnsi="Times New Roman" w:cs="Times New Roman"/>
        </w:rPr>
        <w:t>ikke</w:t>
      </w:r>
      <w:r w:rsidR="002A20F4">
        <w:rPr>
          <w:rFonts w:ascii="Times New Roman" w:hAnsi="Times New Roman" w:cs="Times New Roman"/>
          <w:i/>
        </w:rPr>
        <w:t xml:space="preserve"> </w:t>
      </w:r>
      <w:r>
        <w:rPr>
          <w:rFonts w:ascii="Times New Roman" w:hAnsi="Times New Roman" w:cs="Times New Roman"/>
        </w:rPr>
        <w:t>inngår i eurosonen.</w:t>
      </w:r>
      <w:r w:rsidR="002A20F4">
        <w:rPr>
          <w:rFonts w:ascii="Times New Roman" w:hAnsi="Times New Roman" w:cs="Times New Roman"/>
        </w:rPr>
        <w:t xml:space="preserve"> </w:t>
      </w:r>
    </w:p>
    <w:p w:rsidR="004421E5" w:rsidRDefault="004421E5" w:rsidP="00D05A35">
      <w:pPr>
        <w:autoSpaceDE w:val="0"/>
        <w:autoSpaceDN w:val="0"/>
        <w:adjustRightInd w:val="0"/>
        <w:spacing w:after="0" w:line="360" w:lineRule="auto"/>
        <w:jc w:val="both"/>
        <w:rPr>
          <w:rFonts w:ascii="Times New Roman" w:hAnsi="Times New Roman" w:cs="Times New Roman"/>
        </w:rPr>
      </w:pPr>
    </w:p>
    <w:p w:rsidR="00D55ACC" w:rsidRDefault="002A20F4" w:rsidP="00D05A35">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Uttrykket på venstre</w:t>
      </w:r>
      <w:r w:rsidR="00CD0A53">
        <w:rPr>
          <w:rFonts w:ascii="Times New Roman" w:hAnsi="Times New Roman" w:cs="Times New Roman"/>
        </w:rPr>
        <w:t xml:space="preserve"> vil her </w:t>
      </w:r>
      <w:r w:rsidR="00287D16">
        <w:rPr>
          <w:rFonts w:ascii="Times New Roman" w:hAnsi="Times New Roman" w:cs="Times New Roman"/>
        </w:rPr>
        <w:t>ikke lengre</w:t>
      </w:r>
      <w:r w:rsidR="00DA6C05">
        <w:rPr>
          <w:rFonts w:ascii="Times New Roman" w:hAnsi="Times New Roman" w:cs="Times New Roman"/>
        </w:rPr>
        <w:t xml:space="preserve"> utgjøre </w:t>
      </w:r>
      <w:r w:rsidR="007F081D">
        <w:rPr>
          <w:rFonts w:ascii="Times New Roman" w:hAnsi="Times New Roman" w:cs="Times New Roman"/>
        </w:rPr>
        <w:t xml:space="preserve">endringer i reserver i tradisjonell </w:t>
      </w:r>
      <w:r>
        <w:rPr>
          <w:rFonts w:ascii="Times New Roman" w:hAnsi="Times New Roman" w:cs="Times New Roman"/>
        </w:rPr>
        <w:t xml:space="preserve">forstand, men </w:t>
      </w:r>
      <w:r w:rsidR="00EB3BC9" w:rsidRPr="00920F59">
        <w:rPr>
          <w:rFonts w:ascii="Times New Roman" w:hAnsi="Times New Roman" w:cs="Times New Roman"/>
        </w:rPr>
        <w:t>ΔTR</w:t>
      </w:r>
      <w:r w:rsidR="00287D16">
        <w:rPr>
          <w:rFonts w:ascii="Times New Roman" w:hAnsi="Times New Roman" w:cs="Times New Roman"/>
        </w:rPr>
        <w:t>,</w:t>
      </w:r>
      <w:r w:rsidR="00EB3BC9" w:rsidRPr="00920F59">
        <w:rPr>
          <w:rFonts w:ascii="Times New Roman" w:hAnsi="Times New Roman" w:cs="Times New Roman"/>
        </w:rPr>
        <w:t xml:space="preserve"> </w:t>
      </w:r>
      <w:r>
        <w:rPr>
          <w:rFonts w:ascii="Times New Roman" w:hAnsi="Times New Roman" w:cs="Times New Roman"/>
        </w:rPr>
        <w:t xml:space="preserve">som utgjør </w:t>
      </w:r>
      <w:r w:rsidR="00573146">
        <w:rPr>
          <w:rFonts w:ascii="Times New Roman" w:hAnsi="Times New Roman" w:cs="Times New Roman"/>
        </w:rPr>
        <w:t xml:space="preserve">endringer i TARGET-balansen </w:t>
      </w:r>
      <w:r w:rsidR="00287D16">
        <w:rPr>
          <w:rFonts w:ascii="Times New Roman" w:hAnsi="Times New Roman" w:cs="Times New Roman"/>
        </w:rPr>
        <w:t xml:space="preserve">som </w:t>
      </w:r>
      <w:r>
        <w:rPr>
          <w:rFonts w:ascii="Times New Roman" w:hAnsi="Times New Roman" w:cs="Times New Roman"/>
        </w:rPr>
        <w:t>den nasjonale sentralbanken i eurosonen har ovenfor ESB.</w:t>
      </w:r>
      <w:r w:rsidR="00190267">
        <w:rPr>
          <w:rFonts w:ascii="Times New Roman" w:hAnsi="Times New Roman" w:cs="Times New Roman"/>
        </w:rPr>
        <w:t xml:space="preserve"> </w:t>
      </w:r>
      <w:r w:rsidR="00573146">
        <w:rPr>
          <w:rFonts w:ascii="Times New Roman" w:hAnsi="Times New Roman" w:cs="Times New Roman"/>
        </w:rPr>
        <w:t>Er nivået på TR positivt</w:t>
      </w:r>
      <w:r w:rsidR="00D55ACC">
        <w:rPr>
          <w:rFonts w:ascii="Times New Roman" w:hAnsi="Times New Roman" w:cs="Times New Roman"/>
        </w:rPr>
        <w:t xml:space="preserve">, </w:t>
      </w:r>
      <w:r w:rsidR="00573146">
        <w:rPr>
          <w:rFonts w:ascii="Times New Roman" w:hAnsi="Times New Roman" w:cs="Times New Roman"/>
        </w:rPr>
        <w:t>har den nasjonale sentralbanken en nettofordringsposisjon</w:t>
      </w:r>
      <w:r w:rsidR="00D55ACC">
        <w:rPr>
          <w:rFonts w:ascii="Times New Roman" w:hAnsi="Times New Roman" w:cs="Times New Roman"/>
        </w:rPr>
        <w:t xml:space="preserve">. Er </w:t>
      </w:r>
      <w:r w:rsidR="00573146">
        <w:rPr>
          <w:rFonts w:ascii="Times New Roman" w:hAnsi="Times New Roman" w:cs="Times New Roman"/>
        </w:rPr>
        <w:t>nivået negativt</w:t>
      </w:r>
      <w:r w:rsidR="00D55ACC">
        <w:rPr>
          <w:rFonts w:ascii="Times New Roman" w:hAnsi="Times New Roman" w:cs="Times New Roman"/>
        </w:rPr>
        <w:t xml:space="preserve">, </w:t>
      </w:r>
      <w:r w:rsidR="00573146">
        <w:rPr>
          <w:rFonts w:ascii="Times New Roman" w:hAnsi="Times New Roman" w:cs="Times New Roman"/>
        </w:rPr>
        <w:t>en nettogjeldsposisjon.</w:t>
      </w:r>
      <w:r w:rsidR="002C4802">
        <w:rPr>
          <w:rFonts w:ascii="Times New Roman" w:hAnsi="Times New Roman" w:cs="Times New Roman"/>
        </w:rPr>
        <w:t xml:space="preserve"> </w:t>
      </w:r>
      <w:r w:rsidR="000714A0">
        <w:rPr>
          <w:rFonts w:ascii="Times New Roman" w:hAnsi="Times New Roman" w:cs="Times New Roman"/>
        </w:rPr>
        <w:t>Under dette systemet</w:t>
      </w:r>
      <w:r w:rsidR="00DA6C05">
        <w:rPr>
          <w:rFonts w:ascii="Times New Roman" w:hAnsi="Times New Roman" w:cs="Times New Roman"/>
        </w:rPr>
        <w:t xml:space="preserve">, </w:t>
      </w:r>
      <w:r w:rsidR="00287D16">
        <w:rPr>
          <w:rFonts w:ascii="Times New Roman" w:hAnsi="Times New Roman" w:cs="Times New Roman"/>
        </w:rPr>
        <w:t xml:space="preserve">vil </w:t>
      </w:r>
      <w:r w:rsidR="000714A0">
        <w:rPr>
          <w:rFonts w:ascii="Times New Roman" w:hAnsi="Times New Roman" w:cs="Times New Roman"/>
        </w:rPr>
        <w:t>et underskudd på utenriksregnskapet</w:t>
      </w:r>
      <w:r w:rsidR="00CD0A53">
        <w:rPr>
          <w:rFonts w:ascii="Times New Roman" w:hAnsi="Times New Roman" w:cs="Times New Roman"/>
        </w:rPr>
        <w:t xml:space="preserve"> til et land i </w:t>
      </w:r>
      <w:proofErr w:type="spellStart"/>
      <w:r w:rsidR="00190267">
        <w:rPr>
          <w:rFonts w:ascii="Times New Roman" w:hAnsi="Times New Roman" w:cs="Times New Roman"/>
        </w:rPr>
        <w:t>eursonen</w:t>
      </w:r>
      <w:proofErr w:type="spellEnd"/>
      <w:r w:rsidR="00190267">
        <w:rPr>
          <w:rFonts w:ascii="Times New Roman" w:hAnsi="Times New Roman" w:cs="Times New Roman"/>
        </w:rPr>
        <w:t xml:space="preserve"> gitt ved </w:t>
      </w:r>
      <w:r w:rsidR="000714A0" w:rsidRPr="00920F59">
        <w:rPr>
          <w:rFonts w:ascii="Times New Roman" w:hAnsi="Times New Roman" w:cs="Times New Roman"/>
        </w:rPr>
        <w:t>(DR</w:t>
      </w:r>
      <w:r w:rsidR="00ED5594">
        <w:rPr>
          <w:rFonts w:ascii="Times New Roman" w:hAnsi="Times New Roman" w:cs="Times New Roman"/>
        </w:rPr>
        <w:t>I</w:t>
      </w:r>
      <w:r w:rsidR="000714A0" w:rsidRPr="00920F59">
        <w:rPr>
          <w:rFonts w:ascii="Times New Roman" w:hAnsi="Times New Roman" w:cs="Times New Roman"/>
        </w:rPr>
        <w:t>+KR</w:t>
      </w:r>
      <w:r w:rsidR="00ED5594">
        <w:rPr>
          <w:rFonts w:ascii="Times New Roman" w:hAnsi="Times New Roman" w:cs="Times New Roman"/>
        </w:rPr>
        <w:t>I</w:t>
      </w:r>
      <w:r w:rsidR="000714A0" w:rsidRPr="00920F59">
        <w:rPr>
          <w:rFonts w:ascii="Times New Roman" w:hAnsi="Times New Roman" w:cs="Times New Roman"/>
        </w:rPr>
        <w:t>)</w:t>
      </w:r>
      <w:r w:rsidR="00DA6C05">
        <w:rPr>
          <w:rFonts w:ascii="Times New Roman" w:hAnsi="Times New Roman" w:cs="Times New Roman"/>
        </w:rPr>
        <w:t xml:space="preserve"> </w:t>
      </w:r>
      <w:r w:rsidR="00190267">
        <w:rPr>
          <w:rFonts w:ascii="Times New Roman" w:hAnsi="Times New Roman" w:cs="Times New Roman"/>
        </w:rPr>
        <w:t xml:space="preserve">bli motsvart av en tilsvarende reduksjon i </w:t>
      </w:r>
      <w:r w:rsidR="00190267" w:rsidRPr="00920F59">
        <w:rPr>
          <w:rFonts w:ascii="Times New Roman" w:hAnsi="Times New Roman" w:cs="Times New Roman"/>
        </w:rPr>
        <w:t>TARGET-gjeldsnivået</w:t>
      </w:r>
      <w:r w:rsidR="00190267">
        <w:rPr>
          <w:rFonts w:ascii="Times New Roman" w:hAnsi="Times New Roman" w:cs="Times New Roman"/>
        </w:rPr>
        <w:t xml:space="preserve"> til den nasjonale sentralbanken</w:t>
      </w:r>
      <w:r w:rsidR="00DA6C05">
        <w:rPr>
          <w:rFonts w:ascii="Times New Roman" w:hAnsi="Times New Roman" w:cs="Times New Roman"/>
        </w:rPr>
        <w:t xml:space="preserve">, </w:t>
      </w:r>
      <w:r w:rsidR="00190267" w:rsidRPr="00920F59">
        <w:rPr>
          <w:rFonts w:ascii="Times New Roman" w:hAnsi="Times New Roman" w:cs="Times New Roman"/>
        </w:rPr>
        <w:t>gitt ved ΔTR.</w:t>
      </w:r>
      <w:r w:rsidR="00190267">
        <w:rPr>
          <w:rFonts w:ascii="Times New Roman" w:hAnsi="Times New Roman" w:cs="Times New Roman"/>
        </w:rPr>
        <w:t xml:space="preserve"> </w:t>
      </w:r>
      <w:r w:rsidR="000714A0">
        <w:rPr>
          <w:rFonts w:ascii="Times New Roman" w:hAnsi="Times New Roman" w:cs="Times New Roman"/>
        </w:rPr>
        <w:t>Vesentlig forskjellig fra et fastkursregime</w:t>
      </w:r>
      <w:r w:rsidR="00CD0A53">
        <w:rPr>
          <w:rFonts w:ascii="Times New Roman" w:hAnsi="Times New Roman" w:cs="Times New Roman"/>
        </w:rPr>
        <w:t xml:space="preserve"> (som opphører i det valutareservene er tømt)</w:t>
      </w:r>
      <w:r w:rsidR="00FD119E">
        <w:rPr>
          <w:rFonts w:ascii="Times New Roman" w:hAnsi="Times New Roman" w:cs="Times New Roman"/>
        </w:rPr>
        <w:t xml:space="preserve">, </w:t>
      </w:r>
      <w:r w:rsidR="000714A0">
        <w:rPr>
          <w:rFonts w:ascii="Times New Roman" w:hAnsi="Times New Roman" w:cs="Times New Roman"/>
        </w:rPr>
        <w:t>finnes det i ESB systemet ingen regler som setter</w:t>
      </w:r>
      <w:r w:rsidR="00CD0A53">
        <w:rPr>
          <w:rFonts w:ascii="Times New Roman" w:hAnsi="Times New Roman" w:cs="Times New Roman"/>
        </w:rPr>
        <w:t xml:space="preserve"> </w:t>
      </w:r>
      <w:r w:rsidR="000714A0">
        <w:rPr>
          <w:rFonts w:ascii="Times New Roman" w:hAnsi="Times New Roman" w:cs="Times New Roman"/>
        </w:rPr>
        <w:t>skranker på hvor høyt gjeldsnivået på TARGET-balansen</w:t>
      </w:r>
      <w:r w:rsidR="00287D16">
        <w:rPr>
          <w:rFonts w:ascii="Times New Roman" w:hAnsi="Times New Roman" w:cs="Times New Roman"/>
        </w:rPr>
        <w:t xml:space="preserve"> kan bli</w:t>
      </w:r>
      <w:r w:rsidR="000714A0">
        <w:rPr>
          <w:rFonts w:ascii="Times New Roman" w:hAnsi="Times New Roman" w:cs="Times New Roman"/>
        </w:rPr>
        <w:t>.</w:t>
      </w:r>
    </w:p>
    <w:p w:rsidR="00D55ACC" w:rsidRDefault="00D55ACC" w:rsidP="00D55ACC">
      <w:pPr>
        <w:autoSpaceDE w:val="0"/>
        <w:autoSpaceDN w:val="0"/>
        <w:adjustRightInd w:val="0"/>
        <w:spacing w:after="0" w:line="360" w:lineRule="auto"/>
        <w:rPr>
          <w:rFonts w:ascii="Times New Roman" w:hAnsi="Times New Roman" w:cs="Times New Roman"/>
        </w:rPr>
      </w:pPr>
    </w:p>
    <w:p w:rsidR="00CD0A53" w:rsidRDefault="00CD0A53" w:rsidP="00D55ACC">
      <w:pPr>
        <w:autoSpaceDE w:val="0"/>
        <w:autoSpaceDN w:val="0"/>
        <w:adjustRightInd w:val="0"/>
        <w:spacing w:after="0" w:line="360" w:lineRule="auto"/>
        <w:rPr>
          <w:rFonts w:ascii="Times New Roman" w:hAnsi="Times New Roman" w:cs="Times New Roman"/>
        </w:rPr>
      </w:pPr>
      <w:r>
        <w:rPr>
          <w:rFonts w:ascii="Times New Roman" w:hAnsi="Times New Roman" w:cs="Times New Roman"/>
        </w:rPr>
        <w:lastRenderedPageBreak/>
        <w:t>Regelverket for TARGET-systemet</w:t>
      </w:r>
      <w:r w:rsidR="00FD119E">
        <w:rPr>
          <w:rFonts w:ascii="Times New Roman" w:hAnsi="Times New Roman" w:cs="Times New Roman"/>
        </w:rPr>
        <w:t xml:space="preserve"> innebærer at det ikke </w:t>
      </w:r>
      <w:r>
        <w:rPr>
          <w:rFonts w:ascii="Times New Roman" w:hAnsi="Times New Roman" w:cs="Times New Roman"/>
        </w:rPr>
        <w:t xml:space="preserve">finnes formelle regler for å misligholde gjeld, så lenge man er medlem i den monetære unionen. Men i det et </w:t>
      </w:r>
      <w:r w:rsidRPr="00920F59">
        <w:rPr>
          <w:rFonts w:ascii="Times New Roman" w:hAnsi="Times New Roman" w:cs="Times New Roman"/>
        </w:rPr>
        <w:t>land trer ut av</w:t>
      </w:r>
      <w:r>
        <w:rPr>
          <w:rFonts w:ascii="Times New Roman" w:hAnsi="Times New Roman" w:cs="Times New Roman"/>
        </w:rPr>
        <w:t xml:space="preserve"> systemet, eller ved</w:t>
      </w:r>
    </w:p>
    <w:p w:rsidR="00CD0A53" w:rsidRDefault="00CD0A53" w:rsidP="00CD0A5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en totalkollaps, vil den nasjonale </w:t>
      </w:r>
      <w:r w:rsidRPr="00920F59">
        <w:rPr>
          <w:rFonts w:ascii="Times New Roman" w:hAnsi="Times New Roman" w:cs="Times New Roman"/>
        </w:rPr>
        <w:t>selvbestemmelsesretten</w:t>
      </w:r>
      <w:r>
        <w:rPr>
          <w:rFonts w:ascii="Times New Roman" w:hAnsi="Times New Roman" w:cs="Times New Roman"/>
        </w:rPr>
        <w:t xml:space="preserve"> i prinsippet </w:t>
      </w:r>
      <w:r w:rsidR="00DA6C05">
        <w:rPr>
          <w:rFonts w:ascii="Times New Roman" w:hAnsi="Times New Roman" w:cs="Times New Roman"/>
        </w:rPr>
        <w:t xml:space="preserve">gjør det mulig for landene å misligholde gjelden tilhørende de </w:t>
      </w:r>
      <w:r w:rsidRPr="00920F59">
        <w:rPr>
          <w:rFonts w:ascii="Times New Roman" w:hAnsi="Times New Roman" w:cs="Times New Roman"/>
        </w:rPr>
        <w:t>nasjonale sentr</w:t>
      </w:r>
      <w:r>
        <w:rPr>
          <w:rFonts w:ascii="Times New Roman" w:hAnsi="Times New Roman" w:cs="Times New Roman"/>
        </w:rPr>
        <w:t>albankene</w:t>
      </w:r>
      <w:r w:rsidR="00DA6C05">
        <w:rPr>
          <w:rFonts w:ascii="Times New Roman" w:hAnsi="Times New Roman" w:cs="Times New Roman"/>
        </w:rPr>
        <w:t xml:space="preserve">. </w:t>
      </w:r>
      <w:r>
        <w:rPr>
          <w:rFonts w:ascii="Times New Roman" w:hAnsi="Times New Roman" w:cs="Times New Roman"/>
        </w:rPr>
        <w:t>Systemet e</w:t>
      </w:r>
      <w:r w:rsidR="00FD119E">
        <w:rPr>
          <w:rFonts w:ascii="Times New Roman" w:hAnsi="Times New Roman" w:cs="Times New Roman"/>
        </w:rPr>
        <w:t>r videre utformet slik at et tap</w:t>
      </w:r>
      <w:r w:rsidR="0039084D">
        <w:rPr>
          <w:rFonts w:ascii="Times New Roman" w:hAnsi="Times New Roman" w:cs="Times New Roman"/>
        </w:rPr>
        <w:t>,</w:t>
      </w:r>
      <w:r w:rsidR="00FD119E">
        <w:rPr>
          <w:rFonts w:ascii="Times New Roman" w:hAnsi="Times New Roman" w:cs="Times New Roman"/>
        </w:rPr>
        <w:t xml:space="preserve"> som følge av mislighold</w:t>
      </w:r>
      <w:r w:rsidR="0039084D">
        <w:rPr>
          <w:rFonts w:ascii="Times New Roman" w:hAnsi="Times New Roman" w:cs="Times New Roman"/>
        </w:rPr>
        <w:t>,</w:t>
      </w:r>
      <w:r w:rsidR="00FD119E">
        <w:rPr>
          <w:rFonts w:ascii="Times New Roman" w:hAnsi="Times New Roman" w:cs="Times New Roman"/>
        </w:rPr>
        <w:t xml:space="preserve"> </w:t>
      </w:r>
      <w:r>
        <w:rPr>
          <w:rFonts w:ascii="Times New Roman" w:hAnsi="Times New Roman" w:cs="Times New Roman"/>
        </w:rPr>
        <w:t>ikke blir bestemt basert på fordringer på TARGET-</w:t>
      </w:r>
      <w:r w:rsidRPr="00920F59">
        <w:rPr>
          <w:rFonts w:ascii="Times New Roman" w:hAnsi="Times New Roman" w:cs="Times New Roman"/>
        </w:rPr>
        <w:t>balansen</w:t>
      </w:r>
      <w:r>
        <w:rPr>
          <w:rFonts w:ascii="Times New Roman" w:hAnsi="Times New Roman" w:cs="Times New Roman"/>
        </w:rPr>
        <w:t xml:space="preserve">, men </w:t>
      </w:r>
      <w:r w:rsidR="00FD119E">
        <w:rPr>
          <w:rFonts w:ascii="Times New Roman" w:hAnsi="Times New Roman" w:cs="Times New Roman"/>
        </w:rPr>
        <w:t>på de e</w:t>
      </w:r>
      <w:r w:rsidR="00FD119E" w:rsidRPr="00920F59">
        <w:rPr>
          <w:rFonts w:ascii="Times New Roman" w:hAnsi="Times New Roman" w:cs="Times New Roman"/>
        </w:rPr>
        <w:t>ierandelene</w:t>
      </w:r>
      <w:r w:rsidR="00FD119E">
        <w:rPr>
          <w:rFonts w:ascii="Times New Roman" w:hAnsi="Times New Roman" w:cs="Times New Roman"/>
        </w:rPr>
        <w:t xml:space="preserve"> som de nasjonale sentralbankene har </w:t>
      </w:r>
      <w:r>
        <w:rPr>
          <w:rFonts w:ascii="Times New Roman" w:hAnsi="Times New Roman" w:cs="Times New Roman"/>
        </w:rPr>
        <w:t xml:space="preserve">i ESB systemet. </w:t>
      </w:r>
      <w:r w:rsidR="00B56858">
        <w:rPr>
          <w:rFonts w:ascii="Times New Roman" w:hAnsi="Times New Roman" w:cs="Times New Roman"/>
        </w:rPr>
        <w:t>Disse eierandelene a</w:t>
      </w:r>
      <w:r>
        <w:rPr>
          <w:rFonts w:ascii="Times New Roman" w:hAnsi="Times New Roman" w:cs="Times New Roman"/>
        </w:rPr>
        <w:t xml:space="preserve">vhenger av </w:t>
      </w:r>
      <w:r w:rsidRPr="00920F59">
        <w:rPr>
          <w:rFonts w:ascii="Times New Roman" w:hAnsi="Times New Roman" w:cs="Times New Roman"/>
        </w:rPr>
        <w:t xml:space="preserve">folketallet og størrelsen på landenes økonomi. </w:t>
      </w:r>
    </w:p>
    <w:p w:rsidR="00CD0A53" w:rsidRDefault="00CD0A53" w:rsidP="00D55ACC">
      <w:pPr>
        <w:autoSpaceDE w:val="0"/>
        <w:autoSpaceDN w:val="0"/>
        <w:adjustRightInd w:val="0"/>
        <w:spacing w:after="0" w:line="360" w:lineRule="auto"/>
        <w:rPr>
          <w:rFonts w:ascii="Times New Roman" w:hAnsi="Times New Roman" w:cs="Times New Roman"/>
        </w:rPr>
      </w:pPr>
    </w:p>
    <w:p w:rsidR="00407C8F" w:rsidRDefault="00EB3BC9" w:rsidP="00407C8F">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sidR="002C4802">
        <w:rPr>
          <w:rFonts w:ascii="Times New Roman" w:hAnsi="Times New Roman" w:cs="Times New Roman"/>
        </w:rPr>
        <w:t>perspektiv</w:t>
      </w:r>
      <w:r w:rsidR="00D55ACC">
        <w:rPr>
          <w:rFonts w:ascii="Times New Roman" w:hAnsi="Times New Roman" w:cs="Times New Roman"/>
        </w:rPr>
        <w:t>,</w:t>
      </w:r>
      <w:r w:rsidR="00D05A35">
        <w:rPr>
          <w:rFonts w:ascii="Times New Roman" w:hAnsi="Times New Roman" w:cs="Times New Roman"/>
        </w:rPr>
        <w:t xml:space="preserve"> </w:t>
      </w:r>
      <w:r w:rsidR="002C4802">
        <w:rPr>
          <w:rFonts w:ascii="Times New Roman" w:hAnsi="Times New Roman" w:cs="Times New Roman"/>
        </w:rPr>
        <w:t>peker en del faktorer i retning av at</w:t>
      </w:r>
      <w:r w:rsidR="00FD119E">
        <w:rPr>
          <w:rFonts w:ascii="Times New Roman" w:hAnsi="Times New Roman" w:cs="Times New Roman"/>
        </w:rPr>
        <w:t xml:space="preserve"> elektroniske </w:t>
      </w:r>
      <w:r w:rsidR="002C4802">
        <w:rPr>
          <w:rFonts w:ascii="Times New Roman" w:hAnsi="Times New Roman" w:cs="Times New Roman"/>
        </w:rPr>
        <w:t>fordringer på T</w:t>
      </w:r>
      <w:r w:rsidR="000714A0">
        <w:rPr>
          <w:rFonts w:ascii="Times New Roman" w:hAnsi="Times New Roman" w:cs="Times New Roman"/>
        </w:rPr>
        <w:t xml:space="preserve">ARGET-balansen ikke </w:t>
      </w:r>
      <w:r w:rsidR="00FD119E">
        <w:rPr>
          <w:rFonts w:ascii="Times New Roman" w:hAnsi="Times New Roman" w:cs="Times New Roman"/>
        </w:rPr>
        <w:t>er særlige attraktive</w:t>
      </w:r>
      <w:r w:rsidR="002C4802">
        <w:rPr>
          <w:rFonts w:ascii="Times New Roman" w:hAnsi="Times New Roman" w:cs="Times New Roman"/>
        </w:rPr>
        <w:t>.</w:t>
      </w:r>
      <w:r w:rsidR="00FD119E">
        <w:rPr>
          <w:rFonts w:ascii="Times New Roman" w:hAnsi="Times New Roman" w:cs="Times New Roman"/>
        </w:rPr>
        <w:t xml:space="preserve"> F</w:t>
      </w:r>
      <w:r w:rsidR="002C4802">
        <w:rPr>
          <w:rFonts w:ascii="Times New Roman" w:hAnsi="Times New Roman" w:cs="Times New Roman"/>
        </w:rPr>
        <w:t>ordringene</w:t>
      </w:r>
      <w:r w:rsidR="00FD119E">
        <w:rPr>
          <w:rFonts w:ascii="Times New Roman" w:hAnsi="Times New Roman" w:cs="Times New Roman"/>
        </w:rPr>
        <w:t xml:space="preserve"> </w:t>
      </w:r>
      <w:r w:rsidR="002C4802">
        <w:rPr>
          <w:rFonts w:ascii="Times New Roman" w:hAnsi="Times New Roman" w:cs="Times New Roman"/>
        </w:rPr>
        <w:t>er riktignok rentebærende</w:t>
      </w:r>
      <w:r w:rsidR="009E7D02">
        <w:rPr>
          <w:rFonts w:ascii="Times New Roman" w:hAnsi="Times New Roman" w:cs="Times New Roman"/>
        </w:rPr>
        <w:t xml:space="preserve"> (</w:t>
      </w:r>
      <w:r w:rsidR="004421E5">
        <w:rPr>
          <w:rFonts w:ascii="Times New Roman" w:hAnsi="Times New Roman" w:cs="Times New Roman"/>
        </w:rPr>
        <w:t>satt lavt</w:t>
      </w:r>
      <w:r w:rsidR="00B56858">
        <w:rPr>
          <w:rFonts w:ascii="Times New Roman" w:hAnsi="Times New Roman" w:cs="Times New Roman"/>
        </w:rPr>
        <w:t xml:space="preserve">, </w:t>
      </w:r>
      <w:r w:rsidR="004421E5">
        <w:rPr>
          <w:rFonts w:ascii="Times New Roman" w:hAnsi="Times New Roman" w:cs="Times New Roman"/>
        </w:rPr>
        <w:t xml:space="preserve">og er </w:t>
      </w:r>
      <w:r w:rsidR="009E7D02">
        <w:rPr>
          <w:rFonts w:ascii="Times New Roman" w:hAnsi="Times New Roman" w:cs="Times New Roman"/>
        </w:rPr>
        <w:t xml:space="preserve">lik </w:t>
      </w:r>
      <w:r w:rsidR="009E7D02" w:rsidRPr="00920F59">
        <w:rPr>
          <w:rFonts w:ascii="Times New Roman" w:hAnsi="Times New Roman" w:cs="Times New Roman"/>
        </w:rPr>
        <w:t>ESBs rente på refinansieringslån</w:t>
      </w:r>
      <w:r w:rsidR="009E7D02">
        <w:rPr>
          <w:rFonts w:ascii="Times New Roman" w:hAnsi="Times New Roman" w:cs="Times New Roman"/>
        </w:rPr>
        <w:t>), men</w:t>
      </w:r>
      <w:r w:rsidR="00FD119E">
        <w:rPr>
          <w:rFonts w:ascii="Times New Roman" w:hAnsi="Times New Roman" w:cs="Times New Roman"/>
        </w:rPr>
        <w:t xml:space="preserve"> </w:t>
      </w:r>
      <w:r w:rsidR="009E7D02">
        <w:rPr>
          <w:rFonts w:ascii="Times New Roman" w:hAnsi="Times New Roman" w:cs="Times New Roman"/>
        </w:rPr>
        <w:t xml:space="preserve">regelverket </w:t>
      </w:r>
      <w:r w:rsidR="00287D16">
        <w:rPr>
          <w:rFonts w:ascii="Times New Roman" w:hAnsi="Times New Roman" w:cs="Times New Roman"/>
        </w:rPr>
        <w:t>i ESB-systemet</w:t>
      </w:r>
      <w:r w:rsidR="00FD119E">
        <w:rPr>
          <w:rFonts w:ascii="Times New Roman" w:hAnsi="Times New Roman" w:cs="Times New Roman"/>
        </w:rPr>
        <w:t xml:space="preserve"> gir ingen </w:t>
      </w:r>
      <w:r w:rsidR="009E7D02">
        <w:rPr>
          <w:rFonts w:ascii="Times New Roman" w:hAnsi="Times New Roman" w:cs="Times New Roman"/>
        </w:rPr>
        <w:t>formelle innløsningsmuligheter</w:t>
      </w:r>
      <w:r w:rsidR="00FD119E">
        <w:rPr>
          <w:rFonts w:ascii="Times New Roman" w:hAnsi="Times New Roman" w:cs="Times New Roman"/>
        </w:rPr>
        <w:t xml:space="preserve">. Videre er fordringene usikret. Dette regelverket er svært forskjellig fra det som </w:t>
      </w:r>
      <w:r w:rsidR="00FD119E" w:rsidRPr="00920F59">
        <w:rPr>
          <w:rFonts w:ascii="Times New Roman" w:hAnsi="Times New Roman" w:cs="Times New Roman"/>
        </w:rPr>
        <w:t>Federal Reserve</w:t>
      </w:r>
      <w:r w:rsidR="00FD119E">
        <w:rPr>
          <w:rFonts w:ascii="Times New Roman" w:hAnsi="Times New Roman" w:cs="Times New Roman"/>
        </w:rPr>
        <w:t xml:space="preserve"> (FED)</w:t>
      </w:r>
      <w:r w:rsidR="00AC79BA">
        <w:rPr>
          <w:rFonts w:ascii="Times New Roman" w:hAnsi="Times New Roman" w:cs="Times New Roman"/>
        </w:rPr>
        <w:t xml:space="preserve"> benytter for </w:t>
      </w:r>
      <w:r w:rsidR="00FD119E">
        <w:rPr>
          <w:rFonts w:ascii="Times New Roman" w:hAnsi="Times New Roman" w:cs="Times New Roman"/>
        </w:rPr>
        <w:t>USA.</w:t>
      </w:r>
      <w:r w:rsidR="00AC79BA">
        <w:rPr>
          <w:rFonts w:ascii="Times New Roman" w:hAnsi="Times New Roman" w:cs="Times New Roman"/>
        </w:rPr>
        <w:t xml:space="preserve"> Nettogjeld for de 12 regionale </w:t>
      </w:r>
      <w:proofErr w:type="spellStart"/>
      <w:r w:rsidR="00AC79BA" w:rsidRPr="00920F59">
        <w:rPr>
          <w:rFonts w:ascii="Times New Roman" w:hAnsi="Times New Roman" w:cs="Times New Roman"/>
        </w:rPr>
        <w:t>distriktssentralbankene</w:t>
      </w:r>
      <w:proofErr w:type="spellEnd"/>
      <w:r w:rsidR="00AC79BA">
        <w:rPr>
          <w:rFonts w:ascii="Times New Roman" w:hAnsi="Times New Roman" w:cs="Times New Roman"/>
        </w:rPr>
        <w:t xml:space="preserve"> </w:t>
      </w:r>
      <w:r w:rsidR="004421E5">
        <w:rPr>
          <w:rFonts w:ascii="Times New Roman" w:hAnsi="Times New Roman" w:cs="Times New Roman"/>
        </w:rPr>
        <w:t xml:space="preserve">har her en strafferente i dag på </w:t>
      </w:r>
      <w:r w:rsidR="00AC79BA">
        <w:rPr>
          <w:rFonts w:ascii="Times New Roman" w:hAnsi="Times New Roman" w:cs="Times New Roman"/>
        </w:rPr>
        <w:t>6 prosent. Gjelden blir dessuten automatisk klarert en ga</w:t>
      </w:r>
      <w:r w:rsidR="00407C8F">
        <w:rPr>
          <w:rFonts w:ascii="Times New Roman" w:hAnsi="Times New Roman" w:cs="Times New Roman"/>
        </w:rPr>
        <w:t>ng i året ved at den blir sikret mot endrede eierandeler i en markedsportefølje bestående av gullsertifikater og andre lett omsettelige verdipapirer.</w:t>
      </w:r>
    </w:p>
    <w:p w:rsidR="008701E0" w:rsidRDefault="008701E0" w:rsidP="000714A0">
      <w:pPr>
        <w:autoSpaceDE w:val="0"/>
        <w:autoSpaceDN w:val="0"/>
        <w:adjustRightInd w:val="0"/>
        <w:spacing w:after="0" w:line="360" w:lineRule="auto"/>
        <w:jc w:val="both"/>
        <w:rPr>
          <w:rFonts w:ascii="Times New Roman" w:hAnsi="Times New Roman" w:cs="Times New Roman"/>
        </w:rPr>
      </w:pPr>
    </w:p>
    <w:p w:rsidR="009E7D02"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Sinn og </w:t>
      </w:r>
      <w:proofErr w:type="spellStart"/>
      <w:r>
        <w:rPr>
          <w:rFonts w:ascii="Times New Roman" w:hAnsi="Times New Roman" w:cs="Times New Roman"/>
        </w:rPr>
        <w:t>Wollmershauser</w:t>
      </w:r>
      <w:proofErr w:type="spellEnd"/>
      <w:r>
        <w:rPr>
          <w:rFonts w:ascii="Times New Roman" w:hAnsi="Times New Roman" w:cs="Times New Roman"/>
        </w:rPr>
        <w:t xml:space="preserve"> (2012) </w:t>
      </w:r>
      <w:r w:rsidR="00AC79BA">
        <w:rPr>
          <w:rFonts w:ascii="Times New Roman" w:hAnsi="Times New Roman" w:cs="Times New Roman"/>
        </w:rPr>
        <w:t xml:space="preserve">skriver </w:t>
      </w:r>
      <w:r w:rsidR="00EB3BC9" w:rsidRPr="00920F59">
        <w:rPr>
          <w:rFonts w:ascii="Times New Roman" w:hAnsi="Times New Roman" w:cs="Times New Roman"/>
        </w:rPr>
        <w:t>i sin artikkel</w:t>
      </w:r>
      <w:r w:rsidR="00AC79BA">
        <w:rPr>
          <w:rFonts w:ascii="Times New Roman" w:hAnsi="Times New Roman" w:cs="Times New Roman"/>
        </w:rPr>
        <w:t xml:space="preserve"> at årsaken til at </w:t>
      </w:r>
      <w:r w:rsidR="00EB3BC9" w:rsidRPr="00920F59">
        <w:rPr>
          <w:rFonts w:ascii="Times New Roman" w:hAnsi="Times New Roman" w:cs="Times New Roman"/>
        </w:rPr>
        <w:t>regelverket</w:t>
      </w:r>
      <w:r w:rsidR="008701E0">
        <w:rPr>
          <w:rFonts w:ascii="Times New Roman" w:hAnsi="Times New Roman" w:cs="Times New Roman"/>
        </w:rPr>
        <w:t xml:space="preserve"> i eurosonen er</w:t>
      </w:r>
      <w:r w:rsidR="00AC79BA">
        <w:rPr>
          <w:rFonts w:ascii="Times New Roman" w:hAnsi="Times New Roman" w:cs="Times New Roman"/>
        </w:rPr>
        <w:t xml:space="preserve"> såpass forskjellig </w:t>
      </w:r>
      <w:r w:rsidR="00EB3BC9" w:rsidRPr="00920F59">
        <w:rPr>
          <w:rFonts w:ascii="Times New Roman" w:hAnsi="Times New Roman" w:cs="Times New Roman"/>
        </w:rPr>
        <w:t>fra Federal Reserve</w:t>
      </w:r>
      <w:r w:rsidR="008701E0">
        <w:rPr>
          <w:rFonts w:ascii="Times New Roman" w:hAnsi="Times New Roman" w:cs="Times New Roman"/>
        </w:rPr>
        <w:t xml:space="preserve"> </w:t>
      </w:r>
      <w:r w:rsidR="00AC79BA">
        <w:rPr>
          <w:rFonts w:ascii="Times New Roman" w:hAnsi="Times New Roman" w:cs="Times New Roman"/>
        </w:rPr>
        <w:t xml:space="preserve">på disse områdene, trolig skyldes at </w:t>
      </w:r>
      <w:r w:rsidR="00EB3BC9" w:rsidRPr="00920F59">
        <w:rPr>
          <w:rFonts w:ascii="Times New Roman" w:hAnsi="Times New Roman" w:cs="Times New Roman"/>
        </w:rPr>
        <w:t>de som</w:t>
      </w:r>
      <w:r w:rsidR="00520D30" w:rsidRPr="00920F59">
        <w:rPr>
          <w:rFonts w:ascii="Times New Roman" w:hAnsi="Times New Roman" w:cs="Times New Roman"/>
        </w:rPr>
        <w:t xml:space="preserve"> </w:t>
      </w:r>
      <w:r w:rsidR="00EB3BC9" w:rsidRPr="00920F59">
        <w:rPr>
          <w:rFonts w:ascii="Times New Roman" w:hAnsi="Times New Roman" w:cs="Times New Roman"/>
        </w:rPr>
        <w:t xml:space="preserve">satte opp systemet ikke </w:t>
      </w:r>
      <w:r w:rsidR="00AC79BA">
        <w:rPr>
          <w:rFonts w:ascii="Times New Roman" w:hAnsi="Times New Roman" w:cs="Times New Roman"/>
        </w:rPr>
        <w:t xml:space="preserve">forestilte </w:t>
      </w:r>
      <w:r w:rsidR="001E05F1">
        <w:rPr>
          <w:rFonts w:ascii="Times New Roman" w:hAnsi="Times New Roman" w:cs="Times New Roman"/>
        </w:rPr>
        <w:t xml:space="preserve">seg </w:t>
      </w:r>
      <w:r w:rsidR="008701E0">
        <w:rPr>
          <w:rFonts w:ascii="Times New Roman" w:hAnsi="Times New Roman" w:cs="Times New Roman"/>
        </w:rPr>
        <w:t xml:space="preserve">at systemet </w:t>
      </w:r>
      <w:r w:rsidR="00EB3BC9" w:rsidRPr="00920F59">
        <w:rPr>
          <w:rFonts w:ascii="Times New Roman" w:hAnsi="Times New Roman" w:cs="Times New Roman"/>
        </w:rPr>
        <w:t xml:space="preserve">kunne generere </w:t>
      </w:r>
      <w:r w:rsidR="00AC79BA">
        <w:rPr>
          <w:rFonts w:ascii="Times New Roman" w:hAnsi="Times New Roman" w:cs="Times New Roman"/>
        </w:rPr>
        <w:t xml:space="preserve">så store ubalanser. Mindre </w:t>
      </w:r>
      <w:r w:rsidR="008701E0">
        <w:rPr>
          <w:rFonts w:ascii="Times New Roman" w:hAnsi="Times New Roman" w:cs="Times New Roman"/>
        </w:rPr>
        <w:t xml:space="preserve">ubalanser ble </w:t>
      </w:r>
      <w:r w:rsidR="00C468C8">
        <w:rPr>
          <w:rFonts w:ascii="Times New Roman" w:hAnsi="Times New Roman" w:cs="Times New Roman"/>
        </w:rPr>
        <w:t>derimot vurdert som formålstje</w:t>
      </w:r>
      <w:r w:rsidR="00EB3BC9" w:rsidRPr="00920F59">
        <w:rPr>
          <w:rFonts w:ascii="Times New Roman" w:hAnsi="Times New Roman" w:cs="Times New Roman"/>
        </w:rPr>
        <w:t>nelige</w:t>
      </w:r>
      <w:r w:rsidR="008701E0">
        <w:rPr>
          <w:rFonts w:ascii="Times New Roman" w:hAnsi="Times New Roman" w:cs="Times New Roman"/>
        </w:rPr>
        <w:t>,</w:t>
      </w:r>
      <w:r w:rsidR="00EB3BC9" w:rsidRPr="00920F59">
        <w:rPr>
          <w:rFonts w:ascii="Times New Roman" w:hAnsi="Times New Roman" w:cs="Times New Roman"/>
        </w:rPr>
        <w:t xml:space="preserve"> </w:t>
      </w:r>
      <w:r w:rsidR="00AC79BA">
        <w:rPr>
          <w:rFonts w:ascii="Times New Roman" w:hAnsi="Times New Roman" w:cs="Times New Roman"/>
        </w:rPr>
        <w:t>ettersom de</w:t>
      </w:r>
      <w:r w:rsidR="0039084D">
        <w:rPr>
          <w:rFonts w:ascii="Times New Roman" w:hAnsi="Times New Roman" w:cs="Times New Roman"/>
        </w:rPr>
        <w:t xml:space="preserve">t </w:t>
      </w:r>
      <w:r w:rsidR="008701E0">
        <w:rPr>
          <w:rFonts w:ascii="Times New Roman" w:hAnsi="Times New Roman" w:cs="Times New Roman"/>
        </w:rPr>
        <w:t xml:space="preserve">ville </w:t>
      </w:r>
      <w:r w:rsidR="0039084D">
        <w:rPr>
          <w:rFonts w:ascii="Times New Roman" w:hAnsi="Times New Roman" w:cs="Times New Roman"/>
        </w:rPr>
        <w:t xml:space="preserve">kunne </w:t>
      </w:r>
      <w:r w:rsidR="008701E0">
        <w:rPr>
          <w:rFonts w:ascii="Times New Roman" w:hAnsi="Times New Roman" w:cs="Times New Roman"/>
        </w:rPr>
        <w:t xml:space="preserve">fungere </w:t>
      </w:r>
      <w:r w:rsidR="00EB3BC9" w:rsidRPr="00920F59">
        <w:rPr>
          <w:rFonts w:ascii="Times New Roman" w:hAnsi="Times New Roman" w:cs="Times New Roman"/>
        </w:rPr>
        <w:t>som buffere mot k</w:t>
      </w:r>
      <w:r w:rsidR="001E05F1">
        <w:rPr>
          <w:rFonts w:ascii="Times New Roman" w:hAnsi="Times New Roman" w:cs="Times New Roman"/>
        </w:rPr>
        <w:t>ortvarige likviditetsproblemer</w:t>
      </w:r>
      <w:r w:rsidR="0039084D">
        <w:rPr>
          <w:rFonts w:ascii="Times New Roman" w:hAnsi="Times New Roman" w:cs="Times New Roman"/>
        </w:rPr>
        <w:t xml:space="preserve"> som</w:t>
      </w:r>
      <w:r w:rsidR="004421E5">
        <w:rPr>
          <w:rFonts w:ascii="Times New Roman" w:hAnsi="Times New Roman" w:cs="Times New Roman"/>
        </w:rPr>
        <w:t xml:space="preserve"> typisk vil </w:t>
      </w:r>
      <w:r w:rsidR="0039084D">
        <w:rPr>
          <w:rFonts w:ascii="Times New Roman" w:hAnsi="Times New Roman" w:cs="Times New Roman"/>
        </w:rPr>
        <w:t xml:space="preserve">kunne oppstå i interbankmarkedet mellom </w:t>
      </w:r>
      <w:r w:rsidR="00EB3BC9" w:rsidRPr="00920F59">
        <w:rPr>
          <w:rFonts w:ascii="Times New Roman" w:hAnsi="Times New Roman" w:cs="Times New Roman"/>
        </w:rPr>
        <w:t>forretningsbankene</w:t>
      </w:r>
      <w:r w:rsidR="001E05F1">
        <w:rPr>
          <w:rFonts w:ascii="Times New Roman" w:hAnsi="Times New Roman" w:cs="Times New Roman"/>
        </w:rPr>
        <w:t xml:space="preserve"> i eurosonen.</w:t>
      </w:r>
      <w:r w:rsidR="00EB3BC9" w:rsidRPr="00920F59">
        <w:rPr>
          <w:rFonts w:ascii="Times New Roman" w:hAnsi="Times New Roman" w:cs="Times New Roman"/>
        </w:rPr>
        <w:t xml:space="preserve"> </w:t>
      </w:r>
    </w:p>
    <w:p w:rsidR="009E7D02" w:rsidRDefault="009E7D02" w:rsidP="00713126">
      <w:pPr>
        <w:autoSpaceDE w:val="0"/>
        <w:autoSpaceDN w:val="0"/>
        <w:adjustRightInd w:val="0"/>
        <w:spacing w:after="0" w:line="360" w:lineRule="auto"/>
        <w:jc w:val="both"/>
        <w:rPr>
          <w:rFonts w:ascii="Times New Roman" w:hAnsi="Times New Roman" w:cs="Times New Roman"/>
        </w:rPr>
      </w:pPr>
    </w:p>
    <w:p w:rsidR="00AB717E" w:rsidRPr="00AB717E" w:rsidRDefault="00AB717E"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3 omtrent her.</w:t>
      </w:r>
    </w:p>
    <w:p w:rsidR="008701E0" w:rsidRDefault="008703E5" w:rsidP="008701E0">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sidR="00287D16">
        <w:rPr>
          <w:rFonts w:ascii="Times New Roman" w:hAnsi="Times New Roman" w:cs="Times New Roman"/>
        </w:rPr>
        <w:t>,</w:t>
      </w:r>
      <w:r w:rsidR="00AC79BA">
        <w:rPr>
          <w:rFonts w:ascii="Times New Roman" w:hAnsi="Times New Roman" w:cs="Times New Roman"/>
        </w:rPr>
        <w:t xml:space="preserve"> oppstod det heller ikke s</w:t>
      </w:r>
      <w:r w:rsidR="008C018A" w:rsidRPr="00920F59">
        <w:rPr>
          <w:rFonts w:ascii="Times New Roman" w:hAnsi="Times New Roman" w:cs="Times New Roman"/>
        </w:rPr>
        <w:t xml:space="preserve">tore ubalanser i </w:t>
      </w:r>
      <w:r w:rsidR="001E05F1">
        <w:rPr>
          <w:rFonts w:ascii="Times New Roman" w:hAnsi="Times New Roman" w:cs="Times New Roman"/>
        </w:rPr>
        <w:t>TARGET-</w:t>
      </w:r>
      <w:r w:rsidR="008C018A" w:rsidRPr="00920F59">
        <w:rPr>
          <w:rFonts w:ascii="Times New Roman" w:hAnsi="Times New Roman" w:cs="Times New Roman"/>
        </w:rPr>
        <w:t>systemet</w:t>
      </w:r>
      <w:r w:rsidR="00AC79BA">
        <w:rPr>
          <w:rFonts w:ascii="Times New Roman" w:hAnsi="Times New Roman" w:cs="Times New Roman"/>
        </w:rPr>
        <w:t xml:space="preserve"> før finanskrisen i </w:t>
      </w:r>
      <w:r w:rsidR="008C018A" w:rsidRPr="00920F59">
        <w:rPr>
          <w:rFonts w:ascii="Times New Roman" w:hAnsi="Times New Roman" w:cs="Times New Roman"/>
        </w:rPr>
        <w:t>2007.</w:t>
      </w:r>
      <w:r w:rsidR="00C468C8">
        <w:rPr>
          <w:rFonts w:ascii="Times New Roman" w:hAnsi="Times New Roman" w:cs="Times New Roman"/>
        </w:rPr>
        <w:t xml:space="preserve"> </w:t>
      </w:r>
      <w:r w:rsidR="008C018A" w:rsidRPr="00920F59">
        <w:rPr>
          <w:rFonts w:ascii="Times New Roman" w:hAnsi="Times New Roman" w:cs="Times New Roman"/>
        </w:rPr>
        <w:t>Etter krisen</w:t>
      </w:r>
      <w:r w:rsidR="00AC79BA">
        <w:rPr>
          <w:rFonts w:ascii="Times New Roman" w:hAnsi="Times New Roman" w:cs="Times New Roman"/>
        </w:rPr>
        <w:t xml:space="preserve"> </w:t>
      </w:r>
      <w:r w:rsidR="008C018A" w:rsidRPr="00920F59">
        <w:rPr>
          <w:rFonts w:ascii="Times New Roman" w:hAnsi="Times New Roman" w:cs="Times New Roman"/>
        </w:rPr>
        <w:t>utviklet det seg derimot store ubalanser i systemet. Av figuren</w:t>
      </w:r>
      <w:r w:rsidR="00531A2C">
        <w:rPr>
          <w:rFonts w:ascii="Times New Roman" w:hAnsi="Times New Roman" w:cs="Times New Roman"/>
        </w:rPr>
        <w:t>,</w:t>
      </w:r>
      <w:r w:rsidR="008C018A" w:rsidRPr="00920F59">
        <w:rPr>
          <w:rFonts w:ascii="Times New Roman" w:hAnsi="Times New Roman" w:cs="Times New Roman"/>
        </w:rPr>
        <w:t xml:space="preserve"> </w:t>
      </w:r>
      <w:r w:rsidR="00AC79BA">
        <w:rPr>
          <w:rFonts w:ascii="Times New Roman" w:hAnsi="Times New Roman" w:cs="Times New Roman"/>
        </w:rPr>
        <w:t>ser vi at tyske Bundesbank ha</w:t>
      </w:r>
      <w:r w:rsidR="00C468C8">
        <w:rPr>
          <w:rFonts w:ascii="Times New Roman" w:hAnsi="Times New Roman" w:cs="Times New Roman"/>
        </w:rPr>
        <w:t>r fordringer på sin TARGET-</w:t>
      </w:r>
      <w:r w:rsidR="008701E0">
        <w:rPr>
          <w:rFonts w:ascii="Times New Roman" w:hAnsi="Times New Roman" w:cs="Times New Roman"/>
        </w:rPr>
        <w:t xml:space="preserve">balanse </w:t>
      </w:r>
      <w:r w:rsidR="00D11BA4">
        <w:rPr>
          <w:rFonts w:ascii="Times New Roman" w:hAnsi="Times New Roman" w:cs="Times New Roman"/>
        </w:rPr>
        <w:t xml:space="preserve">i </w:t>
      </w:r>
      <w:r w:rsidR="00284472">
        <w:rPr>
          <w:rFonts w:ascii="Times New Roman" w:hAnsi="Times New Roman" w:cs="Times New Roman"/>
        </w:rPr>
        <w:t>slutten av 2012 på 738</w:t>
      </w:r>
      <w:r w:rsidR="008C018A" w:rsidRPr="00920F59">
        <w:rPr>
          <w:rFonts w:ascii="Times New Roman" w:hAnsi="Times New Roman" w:cs="Times New Roman"/>
        </w:rPr>
        <w:t xml:space="preserve"> milliarder</w:t>
      </w:r>
      <w:r w:rsidR="008701E0">
        <w:rPr>
          <w:rFonts w:ascii="Times New Roman" w:hAnsi="Times New Roman" w:cs="Times New Roman"/>
        </w:rPr>
        <w:t xml:space="preserve"> </w:t>
      </w:r>
      <w:r w:rsidR="008C018A" w:rsidRPr="00920F59">
        <w:rPr>
          <w:rFonts w:ascii="Times New Roman" w:hAnsi="Times New Roman" w:cs="Times New Roman"/>
        </w:rPr>
        <w:t>euro. Dette beløpet utgjør en stor andel</w:t>
      </w:r>
      <w:r w:rsidR="008701E0">
        <w:rPr>
          <w:rFonts w:ascii="Times New Roman" w:hAnsi="Times New Roman" w:cs="Times New Roman"/>
        </w:rPr>
        <w:t xml:space="preserve"> av</w:t>
      </w:r>
      <w:r w:rsidR="00AC79BA">
        <w:rPr>
          <w:rFonts w:ascii="Times New Roman" w:hAnsi="Times New Roman" w:cs="Times New Roman"/>
        </w:rPr>
        <w:t xml:space="preserve"> TARGET-</w:t>
      </w:r>
      <w:r w:rsidR="008C018A" w:rsidRPr="00920F59">
        <w:rPr>
          <w:rFonts w:ascii="Times New Roman" w:hAnsi="Times New Roman" w:cs="Times New Roman"/>
        </w:rPr>
        <w:t>gjelden til PIIGS-landene</w:t>
      </w:r>
      <w:r w:rsidR="008701E0">
        <w:rPr>
          <w:rFonts w:ascii="Times New Roman" w:hAnsi="Times New Roman" w:cs="Times New Roman"/>
        </w:rPr>
        <w:t xml:space="preserve">, </w:t>
      </w:r>
      <w:r w:rsidR="008C018A" w:rsidRPr="00920F59">
        <w:rPr>
          <w:rFonts w:ascii="Times New Roman" w:hAnsi="Times New Roman" w:cs="Times New Roman"/>
        </w:rPr>
        <w:t xml:space="preserve">som i slutten av perioden </w:t>
      </w:r>
      <w:r w:rsidR="00ED32E2">
        <w:rPr>
          <w:rFonts w:ascii="Times New Roman" w:hAnsi="Times New Roman" w:cs="Times New Roman"/>
        </w:rPr>
        <w:t>er</w:t>
      </w:r>
      <w:r w:rsidR="00531A2C">
        <w:rPr>
          <w:rFonts w:ascii="Times New Roman" w:hAnsi="Times New Roman" w:cs="Times New Roman"/>
        </w:rPr>
        <w:t xml:space="preserve"> </w:t>
      </w:r>
      <w:r w:rsidR="008C018A" w:rsidRPr="00920F59">
        <w:rPr>
          <w:rFonts w:ascii="Times New Roman" w:hAnsi="Times New Roman" w:cs="Times New Roman"/>
        </w:rPr>
        <w:t>på</w:t>
      </w:r>
      <w:r w:rsidR="008701E0">
        <w:rPr>
          <w:rFonts w:ascii="Times New Roman" w:hAnsi="Times New Roman" w:cs="Times New Roman"/>
        </w:rPr>
        <w:t xml:space="preserve"> </w:t>
      </w:r>
      <w:r w:rsidR="008C018A" w:rsidRPr="00920F59">
        <w:rPr>
          <w:rFonts w:ascii="Times New Roman" w:hAnsi="Times New Roman" w:cs="Times New Roman"/>
        </w:rPr>
        <w:t>977 milliarder euro. For å sette</w:t>
      </w:r>
      <w:r w:rsidR="00D11BA4">
        <w:rPr>
          <w:rFonts w:ascii="Times New Roman" w:hAnsi="Times New Roman" w:cs="Times New Roman"/>
        </w:rPr>
        <w:t xml:space="preserve"> </w:t>
      </w:r>
      <w:r w:rsidR="00ED32E2">
        <w:rPr>
          <w:rFonts w:ascii="Times New Roman" w:hAnsi="Times New Roman" w:cs="Times New Roman"/>
        </w:rPr>
        <w:t>dette i p</w:t>
      </w:r>
      <w:r w:rsidR="008C018A" w:rsidRPr="00920F59">
        <w:rPr>
          <w:rFonts w:ascii="Times New Roman" w:hAnsi="Times New Roman" w:cs="Times New Roman"/>
        </w:rPr>
        <w:t xml:space="preserve">erspektiv, </w:t>
      </w:r>
      <w:r w:rsidR="00531A2C">
        <w:rPr>
          <w:rFonts w:ascii="Times New Roman" w:hAnsi="Times New Roman" w:cs="Times New Roman"/>
        </w:rPr>
        <w:t xml:space="preserve">kan man nevne at </w:t>
      </w:r>
      <w:r w:rsidR="008701E0">
        <w:rPr>
          <w:rFonts w:ascii="Times New Roman" w:hAnsi="Times New Roman" w:cs="Times New Roman"/>
        </w:rPr>
        <w:t>de</w:t>
      </w:r>
      <w:r w:rsidR="00531A2C">
        <w:rPr>
          <w:rFonts w:ascii="Times New Roman" w:hAnsi="Times New Roman" w:cs="Times New Roman"/>
        </w:rPr>
        <w:t xml:space="preserve"> </w:t>
      </w:r>
      <w:r w:rsidR="008701E0">
        <w:rPr>
          <w:rFonts w:ascii="Times New Roman" w:hAnsi="Times New Roman" w:cs="Times New Roman"/>
        </w:rPr>
        <w:t>offisielle hjelpepakkene</w:t>
      </w:r>
      <w:r w:rsidR="00ED32E2">
        <w:rPr>
          <w:rFonts w:ascii="Times New Roman" w:hAnsi="Times New Roman" w:cs="Times New Roman"/>
        </w:rPr>
        <w:t xml:space="preserve"> </w:t>
      </w:r>
      <w:r w:rsidR="00531A2C">
        <w:rPr>
          <w:rFonts w:ascii="Times New Roman" w:hAnsi="Times New Roman" w:cs="Times New Roman"/>
        </w:rPr>
        <w:t xml:space="preserve">har </w:t>
      </w:r>
      <w:r w:rsidR="008C018A" w:rsidRPr="00920F59">
        <w:rPr>
          <w:rFonts w:ascii="Times New Roman" w:hAnsi="Times New Roman" w:cs="Times New Roman"/>
        </w:rPr>
        <w:t>kommet opp i</w:t>
      </w:r>
      <w:r w:rsidR="008701E0">
        <w:rPr>
          <w:rFonts w:ascii="Times New Roman" w:hAnsi="Times New Roman" w:cs="Times New Roman"/>
        </w:rPr>
        <w:t xml:space="preserve"> </w:t>
      </w:r>
      <w:r w:rsidR="00531A2C">
        <w:rPr>
          <w:rFonts w:ascii="Times New Roman" w:hAnsi="Times New Roman" w:cs="Times New Roman"/>
        </w:rPr>
        <w:t>346</w:t>
      </w:r>
      <w:r w:rsidR="008701E0">
        <w:rPr>
          <w:rFonts w:ascii="Times New Roman" w:hAnsi="Times New Roman" w:cs="Times New Roman"/>
        </w:rPr>
        <w:t xml:space="preserve"> </w:t>
      </w:r>
      <w:r w:rsidR="008C018A" w:rsidRPr="00920F59">
        <w:rPr>
          <w:rFonts w:ascii="Times New Roman" w:hAnsi="Times New Roman" w:cs="Times New Roman"/>
        </w:rPr>
        <w:t xml:space="preserve">milliarder. </w:t>
      </w:r>
      <w:r w:rsidR="008701E0">
        <w:rPr>
          <w:rFonts w:ascii="Times New Roman" w:hAnsi="Times New Roman" w:cs="Times New Roman"/>
        </w:rPr>
        <w:t xml:space="preserve"> Tysklands fordringer i utgangen av 2012</w:t>
      </w:r>
      <w:r w:rsidR="00531A2C">
        <w:rPr>
          <w:rFonts w:ascii="Times New Roman" w:hAnsi="Times New Roman" w:cs="Times New Roman"/>
        </w:rPr>
        <w:t xml:space="preserve">, </w:t>
      </w:r>
      <w:r w:rsidR="008701E0">
        <w:rPr>
          <w:rFonts w:ascii="Times New Roman" w:hAnsi="Times New Roman" w:cs="Times New Roman"/>
        </w:rPr>
        <w:t>viser dessuten</w:t>
      </w:r>
      <w:r w:rsidR="00D11BA4">
        <w:rPr>
          <w:rFonts w:ascii="Times New Roman" w:hAnsi="Times New Roman" w:cs="Times New Roman"/>
        </w:rPr>
        <w:t xml:space="preserve"> seg</w:t>
      </w:r>
      <w:r w:rsidR="008701E0">
        <w:rPr>
          <w:rFonts w:ascii="Times New Roman" w:hAnsi="Times New Roman" w:cs="Times New Roman"/>
        </w:rPr>
        <w:t xml:space="preserve"> å være omtrent like stort som</w:t>
      </w:r>
      <w:r w:rsidR="00ED32E2">
        <w:rPr>
          <w:rFonts w:ascii="Times New Roman" w:hAnsi="Times New Roman" w:cs="Times New Roman"/>
        </w:rPr>
        <w:t xml:space="preserve"> det akkumulerte </w:t>
      </w:r>
      <w:r w:rsidR="00531A2C">
        <w:rPr>
          <w:rFonts w:ascii="Times New Roman" w:hAnsi="Times New Roman" w:cs="Times New Roman"/>
        </w:rPr>
        <w:t>nettooverskuddet</w:t>
      </w:r>
      <w:r w:rsidR="00ED32E2">
        <w:rPr>
          <w:rFonts w:ascii="Times New Roman" w:hAnsi="Times New Roman" w:cs="Times New Roman"/>
        </w:rPr>
        <w:t xml:space="preserve"> landet har </w:t>
      </w:r>
      <w:r w:rsidR="00D11BA4">
        <w:rPr>
          <w:rFonts w:ascii="Times New Roman" w:hAnsi="Times New Roman" w:cs="Times New Roman"/>
        </w:rPr>
        <w:t xml:space="preserve">på driftsbalansen innad i </w:t>
      </w:r>
      <w:r w:rsidR="008701E0">
        <w:rPr>
          <w:rFonts w:ascii="Times New Roman" w:hAnsi="Times New Roman" w:cs="Times New Roman"/>
        </w:rPr>
        <w:t xml:space="preserve">eurosonen </w:t>
      </w:r>
      <w:r w:rsidR="008701E0" w:rsidRPr="00920F59">
        <w:rPr>
          <w:rFonts w:ascii="Times New Roman" w:hAnsi="Times New Roman" w:cs="Times New Roman"/>
        </w:rPr>
        <w:t>fra 2008 og fram til i dag.</w:t>
      </w:r>
      <w:r w:rsidR="008701E0">
        <w:rPr>
          <w:rFonts w:ascii="Times New Roman" w:hAnsi="Times New Roman" w:cs="Times New Roman"/>
        </w:rPr>
        <w:t xml:space="preserve"> </w:t>
      </w:r>
    </w:p>
    <w:p w:rsidR="00D11BA4" w:rsidRDefault="00D11BA4" w:rsidP="00713126">
      <w:pPr>
        <w:autoSpaceDE w:val="0"/>
        <w:autoSpaceDN w:val="0"/>
        <w:adjustRightInd w:val="0"/>
        <w:spacing w:after="0" w:line="360" w:lineRule="auto"/>
        <w:jc w:val="both"/>
        <w:rPr>
          <w:rFonts w:ascii="Times New Roman" w:hAnsi="Times New Roman" w:cs="Times New Roman"/>
        </w:rPr>
      </w:pPr>
    </w:p>
    <w:p w:rsidR="008C018A"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rPr>
        <w:t xml:space="preserve">Sinn og Wollmershauser (2012) </w:t>
      </w:r>
      <w:r w:rsidR="008C018A" w:rsidRPr="00920F59">
        <w:rPr>
          <w:rFonts w:ascii="Times New Roman" w:hAnsi="Times New Roman" w:cs="Times New Roman"/>
        </w:rPr>
        <w:t>tolker uba</w:t>
      </w:r>
      <w:r w:rsidR="00531A2C">
        <w:rPr>
          <w:rFonts w:ascii="Times New Roman" w:hAnsi="Times New Roman" w:cs="Times New Roman"/>
        </w:rPr>
        <w:t xml:space="preserve">lansene i TARGET-systemet som en </w:t>
      </w:r>
      <w:r w:rsidR="00D11BA4">
        <w:rPr>
          <w:rFonts w:ascii="Times New Roman" w:hAnsi="Times New Roman" w:cs="Times New Roman"/>
        </w:rPr>
        <w:t xml:space="preserve">konsekvens </w:t>
      </w:r>
      <w:r w:rsidR="008C018A" w:rsidRPr="00920F59">
        <w:rPr>
          <w:rFonts w:ascii="Times New Roman" w:hAnsi="Times New Roman" w:cs="Times New Roman"/>
        </w:rPr>
        <w:t>en klassisk</w:t>
      </w:r>
      <w:r w:rsidR="00520D30" w:rsidRPr="00920F59">
        <w:rPr>
          <w:rFonts w:ascii="Times New Roman" w:hAnsi="Times New Roman" w:cs="Times New Roman"/>
        </w:rPr>
        <w:t xml:space="preserve"> </w:t>
      </w:r>
      <w:r w:rsidR="008C018A" w:rsidRPr="00920F59">
        <w:rPr>
          <w:rFonts w:ascii="Times New Roman" w:hAnsi="Times New Roman" w:cs="Times New Roman"/>
        </w:rPr>
        <w:t xml:space="preserve">betalingskrise </w:t>
      </w:r>
      <w:r w:rsidR="00D11BA4">
        <w:rPr>
          <w:rFonts w:ascii="Times New Roman" w:hAnsi="Times New Roman" w:cs="Times New Roman"/>
        </w:rPr>
        <w:t xml:space="preserve">knyttet til </w:t>
      </w:r>
      <w:r w:rsidR="008C018A" w:rsidRPr="00920F59">
        <w:rPr>
          <w:rFonts w:ascii="Times New Roman" w:hAnsi="Times New Roman" w:cs="Times New Roman"/>
        </w:rPr>
        <w:t>utenrikshandel</w:t>
      </w:r>
      <w:r w:rsidR="009E7D02">
        <w:rPr>
          <w:rFonts w:ascii="Times New Roman" w:hAnsi="Times New Roman" w:cs="Times New Roman"/>
        </w:rPr>
        <w:t>en mellom land.</w:t>
      </w:r>
      <w:r w:rsidR="008703E5">
        <w:rPr>
          <w:rFonts w:ascii="Times New Roman" w:hAnsi="Times New Roman" w:cs="Times New Roman"/>
        </w:rPr>
        <w:t xml:space="preserve"> Av den grunn</w:t>
      </w:r>
      <w:r w:rsidR="00531A2C">
        <w:rPr>
          <w:rFonts w:ascii="Times New Roman" w:hAnsi="Times New Roman" w:cs="Times New Roman"/>
        </w:rPr>
        <w:t>,</w:t>
      </w:r>
      <w:r w:rsidR="008703E5">
        <w:rPr>
          <w:rFonts w:ascii="Times New Roman" w:hAnsi="Times New Roman" w:cs="Times New Roman"/>
        </w:rPr>
        <w:t xml:space="preserve"> mener de at det </w:t>
      </w:r>
      <w:proofErr w:type="spellStart"/>
      <w:r w:rsidR="008703E5">
        <w:rPr>
          <w:rFonts w:ascii="Times New Roman" w:hAnsi="Times New Roman" w:cs="Times New Roman"/>
        </w:rPr>
        <w:t>pengepolitiske</w:t>
      </w:r>
      <w:proofErr w:type="spellEnd"/>
      <w:r w:rsidR="008703E5">
        <w:rPr>
          <w:rFonts w:ascii="Times New Roman" w:hAnsi="Times New Roman" w:cs="Times New Roman"/>
        </w:rPr>
        <w:t xml:space="preserve"> </w:t>
      </w:r>
      <w:proofErr w:type="spellStart"/>
      <w:r w:rsidR="00520D30" w:rsidRPr="00920F59">
        <w:rPr>
          <w:rFonts w:ascii="Times New Roman" w:hAnsi="Times New Roman" w:cs="Times New Roman"/>
        </w:rPr>
        <w:t>Bretton</w:t>
      </w:r>
      <w:proofErr w:type="spellEnd"/>
      <w:r w:rsidR="00520D30" w:rsidRPr="00920F59">
        <w:rPr>
          <w:rFonts w:ascii="Times New Roman" w:hAnsi="Times New Roman" w:cs="Times New Roman"/>
        </w:rPr>
        <w:t xml:space="preserve"> Woods-systemet</w:t>
      </w:r>
      <w:r w:rsidR="00D22689">
        <w:rPr>
          <w:rFonts w:ascii="Times New Roman" w:hAnsi="Times New Roman" w:cs="Times New Roman"/>
        </w:rPr>
        <w:t xml:space="preserve"> kan fungere </w:t>
      </w:r>
      <w:r w:rsidR="008C018A" w:rsidRPr="00920F59">
        <w:rPr>
          <w:rFonts w:ascii="Times New Roman" w:hAnsi="Times New Roman" w:cs="Times New Roman"/>
        </w:rPr>
        <w:t>som en klargjørende parallell</w:t>
      </w:r>
      <w:r w:rsidR="00D11BA4">
        <w:rPr>
          <w:rFonts w:ascii="Times New Roman" w:hAnsi="Times New Roman" w:cs="Times New Roman"/>
        </w:rPr>
        <w:t xml:space="preserve">. </w:t>
      </w:r>
    </w:p>
    <w:p w:rsidR="00195E8F" w:rsidRPr="0099361B" w:rsidRDefault="00195E8F" w:rsidP="00713126">
      <w:pPr>
        <w:pStyle w:val="Heading1"/>
        <w:spacing w:line="360" w:lineRule="auto"/>
        <w:jc w:val="both"/>
        <w:rPr>
          <w:rFonts w:ascii="Times New Roman" w:hAnsi="Times New Roman" w:cs="Times New Roman"/>
        </w:rPr>
      </w:pPr>
      <w:proofErr w:type="spellStart"/>
      <w:r w:rsidRPr="0099361B">
        <w:rPr>
          <w:rFonts w:ascii="Times New Roman" w:hAnsi="Times New Roman" w:cs="Times New Roman"/>
        </w:rPr>
        <w:lastRenderedPageBreak/>
        <w:t>Bretton</w:t>
      </w:r>
      <w:proofErr w:type="spellEnd"/>
      <w:r w:rsidRPr="0099361B">
        <w:rPr>
          <w:rFonts w:ascii="Times New Roman" w:hAnsi="Times New Roman" w:cs="Times New Roman"/>
        </w:rPr>
        <w:t xml:space="preserve">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8D4600" w:rsidRDefault="00520D30" w:rsidP="008D4600">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r w:rsidR="00E75892" w:rsidRPr="0099361B">
        <w:rPr>
          <w:rFonts w:ascii="Times New Roman" w:hAnsi="Times New Roman" w:cs="Times New Roman"/>
        </w:rPr>
        <w:t>pengepolitisk avtale</w:t>
      </w:r>
      <w:r>
        <w:rPr>
          <w:rFonts w:ascii="Times New Roman" w:hAnsi="Times New Roman" w:cs="Times New Roman"/>
        </w:rPr>
        <w:t xml:space="preserve"> </w:t>
      </w:r>
      <w:r w:rsidRPr="0099361B">
        <w:rPr>
          <w:rFonts w:ascii="Times New Roman" w:hAnsi="Times New Roman" w:cs="Times New Roman"/>
        </w:rPr>
        <w:t>i etterkant av den andre verdenskrig</w:t>
      </w:r>
      <w:r w:rsidR="00E75892" w:rsidRPr="0099361B">
        <w:rPr>
          <w:rFonts w:ascii="Times New Roman" w:hAnsi="Times New Roman" w:cs="Times New Roman"/>
        </w:rPr>
        <w:t xml:space="preserve"> mellom USA og mange av dens allierte. Avt</w:t>
      </w:r>
      <w:r w:rsidR="004A2BD0" w:rsidRPr="0099361B">
        <w:rPr>
          <w:rFonts w:ascii="Times New Roman" w:hAnsi="Times New Roman" w:cs="Times New Roman"/>
        </w:rPr>
        <w:t>alens hovedpunkter gikk ut på:</w:t>
      </w:r>
      <w:r w:rsidR="00E75892" w:rsidRPr="0099361B">
        <w:rPr>
          <w:rFonts w:ascii="Times New Roman" w:hAnsi="Times New Roman" w:cs="Times New Roman"/>
        </w:rPr>
        <w:t xml:space="preserve"> </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Pr>
          <w:rFonts w:ascii="Times New Roman" w:hAnsi="Times New Roman" w:cs="Times New Roman"/>
        </w:rPr>
        <w:t xml:space="preserve"> overfor de andre landenes nasjonale sentralbanker </w:t>
      </w:r>
      <w:r w:rsidRPr="0099361B">
        <w:rPr>
          <w:rFonts w:ascii="Times New Roman" w:hAnsi="Times New Roman" w:cs="Times New Roman"/>
        </w:rPr>
        <w:t>til en fast innløsnings</w:t>
      </w:r>
      <w:r>
        <w:rPr>
          <w:rFonts w:ascii="Times New Roman" w:hAnsi="Times New Roman" w:cs="Times New Roman"/>
        </w:rPr>
        <w:t xml:space="preserve">kurs for </w:t>
      </w:r>
      <w:r w:rsidRPr="0099361B">
        <w:rPr>
          <w:rFonts w:ascii="Times New Roman" w:hAnsi="Times New Roman" w:cs="Times New Roman"/>
        </w:rPr>
        <w:t xml:space="preserve">verdien av dollar </w:t>
      </w:r>
      <w:r>
        <w:rPr>
          <w:rFonts w:ascii="Times New Roman" w:hAnsi="Times New Roman" w:cs="Times New Roman"/>
        </w:rPr>
        <w:t xml:space="preserve">mot </w:t>
      </w:r>
      <w:r w:rsidRPr="0099361B">
        <w:rPr>
          <w:rFonts w:ascii="Times New Roman" w:hAnsi="Times New Roman" w:cs="Times New Roman"/>
        </w:rPr>
        <w:t>gull.</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Pr>
          <w:rFonts w:ascii="Times New Roman" w:hAnsi="Times New Roman" w:cs="Times New Roman"/>
        </w:rPr>
        <w:t xml:space="preserve"> landene skulle sørge for at deres </w:t>
      </w:r>
      <w:r w:rsidRPr="0099361B">
        <w:rPr>
          <w:rFonts w:ascii="Times New Roman" w:hAnsi="Times New Roman" w:cs="Times New Roman"/>
        </w:rPr>
        <w:t>valutakurs</w:t>
      </w:r>
      <w:r>
        <w:rPr>
          <w:rFonts w:ascii="Times New Roman" w:hAnsi="Times New Roman" w:cs="Times New Roman"/>
        </w:rPr>
        <w:t>er stod i et nær</w:t>
      </w:r>
      <w:r w:rsidRPr="0099361B">
        <w:rPr>
          <w:rFonts w:ascii="Times New Roman" w:hAnsi="Times New Roman" w:cs="Times New Roman"/>
        </w:rPr>
        <w:t xml:space="preserve"> fast forhold (+/- 1 prosent) til dollaren.</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Pr>
          <w:rFonts w:ascii="Times New Roman" w:hAnsi="Times New Roman" w:cs="Times New Roman"/>
        </w:rPr>
        <w:t>.</w:t>
      </w:r>
    </w:p>
    <w:p w:rsidR="00510689" w:rsidRDefault="00E75892" w:rsidP="00713126">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w:t>
      </w:r>
      <w:r w:rsidR="002214F9">
        <w:rPr>
          <w:rFonts w:ascii="Times New Roman" w:hAnsi="Times New Roman" w:cs="Times New Roman"/>
        </w:rPr>
        <w:t xml:space="preserve"> (1945-1957)</w:t>
      </w:r>
      <w:r w:rsidR="00D22689">
        <w:rPr>
          <w:rFonts w:ascii="Times New Roman" w:hAnsi="Times New Roman" w:cs="Times New Roman"/>
        </w:rPr>
        <w:t>,</w:t>
      </w:r>
      <w:r w:rsidR="0042287A">
        <w:rPr>
          <w:rFonts w:ascii="Times New Roman" w:hAnsi="Times New Roman" w:cs="Times New Roman"/>
        </w:rPr>
        <w:t xml:space="preserve"> </w:t>
      </w:r>
      <w:r w:rsidR="00520D30">
        <w:rPr>
          <w:rFonts w:ascii="Times New Roman" w:hAnsi="Times New Roman" w:cs="Times New Roman"/>
        </w:rPr>
        <w:t xml:space="preserve">blir </w:t>
      </w:r>
      <w:r w:rsidR="006F0F32">
        <w:rPr>
          <w:rFonts w:ascii="Times New Roman" w:hAnsi="Times New Roman" w:cs="Times New Roman"/>
        </w:rPr>
        <w:t xml:space="preserve">vanligvis </w:t>
      </w:r>
      <w:r w:rsidR="00520D30">
        <w:rPr>
          <w:rFonts w:ascii="Times New Roman" w:hAnsi="Times New Roman" w:cs="Times New Roman"/>
        </w:rPr>
        <w:t>betegnet</w:t>
      </w:r>
      <w:r w:rsidR="007A35AA">
        <w:rPr>
          <w:rFonts w:ascii="Times New Roman" w:hAnsi="Times New Roman" w:cs="Times New Roman"/>
        </w:rPr>
        <w:t xml:space="preserve"> </w:t>
      </w:r>
      <w:r w:rsidRPr="0099361B">
        <w:rPr>
          <w:rFonts w:ascii="Times New Roman" w:hAnsi="Times New Roman" w:cs="Times New Roman"/>
        </w:rPr>
        <w:t xml:space="preserve">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w:t>
      </w:r>
      <w:r w:rsidR="002214F9">
        <w:rPr>
          <w:rFonts w:ascii="Times New Roman" w:hAnsi="Times New Roman" w:cs="Times New Roman"/>
        </w:rPr>
        <w:t xml:space="preserve">utover </w:t>
      </w:r>
      <w:r w:rsidR="00D95A8B" w:rsidRPr="0099361B">
        <w:rPr>
          <w:rFonts w:ascii="Times New Roman" w:hAnsi="Times New Roman" w:cs="Times New Roman"/>
        </w:rPr>
        <w:t>oppstod det</w:t>
      </w:r>
      <w:r w:rsidR="00920F59">
        <w:rPr>
          <w:rFonts w:ascii="Times New Roman" w:hAnsi="Times New Roman" w:cs="Times New Roman"/>
        </w:rPr>
        <w:t xml:space="preserve"> </w:t>
      </w:r>
      <w:r w:rsidR="002214F9" w:rsidRPr="0099361B">
        <w:rPr>
          <w:rFonts w:ascii="Times New Roman" w:hAnsi="Times New Roman" w:cs="Times New Roman"/>
        </w:rPr>
        <w:t>derimot betydelige ubalanser</w:t>
      </w:r>
      <w:r w:rsidR="002214F9">
        <w:rPr>
          <w:rFonts w:ascii="Times New Roman" w:hAnsi="Times New Roman" w:cs="Times New Roman"/>
        </w:rPr>
        <w:t xml:space="preserve"> </w:t>
      </w:r>
      <w:r w:rsidR="00920F59">
        <w:rPr>
          <w:rFonts w:ascii="Times New Roman" w:hAnsi="Times New Roman" w:cs="Times New Roman"/>
        </w:rPr>
        <w:t>i</w:t>
      </w:r>
      <w:r w:rsidR="002214F9">
        <w:rPr>
          <w:rFonts w:ascii="Times New Roman" w:hAnsi="Times New Roman" w:cs="Times New Roman"/>
        </w:rPr>
        <w:t xml:space="preserve"> </w:t>
      </w:r>
      <w:r w:rsidR="00920F59">
        <w:rPr>
          <w:rFonts w:ascii="Times New Roman" w:hAnsi="Times New Roman" w:cs="Times New Roman"/>
        </w:rPr>
        <w:t xml:space="preserve">systemet. </w:t>
      </w:r>
      <w:r w:rsidR="004A2BD0" w:rsidRPr="0099361B">
        <w:rPr>
          <w:rFonts w:ascii="Times New Roman" w:hAnsi="Times New Roman" w:cs="Times New Roman"/>
        </w:rPr>
        <w:t xml:space="preserve">For å </w:t>
      </w:r>
      <w:r w:rsidR="00920F59">
        <w:rPr>
          <w:rFonts w:ascii="Times New Roman" w:hAnsi="Times New Roman" w:cs="Times New Roman"/>
        </w:rPr>
        <w:t>forstå</w:t>
      </w:r>
      <w:r w:rsidR="00611360">
        <w:rPr>
          <w:rFonts w:ascii="Times New Roman" w:hAnsi="Times New Roman" w:cs="Times New Roman"/>
        </w:rPr>
        <w:t xml:space="preserve"> drivkreftene bak disse </w:t>
      </w:r>
      <w:r w:rsidR="00902B93">
        <w:rPr>
          <w:rFonts w:ascii="Times New Roman" w:hAnsi="Times New Roman" w:cs="Times New Roman"/>
        </w:rPr>
        <w:t>ubalansene</w:t>
      </w:r>
      <w:r w:rsidR="0042287A">
        <w:rPr>
          <w:rFonts w:ascii="Times New Roman" w:hAnsi="Times New Roman" w:cs="Times New Roman"/>
        </w:rPr>
        <w:t xml:space="preserve">, </w:t>
      </w:r>
      <w:r w:rsidR="00611360">
        <w:rPr>
          <w:rFonts w:ascii="Times New Roman" w:hAnsi="Times New Roman" w:cs="Times New Roman"/>
        </w:rPr>
        <w:t xml:space="preserve">er det nødvendig å forstå </w:t>
      </w:r>
      <w:r w:rsidR="00440433">
        <w:rPr>
          <w:rFonts w:ascii="Times New Roman" w:hAnsi="Times New Roman" w:cs="Times New Roman"/>
        </w:rPr>
        <w:t>hvordan</w:t>
      </w:r>
      <w:r w:rsidR="001841A4">
        <w:rPr>
          <w:rFonts w:ascii="Times New Roman" w:hAnsi="Times New Roman" w:cs="Times New Roman"/>
        </w:rPr>
        <w:t xml:space="preserve"> penger</w:t>
      </w:r>
      <w:r w:rsidR="0039084D">
        <w:rPr>
          <w:rFonts w:ascii="Times New Roman" w:hAnsi="Times New Roman" w:cs="Times New Roman"/>
        </w:rPr>
        <w:t xml:space="preserve"> skapt i et </w:t>
      </w:r>
      <w:r w:rsidR="001841A4">
        <w:rPr>
          <w:rFonts w:ascii="Times New Roman" w:hAnsi="Times New Roman" w:cs="Times New Roman"/>
        </w:rPr>
        <w:t>land</w:t>
      </w:r>
      <w:r w:rsidR="0042287A">
        <w:rPr>
          <w:rFonts w:ascii="Times New Roman" w:hAnsi="Times New Roman" w:cs="Times New Roman"/>
        </w:rPr>
        <w:t xml:space="preserve"> </w:t>
      </w:r>
      <w:r w:rsidR="007A35AA">
        <w:rPr>
          <w:rFonts w:ascii="Times New Roman" w:hAnsi="Times New Roman" w:cs="Times New Roman"/>
        </w:rPr>
        <w:t>tilfaller et</w:t>
      </w:r>
      <w:r w:rsidR="00440433">
        <w:rPr>
          <w:rFonts w:ascii="Times New Roman" w:hAnsi="Times New Roman" w:cs="Times New Roman"/>
        </w:rPr>
        <w:t xml:space="preserve"> annet lands </w:t>
      </w:r>
      <w:r w:rsidR="007A35AA">
        <w:rPr>
          <w:rFonts w:ascii="Times New Roman" w:hAnsi="Times New Roman" w:cs="Times New Roman"/>
        </w:rPr>
        <w:t xml:space="preserve">sin </w:t>
      </w:r>
      <w:r w:rsidR="00440433">
        <w:rPr>
          <w:rFonts w:ascii="Times New Roman" w:hAnsi="Times New Roman" w:cs="Times New Roman"/>
        </w:rPr>
        <w:t xml:space="preserve">økonomi. </w:t>
      </w:r>
      <w:r w:rsidR="001F1A33">
        <w:rPr>
          <w:rFonts w:ascii="Times New Roman" w:hAnsi="Times New Roman" w:cs="Times New Roman"/>
        </w:rPr>
        <w:t>Figur 4</w:t>
      </w:r>
      <w:r w:rsidR="00510689">
        <w:rPr>
          <w:rFonts w:ascii="Times New Roman" w:hAnsi="Times New Roman" w:cs="Times New Roman"/>
        </w:rPr>
        <w:t xml:space="preserve"> viser en kortfattet beskrivelse av en slik </w:t>
      </w:r>
      <w:r w:rsidR="00440433">
        <w:rPr>
          <w:rFonts w:ascii="Times New Roman" w:hAnsi="Times New Roman" w:cs="Times New Roman"/>
        </w:rPr>
        <w:t>prosess</w:t>
      </w:r>
      <w:r w:rsidR="00510689">
        <w:rPr>
          <w:rFonts w:ascii="Times New Roman" w:hAnsi="Times New Roman" w:cs="Times New Roman"/>
        </w:rPr>
        <w:t>.</w:t>
      </w:r>
    </w:p>
    <w:p w:rsidR="00A31CCC" w:rsidRDefault="001F1A33" w:rsidP="003C641E">
      <w:pPr>
        <w:pStyle w:val="Caption"/>
        <w:keepNext/>
        <w:spacing w:line="360" w:lineRule="auto"/>
        <w:jc w:val="center"/>
        <w:rPr>
          <w:rFonts w:ascii="Times New Roman" w:hAnsi="Times New Roman" w:cs="Times New Roman"/>
        </w:rPr>
      </w:pPr>
      <w:r>
        <w:rPr>
          <w:rFonts w:ascii="Times New Roman" w:hAnsi="Times New Roman" w:cs="Times New Roman"/>
        </w:rPr>
        <w:t>Sett inn figur 4</w:t>
      </w:r>
      <w:r w:rsidR="00A31CCC">
        <w:rPr>
          <w:rFonts w:ascii="Times New Roman" w:hAnsi="Times New Roman" w:cs="Times New Roman"/>
        </w:rPr>
        <w:t xml:space="preserve"> omtrent her</w:t>
      </w:r>
      <w:r>
        <w:rPr>
          <w:rFonts w:ascii="Times New Roman" w:hAnsi="Times New Roman" w:cs="Times New Roman"/>
        </w:rPr>
        <w:t>.</w:t>
      </w:r>
    </w:p>
    <w:p w:rsidR="00FD6CC3" w:rsidRDefault="00440433" w:rsidP="00713126">
      <w:pPr>
        <w:spacing w:line="360" w:lineRule="auto"/>
        <w:jc w:val="both"/>
        <w:rPr>
          <w:rFonts w:ascii="Times New Roman" w:hAnsi="Times New Roman" w:cs="Times New Roman"/>
        </w:rPr>
      </w:pPr>
      <w:r>
        <w:t xml:space="preserve">Det er her antatt </w:t>
      </w:r>
      <w:r w:rsidR="00510689">
        <w:t xml:space="preserve">at økonomiene </w:t>
      </w:r>
      <w:r w:rsidR="002214F9">
        <w:rPr>
          <w:rFonts w:ascii="Times New Roman" w:hAnsi="Times New Roman" w:cs="Times New Roman"/>
        </w:rPr>
        <w:t xml:space="preserve">til USA og Vest-Tyskland </w:t>
      </w:r>
      <w:r w:rsidR="00510689">
        <w:rPr>
          <w:rFonts w:ascii="Times New Roman" w:hAnsi="Times New Roman" w:cs="Times New Roman"/>
        </w:rPr>
        <w:t xml:space="preserve">lar seg representere ved en husholdning, </w:t>
      </w:r>
      <w:r w:rsidR="0042287A">
        <w:rPr>
          <w:rFonts w:ascii="Times New Roman" w:hAnsi="Times New Roman" w:cs="Times New Roman"/>
        </w:rPr>
        <w:t>en forretningsbank</w:t>
      </w:r>
      <w:r w:rsidR="00510689">
        <w:rPr>
          <w:rFonts w:ascii="Times New Roman" w:hAnsi="Times New Roman" w:cs="Times New Roman"/>
        </w:rPr>
        <w:t xml:space="preserve">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w:t>
      </w:r>
      <w:r>
        <w:rPr>
          <w:rFonts w:ascii="Times New Roman" w:hAnsi="Times New Roman" w:cs="Times New Roman"/>
        </w:rPr>
        <w:t xml:space="preserve"> [FED]</w:t>
      </w:r>
      <w:r w:rsidR="004A2BD0" w:rsidRPr="0099361B">
        <w:rPr>
          <w:rFonts w:ascii="Times New Roman" w:hAnsi="Times New Roman" w:cs="Times New Roman"/>
        </w:rPr>
        <w:t xml:space="pr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r w:rsidR="00510689">
        <w:rPr>
          <w:rFonts w:ascii="Times New Roman" w:hAnsi="Times New Roman" w:cs="Times New Roman"/>
        </w:rPr>
        <w:t xml:space="preserve">Tallene som inngår i </w:t>
      </w:r>
      <w:r w:rsidR="004A2BD0" w:rsidRPr="0099361B">
        <w:rPr>
          <w:rFonts w:ascii="Times New Roman" w:hAnsi="Times New Roman" w:cs="Times New Roman"/>
        </w:rPr>
        <w:t>balansen</w:t>
      </w:r>
      <w:r w:rsidR="00510689">
        <w:rPr>
          <w:rFonts w:ascii="Times New Roman" w:hAnsi="Times New Roman" w:cs="Times New Roman"/>
        </w:rPr>
        <w:t>e</w:t>
      </w:r>
      <w:r>
        <w:rPr>
          <w:rFonts w:ascii="Times New Roman" w:hAnsi="Times New Roman" w:cs="Times New Roman"/>
        </w:rPr>
        <w:t xml:space="preserve"> i figur 4 </w:t>
      </w:r>
      <w:r w:rsidR="00510689">
        <w:rPr>
          <w:rFonts w:ascii="Times New Roman" w:hAnsi="Times New Roman" w:cs="Times New Roman"/>
        </w:rPr>
        <w:t xml:space="preserve">gir </w:t>
      </w:r>
      <w:r w:rsidR="00902B93">
        <w:rPr>
          <w:rFonts w:ascii="Times New Roman" w:hAnsi="Times New Roman" w:cs="Times New Roman"/>
        </w:rPr>
        <w:t xml:space="preserve">uttrykk for endringer. </w:t>
      </w:r>
      <w:r w:rsidR="00510689">
        <w:rPr>
          <w:rFonts w:ascii="Times New Roman" w:hAnsi="Times New Roman" w:cs="Times New Roman"/>
        </w:rPr>
        <w:t>De er ment å illustrere</w:t>
      </w:r>
      <w:r w:rsidR="0042287A">
        <w:rPr>
          <w:rFonts w:ascii="Times New Roman" w:hAnsi="Times New Roman" w:cs="Times New Roman"/>
        </w:rPr>
        <w:t>,</w:t>
      </w:r>
      <w:r w:rsidR="00510689">
        <w:rPr>
          <w:rFonts w:ascii="Times New Roman" w:hAnsi="Times New Roman" w:cs="Times New Roman"/>
        </w:rPr>
        <w:t xml:space="preserve"> </w:t>
      </w:r>
      <w:r w:rsidR="00510689" w:rsidRPr="0099361B">
        <w:rPr>
          <w:rFonts w:ascii="Times New Roman" w:hAnsi="Times New Roman" w:cs="Times New Roman"/>
        </w:rPr>
        <w:t>gjennom en</w:t>
      </w:r>
      <w:r>
        <w:rPr>
          <w:rFonts w:ascii="Times New Roman" w:hAnsi="Times New Roman" w:cs="Times New Roman"/>
        </w:rPr>
        <w:t xml:space="preserve"> transaksjonskjede</w:t>
      </w:r>
      <w:r w:rsidR="0042287A">
        <w:rPr>
          <w:rFonts w:ascii="Times New Roman" w:hAnsi="Times New Roman" w:cs="Times New Roman"/>
        </w:rPr>
        <w:t xml:space="preserve">, </w:t>
      </w:r>
      <w:r w:rsidR="00510689">
        <w:rPr>
          <w:rFonts w:ascii="Times New Roman" w:hAnsi="Times New Roman" w:cs="Times New Roman"/>
        </w:rPr>
        <w:t xml:space="preserve">hvordan </w:t>
      </w:r>
      <w:r w:rsidR="00510689" w:rsidRPr="0099361B">
        <w:rPr>
          <w:rFonts w:ascii="Times New Roman" w:hAnsi="Times New Roman" w:cs="Times New Roman"/>
        </w:rPr>
        <w:t>det er mulig for en husholdning</w:t>
      </w:r>
      <w:r w:rsidR="00510689">
        <w:rPr>
          <w:rFonts w:ascii="Times New Roman" w:hAnsi="Times New Roman" w:cs="Times New Roman"/>
        </w:rPr>
        <w:t xml:space="preserve"> i USA</w:t>
      </w:r>
      <w:r>
        <w:rPr>
          <w:rFonts w:ascii="Times New Roman" w:hAnsi="Times New Roman" w:cs="Times New Roman"/>
        </w:rPr>
        <w:t>,</w:t>
      </w:r>
      <w:r w:rsidR="00510689">
        <w:rPr>
          <w:rFonts w:ascii="Times New Roman" w:hAnsi="Times New Roman" w:cs="Times New Roman"/>
        </w:rPr>
        <w:t xml:space="preserve"> </w:t>
      </w:r>
      <w:r w:rsidR="007A35AA">
        <w:rPr>
          <w:rFonts w:ascii="Times New Roman" w:hAnsi="Times New Roman" w:cs="Times New Roman"/>
        </w:rPr>
        <w:t xml:space="preserve">som en følge av pengetrykking fra </w:t>
      </w:r>
      <w:r w:rsidR="00510689" w:rsidRPr="0099361B">
        <w:rPr>
          <w:rFonts w:ascii="Times New Roman" w:hAnsi="Times New Roman" w:cs="Times New Roman"/>
        </w:rPr>
        <w:t>FED</w:t>
      </w:r>
      <w:r>
        <w:rPr>
          <w:rFonts w:ascii="Times New Roman" w:hAnsi="Times New Roman" w:cs="Times New Roman"/>
        </w:rPr>
        <w:t xml:space="preserve">, </w:t>
      </w:r>
      <w:r w:rsidR="00510689" w:rsidRPr="0099361B">
        <w:rPr>
          <w:rFonts w:ascii="Times New Roman" w:hAnsi="Times New Roman" w:cs="Times New Roman"/>
        </w:rPr>
        <w:t>importere varer og tjenester samt foreta kapitalinvesteringer i</w:t>
      </w:r>
      <w:r w:rsidR="00510689">
        <w:rPr>
          <w:rFonts w:ascii="Times New Roman" w:hAnsi="Times New Roman" w:cs="Times New Roman"/>
        </w:rPr>
        <w:t xml:space="preserve"> Vest-Tyskland. </w:t>
      </w:r>
    </w:p>
    <w:p w:rsidR="00ED32E2" w:rsidRDefault="00440433" w:rsidP="00713126">
      <w:pPr>
        <w:spacing w:line="360" w:lineRule="auto"/>
        <w:jc w:val="both"/>
        <w:rPr>
          <w:rFonts w:ascii="Times New Roman" w:hAnsi="Times New Roman" w:cs="Times New Roman"/>
        </w:rPr>
      </w:pPr>
      <w:r>
        <w:rPr>
          <w:rFonts w:ascii="Times New Roman" w:hAnsi="Times New Roman" w:cs="Times New Roman"/>
        </w:rPr>
        <w:t>Transaksjonskjeden starter</w:t>
      </w:r>
      <w:r w:rsidR="00510689">
        <w:rPr>
          <w:rFonts w:ascii="Times New Roman" w:hAnsi="Times New Roman" w:cs="Times New Roman"/>
        </w:rPr>
        <w:t xml:space="preserve"> ved at</w:t>
      </w:r>
      <w:r w:rsidR="00902B93">
        <w:rPr>
          <w:rFonts w:ascii="Times New Roman" w:hAnsi="Times New Roman" w:cs="Times New Roman"/>
        </w:rPr>
        <w:t xml:space="preserve"> </w:t>
      </w:r>
      <w:r>
        <w:rPr>
          <w:rFonts w:ascii="Times New Roman" w:hAnsi="Times New Roman" w:cs="Times New Roman"/>
        </w:rPr>
        <w:t xml:space="preserve">FED </w:t>
      </w:r>
      <w:r w:rsidR="00F56FF8" w:rsidRPr="0099361B">
        <w:rPr>
          <w:rFonts w:ascii="Times New Roman" w:hAnsi="Times New Roman" w:cs="Times New Roman"/>
        </w:rPr>
        <w:t xml:space="preserve">trykker opp </w:t>
      </w:r>
      <w:r w:rsidR="00A32421" w:rsidRPr="0099361B">
        <w:rPr>
          <w:rFonts w:ascii="Times New Roman" w:hAnsi="Times New Roman" w:cs="Times New Roman"/>
        </w:rPr>
        <w:t xml:space="preserve">penger </w:t>
      </w:r>
      <w:r w:rsidR="00F56FF8" w:rsidRPr="0099361B">
        <w:rPr>
          <w:rFonts w:ascii="Times New Roman" w:hAnsi="Times New Roman" w:cs="Times New Roman"/>
        </w:rPr>
        <w:t xml:space="preserve">tilsvarende et beløp på </w:t>
      </w:r>
      <w:r w:rsidR="00156DCB" w:rsidRPr="0099361B">
        <w:rPr>
          <w:rFonts w:ascii="Times New Roman" w:hAnsi="Times New Roman" w:cs="Times New Roman"/>
        </w:rPr>
        <w:t>$</w:t>
      </w:r>
      <w:r w:rsidR="00A32421" w:rsidRPr="0099361B">
        <w:rPr>
          <w:rFonts w:ascii="Times New Roman" w:hAnsi="Times New Roman" w:cs="Times New Roman"/>
        </w:rPr>
        <w:t>100.</w:t>
      </w:r>
      <w:r>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økonomien går gjennom</w:t>
      </w:r>
      <w:r w:rsidR="007A35AA">
        <w:rPr>
          <w:rFonts w:ascii="Times New Roman" w:hAnsi="Times New Roman" w:cs="Times New Roman"/>
        </w:rPr>
        <w:t xml:space="preserve"> </w:t>
      </w:r>
      <w:r w:rsidR="00C46D55">
        <w:rPr>
          <w:rFonts w:ascii="Times New Roman" w:hAnsi="Times New Roman" w:cs="Times New Roman"/>
        </w:rPr>
        <w:t>tilbud av refinansieringslån</w:t>
      </w:r>
      <w:r w:rsidR="007A35AA">
        <w:rPr>
          <w:rFonts w:ascii="Times New Roman" w:hAnsi="Times New Roman" w:cs="Times New Roman"/>
        </w:rPr>
        <w:t xml:space="preserve"> til forretningsbankene og </w:t>
      </w:r>
      <w:r w:rsidR="00AB73C6" w:rsidRPr="0099361B">
        <w:rPr>
          <w:rFonts w:ascii="Times New Roman" w:hAnsi="Times New Roman" w:cs="Times New Roman"/>
        </w:rPr>
        <w:t xml:space="preserve">åpne markedsoperasjoner. </w:t>
      </w:r>
      <w:r w:rsidR="007A35AA">
        <w:rPr>
          <w:rFonts w:ascii="Times New Roman" w:hAnsi="Times New Roman" w:cs="Times New Roman"/>
        </w:rPr>
        <w:t xml:space="preserve">I figur 4 tenker </w:t>
      </w:r>
      <w:r w:rsidR="00523EAD">
        <w:rPr>
          <w:rFonts w:ascii="Times New Roman" w:hAnsi="Times New Roman" w:cs="Times New Roman"/>
        </w:rPr>
        <w:t xml:space="preserve">vi </w:t>
      </w:r>
      <w:r w:rsidR="007A35AA">
        <w:rPr>
          <w:rFonts w:ascii="Times New Roman" w:hAnsi="Times New Roman" w:cs="Times New Roman"/>
        </w:rPr>
        <w:t>oss at som et resultat av åpne markedsoperasjoner</w:t>
      </w:r>
      <w:r w:rsidR="00370D23">
        <w:rPr>
          <w:rFonts w:ascii="Times New Roman" w:hAnsi="Times New Roman" w:cs="Times New Roman"/>
        </w:rPr>
        <w:t>,</w:t>
      </w:r>
      <w:r w:rsidR="007A35AA">
        <w:rPr>
          <w:rFonts w:ascii="Times New Roman" w:hAnsi="Times New Roman" w:cs="Times New Roman"/>
        </w:rPr>
        <w:t xml:space="preserve"> får husholdningen tilført likvider på </w:t>
      </w:r>
      <w:r w:rsidR="00156DCB">
        <w:rPr>
          <w:rFonts w:ascii="Times New Roman" w:hAnsi="Times New Roman" w:cs="Times New Roman"/>
        </w:rPr>
        <w:t>$</w:t>
      </w:r>
      <w:r w:rsidR="007A35AA">
        <w:rPr>
          <w:rFonts w:ascii="Times New Roman" w:hAnsi="Times New Roman" w:cs="Times New Roman"/>
        </w:rPr>
        <w:t xml:space="preserve">25 basert på salg av egen beholdning av statsobligasjoner. </w:t>
      </w:r>
      <w:r w:rsidR="00AB73C6">
        <w:rPr>
          <w:rFonts w:ascii="Times New Roman" w:hAnsi="Times New Roman" w:cs="Times New Roman"/>
        </w:rPr>
        <w:t>Husholdningen får vi</w:t>
      </w:r>
      <w:r w:rsidR="007A35AA">
        <w:rPr>
          <w:rFonts w:ascii="Times New Roman" w:hAnsi="Times New Roman" w:cs="Times New Roman"/>
        </w:rPr>
        <w:t>dere tilga</w:t>
      </w:r>
      <w:r>
        <w:rPr>
          <w:rFonts w:ascii="Times New Roman" w:hAnsi="Times New Roman" w:cs="Times New Roman"/>
        </w:rPr>
        <w:t>n</w:t>
      </w:r>
      <w:r w:rsidR="007A35AA">
        <w:rPr>
          <w:rFonts w:ascii="Times New Roman" w:hAnsi="Times New Roman" w:cs="Times New Roman"/>
        </w:rPr>
        <w:t>g</w:t>
      </w:r>
      <w:r>
        <w:rPr>
          <w:rFonts w:ascii="Times New Roman" w:hAnsi="Times New Roman" w:cs="Times New Roman"/>
        </w:rPr>
        <w:t xml:space="preserve"> til et lån på </w:t>
      </w:r>
      <w:r w:rsidR="00156DCB">
        <w:rPr>
          <w:rFonts w:ascii="Times New Roman" w:hAnsi="Times New Roman" w:cs="Times New Roman"/>
        </w:rPr>
        <w:t>$</w:t>
      </w:r>
      <w:r>
        <w:rPr>
          <w:rFonts w:ascii="Times New Roman" w:hAnsi="Times New Roman" w:cs="Times New Roman"/>
        </w:rPr>
        <w:t xml:space="preserve">75 </w:t>
      </w:r>
      <w:r w:rsidR="00AB73C6">
        <w:rPr>
          <w:rFonts w:ascii="Times New Roman" w:hAnsi="Times New Roman" w:cs="Times New Roman"/>
        </w:rPr>
        <w:t>gjennom sin forretningsbank.</w:t>
      </w:r>
      <w:r w:rsidR="00DF7489">
        <w:rPr>
          <w:rFonts w:ascii="Times New Roman" w:hAnsi="Times New Roman" w:cs="Times New Roman"/>
        </w:rPr>
        <w:t xml:space="preserve"> </w:t>
      </w:r>
      <w:r w:rsidR="001841A4">
        <w:rPr>
          <w:rFonts w:ascii="Times New Roman" w:hAnsi="Times New Roman" w:cs="Times New Roman"/>
        </w:rPr>
        <w:t>F</w:t>
      </w:r>
      <w:r w:rsidR="00AB73C6">
        <w:rPr>
          <w:rFonts w:ascii="Times New Roman" w:hAnsi="Times New Roman" w:cs="Times New Roman"/>
        </w:rPr>
        <w:t>orretningsbanken på sin side</w:t>
      </w:r>
      <w:r w:rsidR="001841A4">
        <w:rPr>
          <w:rFonts w:ascii="Times New Roman" w:hAnsi="Times New Roman" w:cs="Times New Roman"/>
        </w:rPr>
        <w:t xml:space="preserve"> </w:t>
      </w:r>
      <w:r w:rsidR="007A35AA">
        <w:rPr>
          <w:rFonts w:ascii="Times New Roman" w:hAnsi="Times New Roman" w:cs="Times New Roman"/>
        </w:rPr>
        <w:t xml:space="preserve">finansierer </w:t>
      </w:r>
      <w:r w:rsidR="001841A4">
        <w:rPr>
          <w:rFonts w:ascii="Times New Roman" w:hAnsi="Times New Roman" w:cs="Times New Roman"/>
        </w:rPr>
        <w:t xml:space="preserve">dette lånet </w:t>
      </w:r>
      <w:r w:rsidR="00AB73C6">
        <w:rPr>
          <w:rFonts w:ascii="Times New Roman" w:hAnsi="Times New Roman" w:cs="Times New Roman"/>
        </w:rPr>
        <w:t xml:space="preserve">gjennom et refinansieringslån i sentralbanken. </w:t>
      </w:r>
      <w:r w:rsidR="007A35AA">
        <w:rPr>
          <w:rFonts w:ascii="Times New Roman" w:hAnsi="Times New Roman" w:cs="Times New Roman"/>
        </w:rPr>
        <w:t xml:space="preserve">Etter disse transaksjonene </w:t>
      </w:r>
      <w:r w:rsidR="00AB73C6">
        <w:rPr>
          <w:rFonts w:ascii="Times New Roman" w:hAnsi="Times New Roman" w:cs="Times New Roman"/>
        </w:rPr>
        <w:t>står husholdningen igjen med en økning i likvide midl</w:t>
      </w:r>
      <w:r w:rsidR="00FD7912">
        <w:rPr>
          <w:rFonts w:ascii="Times New Roman" w:hAnsi="Times New Roman" w:cs="Times New Roman"/>
        </w:rPr>
        <w:t>er på 100$</w:t>
      </w:r>
    </w:p>
    <w:p w:rsidR="003C6406" w:rsidRDefault="00FD7912" w:rsidP="00713126">
      <w:pPr>
        <w:spacing w:line="360" w:lineRule="auto"/>
        <w:jc w:val="both"/>
        <w:rPr>
          <w:rFonts w:ascii="Times New Roman" w:hAnsi="Times New Roman" w:cs="Times New Roman"/>
        </w:rPr>
      </w:pPr>
      <w:r>
        <w:rPr>
          <w:rFonts w:ascii="Times New Roman" w:hAnsi="Times New Roman" w:cs="Times New Roman"/>
        </w:rPr>
        <w:t>Den andelen av</w:t>
      </w:r>
      <w:r w:rsidR="007A35AA">
        <w:rPr>
          <w:rFonts w:ascii="Times New Roman" w:hAnsi="Times New Roman" w:cs="Times New Roman"/>
        </w:rPr>
        <w:t xml:space="preserve"> økningen i </w:t>
      </w:r>
      <w:r>
        <w:rPr>
          <w:rFonts w:ascii="Times New Roman" w:hAnsi="Times New Roman" w:cs="Times New Roman"/>
        </w:rPr>
        <w:t xml:space="preserve">basispengemengden </w:t>
      </w:r>
      <w:r w:rsidR="00402B52" w:rsidRPr="0099361B">
        <w:rPr>
          <w:rFonts w:ascii="Times New Roman" w:hAnsi="Times New Roman" w:cs="Times New Roman"/>
        </w:rPr>
        <w:t>som benyttes i transaksjoner med et annet land</w:t>
      </w:r>
      <w:r w:rsidR="00611360">
        <w:rPr>
          <w:rFonts w:ascii="Times New Roman" w:hAnsi="Times New Roman" w:cs="Times New Roman"/>
        </w:rPr>
        <w:t xml:space="preserve">, </w:t>
      </w:r>
      <w:r w:rsidR="00ED32E2">
        <w:rPr>
          <w:rFonts w:ascii="Times New Roman" w:hAnsi="Times New Roman" w:cs="Times New Roman"/>
        </w:rPr>
        <w:t xml:space="preserve">kaller vi </w:t>
      </w:r>
      <w:r w:rsidR="00DF7489" w:rsidRPr="001841A4">
        <w:rPr>
          <w:rFonts w:ascii="Times New Roman" w:hAnsi="Times New Roman" w:cs="Times New Roman"/>
          <w:i/>
        </w:rPr>
        <w:t>penger utenfor landets grenser</w:t>
      </w:r>
      <w:r w:rsidR="00DF7489">
        <w:rPr>
          <w:rFonts w:ascii="Times New Roman" w:hAnsi="Times New Roman" w:cs="Times New Roman"/>
        </w:rPr>
        <w:t xml:space="preserve">. </w:t>
      </w:r>
      <w:r>
        <w:rPr>
          <w:rFonts w:ascii="Times New Roman" w:hAnsi="Times New Roman" w:cs="Times New Roman"/>
        </w:rPr>
        <w:t>I</w:t>
      </w:r>
      <w:r w:rsidR="001841A4">
        <w:rPr>
          <w:rFonts w:ascii="Times New Roman" w:hAnsi="Times New Roman" w:cs="Times New Roman"/>
        </w:rPr>
        <w:t xml:space="preserve"> figur 4 antar vi at </w:t>
      </w:r>
      <w:r>
        <w:rPr>
          <w:rFonts w:ascii="Times New Roman" w:hAnsi="Times New Roman" w:cs="Times New Roman"/>
        </w:rPr>
        <w:t>dette utgjør hele økningen</w:t>
      </w:r>
      <w:r w:rsidR="007A5F45">
        <w:rPr>
          <w:rFonts w:ascii="Times New Roman" w:hAnsi="Times New Roman" w:cs="Times New Roman"/>
        </w:rPr>
        <w:t xml:space="preserve">, siden </w:t>
      </w:r>
      <w:r w:rsidR="00156DCB">
        <w:rPr>
          <w:rFonts w:ascii="Times New Roman" w:hAnsi="Times New Roman" w:cs="Times New Roman"/>
        </w:rPr>
        <w:t>$</w:t>
      </w:r>
      <w:r w:rsidR="007A5F45">
        <w:rPr>
          <w:rFonts w:ascii="Times New Roman" w:hAnsi="Times New Roman" w:cs="Times New Roman"/>
        </w:rPr>
        <w:t xml:space="preserve">100 går til transaksjoner med Vest-Tyskland. </w:t>
      </w:r>
      <w:r w:rsidR="00DF7489">
        <w:rPr>
          <w:rFonts w:ascii="Times New Roman" w:hAnsi="Times New Roman" w:cs="Times New Roman"/>
        </w:rPr>
        <w:t>K</w:t>
      </w:r>
      <w:r>
        <w:rPr>
          <w:rFonts w:ascii="Times New Roman" w:hAnsi="Times New Roman" w:cs="Times New Roman"/>
        </w:rPr>
        <w:t>onkret tenker vi oss at 75$ b</w:t>
      </w:r>
      <w:r w:rsidR="00611360">
        <w:rPr>
          <w:rFonts w:ascii="Times New Roman" w:hAnsi="Times New Roman" w:cs="Times New Roman"/>
        </w:rPr>
        <w:t>lir benyttet til kjøp av en bil</w:t>
      </w:r>
      <w:r w:rsidR="007A5F45">
        <w:rPr>
          <w:rFonts w:ascii="Times New Roman" w:hAnsi="Times New Roman" w:cs="Times New Roman"/>
        </w:rPr>
        <w:t xml:space="preserve">. Det </w:t>
      </w:r>
      <w:r w:rsidR="003C6406">
        <w:rPr>
          <w:rFonts w:ascii="Times New Roman" w:hAnsi="Times New Roman" w:cs="Times New Roman"/>
        </w:rPr>
        <w:t xml:space="preserve">resterende beløpet på </w:t>
      </w:r>
      <w:r w:rsidR="00156DCB">
        <w:rPr>
          <w:rFonts w:ascii="Times New Roman" w:hAnsi="Times New Roman" w:cs="Times New Roman"/>
        </w:rPr>
        <w:t>$</w:t>
      </w:r>
      <w:r w:rsidR="003C6406">
        <w:rPr>
          <w:rFonts w:ascii="Times New Roman" w:hAnsi="Times New Roman" w:cs="Times New Roman"/>
        </w:rPr>
        <w:t>25 går til direkte utenlandsinvesteringer</w:t>
      </w:r>
      <w:r w:rsidR="007A5F45">
        <w:rPr>
          <w:rFonts w:ascii="Times New Roman" w:hAnsi="Times New Roman" w:cs="Times New Roman"/>
        </w:rPr>
        <w:t xml:space="preserve"> </w:t>
      </w:r>
      <w:r w:rsidR="003C6406">
        <w:rPr>
          <w:rFonts w:ascii="Times New Roman" w:hAnsi="Times New Roman" w:cs="Times New Roman"/>
        </w:rPr>
        <w:t>(FDI)</w:t>
      </w:r>
      <w:r w:rsidR="007A5F45">
        <w:rPr>
          <w:rFonts w:ascii="Times New Roman" w:hAnsi="Times New Roman" w:cs="Times New Roman"/>
        </w:rPr>
        <w:t xml:space="preserve">, </w:t>
      </w:r>
      <w:r w:rsidR="006F0F32">
        <w:rPr>
          <w:rFonts w:ascii="Times New Roman" w:hAnsi="Times New Roman" w:cs="Times New Roman"/>
        </w:rPr>
        <w:t xml:space="preserve">for eks. </w:t>
      </w:r>
      <w:r w:rsidR="003C6406">
        <w:rPr>
          <w:rFonts w:ascii="Times New Roman" w:hAnsi="Times New Roman" w:cs="Times New Roman"/>
        </w:rPr>
        <w:t xml:space="preserve">kjøp av eiendom. </w:t>
      </w:r>
    </w:p>
    <w:p w:rsidR="003C6406" w:rsidRDefault="007A5F45" w:rsidP="007A5F45">
      <w:pPr>
        <w:spacing w:line="360" w:lineRule="auto"/>
        <w:jc w:val="both"/>
        <w:rPr>
          <w:rFonts w:ascii="Times New Roman" w:hAnsi="Times New Roman" w:cs="Times New Roman"/>
        </w:rPr>
      </w:pPr>
      <w:r>
        <w:rPr>
          <w:rFonts w:ascii="Times New Roman" w:hAnsi="Times New Roman" w:cs="Times New Roman"/>
        </w:rPr>
        <w:t xml:space="preserve">Siden </w:t>
      </w:r>
      <w:r w:rsidR="003C6406">
        <w:rPr>
          <w:rFonts w:ascii="Times New Roman" w:hAnsi="Times New Roman" w:cs="Times New Roman"/>
        </w:rPr>
        <w:t>det er kostbart for økon</w:t>
      </w:r>
      <w:r w:rsidR="00DF7489">
        <w:rPr>
          <w:rFonts w:ascii="Times New Roman" w:hAnsi="Times New Roman" w:cs="Times New Roman"/>
        </w:rPr>
        <w:t>omiske agenter å holde likvider (</w:t>
      </w:r>
      <w:r>
        <w:rPr>
          <w:rFonts w:ascii="Times New Roman" w:hAnsi="Times New Roman" w:cs="Times New Roman"/>
        </w:rPr>
        <w:t xml:space="preserve">pga. </w:t>
      </w:r>
      <w:r w:rsidR="003C6406">
        <w:rPr>
          <w:rFonts w:ascii="Times New Roman" w:hAnsi="Times New Roman" w:cs="Times New Roman"/>
        </w:rPr>
        <w:t>tap</w:t>
      </w:r>
      <w:r w:rsidR="00FF4B62">
        <w:rPr>
          <w:rFonts w:ascii="Times New Roman" w:hAnsi="Times New Roman" w:cs="Times New Roman"/>
        </w:rPr>
        <w:t>t</w:t>
      </w:r>
      <w:r w:rsidR="003C6406">
        <w:rPr>
          <w:rFonts w:ascii="Times New Roman" w:hAnsi="Times New Roman" w:cs="Times New Roman"/>
        </w:rPr>
        <w:t>e renteinntekter</w:t>
      </w:r>
      <w:r w:rsidR="00DF7489">
        <w:rPr>
          <w:rFonts w:ascii="Times New Roman" w:hAnsi="Times New Roman" w:cs="Times New Roman"/>
        </w:rPr>
        <w:t>)</w:t>
      </w:r>
      <w:r w:rsidR="003C6406">
        <w:rPr>
          <w:rFonts w:ascii="Times New Roman" w:hAnsi="Times New Roman" w:cs="Times New Roman"/>
        </w:rPr>
        <w:t>, vil husholdningen i Vest-Tyskla</w:t>
      </w:r>
      <w:r w:rsidR="00DF7489">
        <w:rPr>
          <w:rFonts w:ascii="Times New Roman" w:hAnsi="Times New Roman" w:cs="Times New Roman"/>
        </w:rPr>
        <w:t xml:space="preserve">nd </w:t>
      </w:r>
      <w:r>
        <w:rPr>
          <w:rFonts w:ascii="Times New Roman" w:hAnsi="Times New Roman" w:cs="Times New Roman"/>
        </w:rPr>
        <w:t xml:space="preserve">ønske å kvitte seg med disse midlene. Dette skjer først </w:t>
      </w:r>
      <w:r w:rsidR="003C6406">
        <w:rPr>
          <w:rFonts w:ascii="Times New Roman" w:hAnsi="Times New Roman" w:cs="Times New Roman"/>
        </w:rPr>
        <w:t xml:space="preserve">ved at husholdningen benytter fastkursregimets innløsningsmulighet til å veksle dollar om til tyske mark til </w:t>
      </w:r>
      <w:r w:rsidR="003C6406">
        <w:rPr>
          <w:rFonts w:ascii="Times New Roman" w:hAnsi="Times New Roman" w:cs="Times New Roman"/>
        </w:rPr>
        <w:lastRenderedPageBreak/>
        <w:t>en innløsningskurs på ¼,</w:t>
      </w:r>
      <w:r w:rsidR="0013352A">
        <w:rPr>
          <w:rFonts w:ascii="Times New Roman" w:hAnsi="Times New Roman" w:cs="Times New Roman"/>
        </w:rPr>
        <w:t xml:space="preserve"> for deretter </w:t>
      </w:r>
      <w:r w:rsidR="00DF7489">
        <w:rPr>
          <w:rFonts w:ascii="Times New Roman" w:hAnsi="Times New Roman" w:cs="Times New Roman"/>
        </w:rPr>
        <w:t xml:space="preserve">å </w:t>
      </w:r>
      <w:r w:rsidR="003C6406">
        <w:rPr>
          <w:rFonts w:ascii="Times New Roman" w:hAnsi="Times New Roman" w:cs="Times New Roman"/>
        </w:rPr>
        <w:t xml:space="preserve">sette disse pengene inn på konto i sin forretningsbank. Forretningsbankene velger </w:t>
      </w:r>
      <w:r w:rsidR="00523EAD">
        <w:rPr>
          <w:rFonts w:ascii="Times New Roman" w:hAnsi="Times New Roman" w:cs="Times New Roman"/>
        </w:rPr>
        <w:t xml:space="preserve">så </w:t>
      </w:r>
      <w:r>
        <w:rPr>
          <w:rFonts w:ascii="Times New Roman" w:hAnsi="Times New Roman" w:cs="Times New Roman"/>
        </w:rPr>
        <w:t xml:space="preserve">å </w:t>
      </w:r>
      <w:r w:rsidR="003C6406">
        <w:rPr>
          <w:rFonts w:ascii="Times New Roman" w:hAnsi="Times New Roman" w:cs="Times New Roman"/>
        </w:rPr>
        <w:t>sette</w:t>
      </w:r>
      <w:r>
        <w:rPr>
          <w:rFonts w:ascii="Times New Roman" w:hAnsi="Times New Roman" w:cs="Times New Roman"/>
        </w:rPr>
        <w:t xml:space="preserve"> </w:t>
      </w:r>
      <w:r w:rsidR="003C6406">
        <w:rPr>
          <w:rFonts w:ascii="Times New Roman" w:hAnsi="Times New Roman" w:cs="Times New Roman"/>
        </w:rPr>
        <w:t>beløp</w:t>
      </w:r>
      <w:r>
        <w:rPr>
          <w:rFonts w:ascii="Times New Roman" w:hAnsi="Times New Roman" w:cs="Times New Roman"/>
        </w:rPr>
        <w:t xml:space="preserve">et </w:t>
      </w:r>
      <w:r w:rsidR="003C6406">
        <w:rPr>
          <w:rFonts w:ascii="Times New Roman" w:hAnsi="Times New Roman" w:cs="Times New Roman"/>
        </w:rPr>
        <w:t xml:space="preserve">inn på </w:t>
      </w:r>
      <w:r>
        <w:rPr>
          <w:rFonts w:ascii="Times New Roman" w:hAnsi="Times New Roman" w:cs="Times New Roman"/>
        </w:rPr>
        <w:t xml:space="preserve">sin </w:t>
      </w:r>
      <w:r w:rsidR="003C6406">
        <w:rPr>
          <w:rFonts w:ascii="Times New Roman" w:hAnsi="Times New Roman" w:cs="Times New Roman"/>
        </w:rPr>
        <w:t>reservekonto i Bundesbank. Avslutningsvis står derfor Bundesbank igjen med en økning i</w:t>
      </w:r>
      <w:r w:rsidR="00611360">
        <w:rPr>
          <w:rFonts w:ascii="Times New Roman" w:hAnsi="Times New Roman" w:cs="Times New Roman"/>
        </w:rPr>
        <w:t xml:space="preserve"> valutabeholdningen</w:t>
      </w:r>
      <w:r w:rsidR="00523EAD">
        <w:rPr>
          <w:rFonts w:ascii="Times New Roman" w:hAnsi="Times New Roman" w:cs="Times New Roman"/>
        </w:rPr>
        <w:t>,</w:t>
      </w:r>
      <w:r w:rsidR="003C6406">
        <w:rPr>
          <w:rFonts w:ascii="Times New Roman" w:hAnsi="Times New Roman" w:cs="Times New Roman"/>
        </w:rPr>
        <w:t xml:space="preserve"> </w:t>
      </w:r>
      <w:r w:rsidR="006F0F32">
        <w:rPr>
          <w:rFonts w:ascii="Times New Roman" w:hAnsi="Times New Roman" w:cs="Times New Roman"/>
        </w:rPr>
        <w:t>som blir registrert i</w:t>
      </w:r>
      <w:r w:rsidR="00286537">
        <w:rPr>
          <w:rFonts w:ascii="Times New Roman" w:hAnsi="Times New Roman" w:cs="Times New Roman"/>
        </w:rPr>
        <w:t xml:space="preserve"> utenriksregnskapet slik det kommer</w:t>
      </w:r>
      <w:r w:rsidR="00611360">
        <w:rPr>
          <w:rFonts w:ascii="Times New Roman" w:hAnsi="Times New Roman" w:cs="Times New Roman"/>
        </w:rPr>
        <w:t xml:space="preserve"> til uttrykk i lik</w:t>
      </w:r>
      <w:r w:rsidR="00ED5594">
        <w:rPr>
          <w:rFonts w:ascii="Times New Roman" w:hAnsi="Times New Roman" w:cs="Times New Roman"/>
        </w:rPr>
        <w:t>ning (1</w:t>
      </w:r>
      <w:r w:rsidR="00286537">
        <w:rPr>
          <w:rFonts w:ascii="Times New Roman" w:hAnsi="Times New Roman" w:cs="Times New Roman"/>
        </w:rPr>
        <w:t>) i forrige avsnitt.</w:t>
      </w:r>
    </w:p>
    <w:p w:rsidR="00286537" w:rsidRDefault="00286537" w:rsidP="00713126">
      <w:pPr>
        <w:spacing w:line="360" w:lineRule="auto"/>
        <w:jc w:val="both"/>
        <w:rPr>
          <w:rFonts w:ascii="Times New Roman" w:hAnsi="Times New Roman" w:cs="Times New Roman"/>
        </w:rPr>
      </w:pPr>
      <w:r>
        <w:rPr>
          <w:rFonts w:ascii="Times New Roman" w:hAnsi="Times New Roman" w:cs="Times New Roman"/>
        </w:rPr>
        <w:t xml:space="preserve">Prosessen med </w:t>
      </w:r>
      <w:r w:rsidR="00DF7489">
        <w:rPr>
          <w:rFonts w:ascii="Times New Roman" w:hAnsi="Times New Roman" w:cs="Times New Roman"/>
        </w:rPr>
        <w:t>penger utenfor landets grenser</w:t>
      </w:r>
      <w:r w:rsidR="00523EAD">
        <w:rPr>
          <w:rFonts w:ascii="Times New Roman" w:hAnsi="Times New Roman" w:cs="Times New Roman"/>
        </w:rPr>
        <w:t>,</w:t>
      </w:r>
      <w:r w:rsidR="00DF7489">
        <w:rPr>
          <w:rFonts w:ascii="Times New Roman" w:hAnsi="Times New Roman" w:cs="Times New Roman"/>
        </w:rPr>
        <w:t xml:space="preserve"> </w:t>
      </w:r>
      <w:r w:rsidR="006F0F32">
        <w:rPr>
          <w:rFonts w:ascii="Times New Roman" w:hAnsi="Times New Roman" w:cs="Times New Roman"/>
        </w:rPr>
        <w:t>med tilhørende reserveoppbygging</w:t>
      </w:r>
      <w:r w:rsidR="001859B2">
        <w:rPr>
          <w:rFonts w:ascii="Times New Roman" w:hAnsi="Times New Roman" w:cs="Times New Roman"/>
        </w:rPr>
        <w:t xml:space="preserve">, </w:t>
      </w:r>
      <w:r w:rsidR="00256337" w:rsidRPr="0099361B">
        <w:rPr>
          <w:rFonts w:ascii="Times New Roman" w:hAnsi="Times New Roman" w:cs="Times New Roman"/>
        </w:rPr>
        <w:t>kom</w:t>
      </w:r>
      <w:r w:rsidR="000B7428">
        <w:rPr>
          <w:rFonts w:ascii="Times New Roman" w:hAnsi="Times New Roman" w:cs="Times New Roman"/>
        </w:rPr>
        <w:t xml:space="preserve"> etter hvert til </w:t>
      </w:r>
      <w:r w:rsidR="00227338" w:rsidRPr="0099361B">
        <w:rPr>
          <w:rFonts w:ascii="Times New Roman" w:hAnsi="Times New Roman" w:cs="Times New Roman"/>
        </w:rPr>
        <w:t>å</w:t>
      </w:r>
      <w:r>
        <w:rPr>
          <w:rFonts w:ascii="Times New Roman" w:hAnsi="Times New Roman" w:cs="Times New Roman"/>
        </w:rPr>
        <w:t xml:space="preserve"> resultere i at </w:t>
      </w:r>
      <w:r w:rsidR="00227338" w:rsidRPr="0099361B">
        <w:rPr>
          <w:rFonts w:ascii="Times New Roman" w:hAnsi="Times New Roman" w:cs="Times New Roman"/>
        </w:rPr>
        <w:t xml:space="preserve">hele </w:t>
      </w:r>
      <w:proofErr w:type="spellStart"/>
      <w:r w:rsidR="00227338" w:rsidRPr="0099361B">
        <w:rPr>
          <w:rFonts w:ascii="Times New Roman" w:hAnsi="Times New Roman" w:cs="Times New Roman"/>
        </w:rPr>
        <w:t>Bretton</w:t>
      </w:r>
      <w:proofErr w:type="spellEnd"/>
      <w:r w:rsidR="00227338" w:rsidRPr="0099361B">
        <w:rPr>
          <w:rFonts w:ascii="Times New Roman" w:hAnsi="Times New Roman" w:cs="Times New Roman"/>
        </w:rPr>
        <w:t xml:space="preserve">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r w:rsidR="00ED32E2">
        <w:rPr>
          <w:rFonts w:ascii="Times New Roman" w:hAnsi="Times New Roman" w:cs="Times New Roman"/>
        </w:rPr>
        <w:t xml:space="preserve">: </w:t>
      </w:r>
      <w:r w:rsidR="00DF7489">
        <w:rPr>
          <w:rFonts w:ascii="Times New Roman" w:hAnsi="Times New Roman" w:cs="Times New Roman"/>
        </w:rPr>
        <w:t>Ø</w:t>
      </w:r>
      <w:r>
        <w:rPr>
          <w:rFonts w:ascii="Times New Roman" w:hAnsi="Times New Roman" w:cs="Times New Roman"/>
        </w:rPr>
        <w:t xml:space="preserve">kningen i basispengemengden </w:t>
      </w:r>
      <w:r w:rsidR="00AC4D47">
        <w:rPr>
          <w:rFonts w:ascii="Times New Roman" w:hAnsi="Times New Roman" w:cs="Times New Roman"/>
        </w:rPr>
        <w:t>var</w:t>
      </w:r>
      <w:r w:rsidR="00DF7489">
        <w:rPr>
          <w:rFonts w:ascii="Times New Roman" w:hAnsi="Times New Roman" w:cs="Times New Roman"/>
        </w:rPr>
        <w:t xml:space="preserve"> nemlig </w:t>
      </w:r>
      <w:r w:rsidR="00AC4D47">
        <w:rPr>
          <w:rFonts w:ascii="Times New Roman" w:hAnsi="Times New Roman" w:cs="Times New Roman"/>
        </w:rPr>
        <w:t>mye</w:t>
      </w:r>
      <w:r>
        <w:rPr>
          <w:rFonts w:ascii="Times New Roman" w:hAnsi="Times New Roman" w:cs="Times New Roman"/>
        </w:rPr>
        <w:t xml:space="preserve"> sterkere i USA enn </w:t>
      </w:r>
      <w:r w:rsidR="00ED32E2">
        <w:rPr>
          <w:rFonts w:ascii="Times New Roman" w:hAnsi="Times New Roman" w:cs="Times New Roman"/>
        </w:rPr>
        <w:t>for d</w:t>
      </w:r>
      <w:r w:rsidR="004F2BDA">
        <w:rPr>
          <w:rFonts w:ascii="Times New Roman" w:hAnsi="Times New Roman" w:cs="Times New Roman"/>
        </w:rPr>
        <w:t>e andre landene i samarbeidet.</w:t>
      </w:r>
      <w:r w:rsidR="00ED32E2">
        <w:rPr>
          <w:rFonts w:ascii="Times New Roman" w:hAnsi="Times New Roman" w:cs="Times New Roman"/>
        </w:rPr>
        <w:t xml:space="preserve"> </w:t>
      </w:r>
      <w:r w:rsidR="00E56982" w:rsidRPr="0099361B">
        <w:rPr>
          <w:rFonts w:ascii="Times New Roman" w:hAnsi="Times New Roman" w:cs="Times New Roman"/>
        </w:rPr>
        <w:t>USA</w:t>
      </w:r>
      <w:r w:rsidR="00523EAD">
        <w:rPr>
          <w:rFonts w:ascii="Times New Roman" w:hAnsi="Times New Roman" w:cs="Times New Roman"/>
        </w:rPr>
        <w:t xml:space="preserve"> kunne </w:t>
      </w:r>
      <w:r w:rsidR="00DF7489">
        <w:rPr>
          <w:rFonts w:ascii="Times New Roman" w:hAnsi="Times New Roman" w:cs="Times New Roman"/>
        </w:rPr>
        <w:t xml:space="preserve">derfor </w:t>
      </w:r>
      <w:r w:rsidR="00E56982" w:rsidRPr="0099361B">
        <w:rPr>
          <w:rFonts w:ascii="Times New Roman" w:hAnsi="Times New Roman" w:cs="Times New Roman"/>
        </w:rPr>
        <w:t>i en lengre periode</w:t>
      </w:r>
      <w:r w:rsidR="00523EAD">
        <w:rPr>
          <w:rFonts w:ascii="Times New Roman" w:hAnsi="Times New Roman" w:cs="Times New Roman"/>
        </w:rPr>
        <w:t xml:space="preserve"> finansiere </w:t>
      </w:r>
      <w:r>
        <w:rPr>
          <w:rFonts w:ascii="Times New Roman" w:hAnsi="Times New Roman" w:cs="Times New Roman"/>
        </w:rPr>
        <w:t xml:space="preserve">en stor andel av </w:t>
      </w:r>
      <w:r w:rsidR="00E56982" w:rsidRPr="0099361B">
        <w:rPr>
          <w:rFonts w:ascii="Times New Roman" w:hAnsi="Times New Roman" w:cs="Times New Roman"/>
        </w:rPr>
        <w:t xml:space="preserve">sitt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w:t>
      </w:r>
      <w:r w:rsidR="001859B2">
        <w:rPr>
          <w:rFonts w:ascii="Times New Roman" w:hAnsi="Times New Roman" w:cs="Times New Roman"/>
        </w:rPr>
        <w:t>utenriksregnskapet i</w:t>
      </w:r>
      <w:r w:rsidR="00B1758F" w:rsidRPr="0099361B">
        <w:rPr>
          <w:rFonts w:ascii="Times New Roman" w:hAnsi="Times New Roman" w:cs="Times New Roman"/>
        </w:rPr>
        <w:t>gjennom pengetrykking</w:t>
      </w:r>
      <w:r>
        <w:rPr>
          <w:rFonts w:ascii="Times New Roman" w:hAnsi="Times New Roman" w:cs="Times New Roman"/>
        </w:rPr>
        <w:t>. Konsekvensen av</w:t>
      </w:r>
      <w:r w:rsidR="007A5F45">
        <w:rPr>
          <w:rFonts w:ascii="Times New Roman" w:hAnsi="Times New Roman" w:cs="Times New Roman"/>
        </w:rPr>
        <w:t xml:space="preserve"> denne politikken </w:t>
      </w:r>
      <w:r>
        <w:rPr>
          <w:rFonts w:ascii="Times New Roman" w:hAnsi="Times New Roman" w:cs="Times New Roman"/>
        </w:rPr>
        <w:t>var at store</w:t>
      </w:r>
      <w:r w:rsidR="007A5F45">
        <w:rPr>
          <w:rFonts w:ascii="Times New Roman" w:hAnsi="Times New Roman" w:cs="Times New Roman"/>
        </w:rPr>
        <w:t xml:space="preserve"> dollarreserver </w:t>
      </w:r>
      <w:r w:rsidR="00B1758F" w:rsidRPr="0099361B">
        <w:rPr>
          <w:rFonts w:ascii="Times New Roman" w:hAnsi="Times New Roman" w:cs="Times New Roman"/>
        </w:rPr>
        <w:t>akkumulerte seg opp i de andre landene</w:t>
      </w:r>
      <w:r w:rsidR="00DF7489">
        <w:rPr>
          <w:rFonts w:ascii="Times New Roman" w:hAnsi="Times New Roman" w:cs="Times New Roman"/>
        </w:rPr>
        <w:t>s</w:t>
      </w:r>
      <w:r w:rsidR="00B1758F" w:rsidRPr="0099361B">
        <w:rPr>
          <w:rFonts w:ascii="Times New Roman" w:hAnsi="Times New Roman" w:cs="Times New Roman"/>
        </w:rPr>
        <w:t xml:space="preserve">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sluttoppgjøret</w:t>
      </w:r>
      <w:r w:rsidR="00DF7489">
        <w:rPr>
          <w:rFonts w:ascii="Times New Roman" w:hAnsi="Times New Roman" w:cs="Times New Roman"/>
        </w:rPr>
        <w:t xml:space="preserve"> enten</w:t>
      </w:r>
      <w:r w:rsidR="00B1758F" w:rsidRPr="0099361B">
        <w:rPr>
          <w:rFonts w:ascii="Times New Roman" w:hAnsi="Times New Roman" w:cs="Times New Roman"/>
        </w:rPr>
        <w:t xml:space="preserve"> kun</w:t>
      </w:r>
      <w:r>
        <w:rPr>
          <w:rFonts w:ascii="Times New Roman" w:hAnsi="Times New Roman" w:cs="Times New Roman"/>
        </w:rPr>
        <w:t xml:space="preserve">ne benytte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amerikanske statsobligasjoner</w:t>
      </w:r>
      <w:r w:rsidR="00523EAD">
        <w:rPr>
          <w:rFonts w:ascii="Times New Roman" w:hAnsi="Times New Roman" w:cs="Times New Roman"/>
        </w:rPr>
        <w:t>,</w:t>
      </w:r>
      <w:r w:rsidR="00F94562" w:rsidRPr="0099361B">
        <w:rPr>
          <w:rFonts w:ascii="Times New Roman" w:hAnsi="Times New Roman" w:cs="Times New Roman"/>
        </w:rPr>
        <w:t xml:space="preserve"> eller </w:t>
      </w:r>
      <w:r w:rsidR="004F2BDA">
        <w:rPr>
          <w:rFonts w:ascii="Times New Roman" w:hAnsi="Times New Roman" w:cs="Times New Roman"/>
        </w:rPr>
        <w:t xml:space="preserve">til innløsning mot </w:t>
      </w:r>
      <w:r>
        <w:rPr>
          <w:rFonts w:ascii="Times New Roman" w:hAnsi="Times New Roman" w:cs="Times New Roman"/>
        </w:rPr>
        <w:t xml:space="preserve">gull. </w:t>
      </w:r>
    </w:p>
    <w:p w:rsidR="00F94562" w:rsidRPr="0099361B" w:rsidRDefault="00286537" w:rsidP="00713126">
      <w:pPr>
        <w:spacing w:line="360" w:lineRule="auto"/>
        <w:jc w:val="both"/>
        <w:rPr>
          <w:rFonts w:ascii="Times New Roman" w:hAnsi="Times New Roman" w:cs="Times New Roman"/>
        </w:rPr>
      </w:pPr>
      <w:r>
        <w:rPr>
          <w:rFonts w:ascii="Times New Roman" w:hAnsi="Times New Roman" w:cs="Times New Roman"/>
        </w:rPr>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w:t>
      </w:r>
      <w:r w:rsidR="00DF7489">
        <w:rPr>
          <w:rFonts w:ascii="Times New Roman" w:hAnsi="Times New Roman" w:cs="Times New Roman"/>
        </w:rPr>
        <w:t xml:space="preserve">kke </w:t>
      </w:r>
      <w:r w:rsidR="007A5F45">
        <w:rPr>
          <w:rFonts w:ascii="Times New Roman" w:hAnsi="Times New Roman" w:cs="Times New Roman"/>
        </w:rPr>
        <w:t xml:space="preserve">lengre </w:t>
      </w:r>
      <w:r w:rsidR="00DF7489">
        <w:rPr>
          <w:rFonts w:ascii="Times New Roman" w:hAnsi="Times New Roman" w:cs="Times New Roman"/>
        </w:rPr>
        <w:t xml:space="preserve">kunne anses som </w:t>
      </w:r>
      <w:r>
        <w:rPr>
          <w:rFonts w:ascii="Times New Roman" w:hAnsi="Times New Roman" w:cs="Times New Roman"/>
        </w:rPr>
        <w:t xml:space="preserve">troverdige fordringer på gull. </w:t>
      </w:r>
      <w:r w:rsidR="00F94562" w:rsidRPr="0099361B">
        <w:rPr>
          <w:rFonts w:ascii="Times New Roman" w:hAnsi="Times New Roman" w:cs="Times New Roman"/>
        </w:rPr>
        <w:t>Simpelthen fordi</w:t>
      </w:r>
      <w:r w:rsidR="00EC3F10">
        <w:rPr>
          <w:rFonts w:ascii="Times New Roman" w:hAnsi="Times New Roman" w:cs="Times New Roman"/>
        </w:rPr>
        <w:t xml:space="preserve"> reservene </w:t>
      </w:r>
      <w:r w:rsidR="00DF7489">
        <w:rPr>
          <w:rFonts w:ascii="Times New Roman" w:hAnsi="Times New Roman" w:cs="Times New Roman"/>
        </w:rPr>
        <w:t xml:space="preserve">var langt </w:t>
      </w:r>
      <w:r w:rsidR="007A5F45">
        <w:rPr>
          <w:rFonts w:ascii="Times New Roman" w:hAnsi="Times New Roman" w:cs="Times New Roman"/>
        </w:rPr>
        <w:t xml:space="preserve">større i verdi </w:t>
      </w:r>
      <w:r w:rsidR="00935679" w:rsidRPr="0099361B">
        <w:rPr>
          <w:rFonts w:ascii="Times New Roman" w:hAnsi="Times New Roman" w:cs="Times New Roman"/>
        </w:rPr>
        <w:t xml:space="preserve">enn USAs </w:t>
      </w:r>
      <w:r w:rsidR="00B1758F" w:rsidRPr="0099361B">
        <w:rPr>
          <w:rFonts w:ascii="Times New Roman" w:hAnsi="Times New Roman" w:cs="Times New Roman"/>
        </w:rPr>
        <w:t xml:space="preserve">gjenstående </w:t>
      </w:r>
      <w:r w:rsidR="00935679" w:rsidRPr="0099361B">
        <w:rPr>
          <w:rFonts w:ascii="Times New Roman" w:hAnsi="Times New Roman" w:cs="Times New Roman"/>
        </w:rPr>
        <w:t>gullreserver. President de Gaulle</w:t>
      </w:r>
      <w:r w:rsidR="00256337" w:rsidRPr="0099361B">
        <w:rPr>
          <w:rFonts w:ascii="Times New Roman" w:hAnsi="Times New Roman" w:cs="Times New Roman"/>
        </w:rPr>
        <w:t xml:space="preserve"> i Frankrike </w:t>
      </w:r>
      <w:r w:rsidR="00935679" w:rsidRPr="0099361B">
        <w:rPr>
          <w:rFonts w:ascii="Times New Roman" w:hAnsi="Times New Roman" w:cs="Times New Roman"/>
        </w:rPr>
        <w:t>fremsatte</w:t>
      </w:r>
      <w:r w:rsidR="00EC3F10">
        <w:rPr>
          <w:rFonts w:ascii="Times New Roman" w:hAnsi="Times New Roman" w:cs="Times New Roman"/>
        </w:rPr>
        <w:t xml:space="preserve"> derfor </w:t>
      </w:r>
      <w:r w:rsidR="00935679" w:rsidRPr="0099361B">
        <w:rPr>
          <w:rFonts w:ascii="Times New Roman" w:hAnsi="Times New Roman" w:cs="Times New Roman"/>
        </w:rPr>
        <w:t>en trussel om å omgjøre de franske dollarreservene til gull.</w:t>
      </w:r>
      <w:r w:rsidR="004415E3">
        <w:rPr>
          <w:rFonts w:ascii="Times New Roman" w:hAnsi="Times New Roman" w:cs="Times New Roman"/>
        </w:rPr>
        <w:t xml:space="preserve"> Som et tilsvar til dette</w:t>
      </w:r>
      <w:r w:rsidR="001859B2">
        <w:rPr>
          <w:rFonts w:ascii="Times New Roman" w:hAnsi="Times New Roman" w:cs="Times New Roman"/>
        </w:rPr>
        <w:t xml:space="preserve">, </w:t>
      </w:r>
      <w:r w:rsidR="00EC3F10">
        <w:rPr>
          <w:rFonts w:ascii="Times New Roman" w:hAnsi="Times New Roman" w:cs="Times New Roman"/>
        </w:rPr>
        <w:t xml:space="preserve">valgte President Nixon </w:t>
      </w:r>
      <w:r w:rsidR="00935679" w:rsidRPr="0099361B">
        <w:rPr>
          <w:rFonts w:ascii="Times New Roman" w:hAnsi="Times New Roman" w:cs="Times New Roman"/>
        </w:rPr>
        <w:t>19</w:t>
      </w:r>
      <w:r w:rsidR="00AC4D47">
        <w:rPr>
          <w:rFonts w:ascii="Times New Roman" w:hAnsi="Times New Roman" w:cs="Times New Roman"/>
        </w:rPr>
        <w:t>71 å suspendere innløsnings</w:t>
      </w:r>
      <w:r w:rsidR="00935679" w:rsidRPr="0099361B">
        <w:rPr>
          <w:rFonts w:ascii="Times New Roman" w:hAnsi="Times New Roman" w:cs="Times New Roman"/>
        </w:rPr>
        <w:t>muligheten</w:t>
      </w:r>
      <w:r w:rsidR="00B1758F" w:rsidRPr="0099361B">
        <w:rPr>
          <w:rFonts w:ascii="Times New Roman" w:hAnsi="Times New Roman" w:cs="Times New Roman"/>
        </w:rPr>
        <w:t xml:space="preserve">, </w:t>
      </w:r>
      <w:r w:rsidR="00935679" w:rsidRPr="0099361B">
        <w:rPr>
          <w:rFonts w:ascii="Times New Roman" w:hAnsi="Times New Roman" w:cs="Times New Roman"/>
        </w:rPr>
        <w:t>og oppløs</w:t>
      </w:r>
      <w:r w:rsidR="001841A4">
        <w:rPr>
          <w:rFonts w:ascii="Times New Roman" w:hAnsi="Times New Roman" w:cs="Times New Roman"/>
        </w:rPr>
        <w:t>t</w:t>
      </w:r>
      <w:r w:rsidR="00935679" w:rsidRPr="0099361B">
        <w:rPr>
          <w:rFonts w:ascii="Times New Roman" w:hAnsi="Times New Roman" w:cs="Times New Roman"/>
        </w:rPr>
        <w:t>e</w:t>
      </w:r>
      <w:r w:rsidR="004415E3">
        <w:rPr>
          <w:rFonts w:ascii="Times New Roman" w:hAnsi="Times New Roman" w:cs="Times New Roman"/>
        </w:rPr>
        <w:t xml:space="preserve"> dermed i praksis </w:t>
      </w:r>
      <w:r w:rsidR="00916E73" w:rsidRPr="0099361B">
        <w:rPr>
          <w:rFonts w:ascii="Times New Roman" w:hAnsi="Times New Roman" w:cs="Times New Roman"/>
        </w:rPr>
        <w:t>he</w:t>
      </w:r>
      <w:r w:rsidR="00935679" w:rsidRPr="0099361B">
        <w:rPr>
          <w:rFonts w:ascii="Times New Roman" w:hAnsi="Times New Roman" w:cs="Times New Roman"/>
        </w:rPr>
        <w:t xml:space="preserve">le </w:t>
      </w:r>
      <w:proofErr w:type="spellStart"/>
      <w:r w:rsidR="00935679" w:rsidRPr="0099361B">
        <w:rPr>
          <w:rFonts w:ascii="Times New Roman" w:hAnsi="Times New Roman" w:cs="Times New Roman"/>
        </w:rPr>
        <w:t>Bretton</w:t>
      </w:r>
      <w:proofErr w:type="spellEnd"/>
      <w:r w:rsidR="00935679" w:rsidRPr="0099361B">
        <w:rPr>
          <w:rFonts w:ascii="Times New Roman" w:hAnsi="Times New Roman" w:cs="Times New Roman"/>
        </w:rPr>
        <w:t xml:space="preserve">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713126">
      <w:pPr>
        <w:pStyle w:val="Heading1"/>
        <w:spacing w:line="360" w:lineRule="auto"/>
        <w:jc w:val="both"/>
        <w:rPr>
          <w:rFonts w:ascii="Times New Roman" w:hAnsi="Times New Roman" w:cs="Times New Roman"/>
        </w:rPr>
      </w:pPr>
      <w:r w:rsidRPr="0099361B">
        <w:rPr>
          <w:rFonts w:ascii="Times New Roman" w:hAnsi="Times New Roman" w:cs="Times New Roman"/>
        </w:rPr>
        <w:t xml:space="preserve">Forskjeller mellom </w:t>
      </w: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AC4D47">
        <w:rPr>
          <w:rFonts w:ascii="Times New Roman" w:hAnsi="Times New Roman" w:cs="Times New Roman"/>
        </w:rPr>
        <w:t>-</w:t>
      </w:r>
      <w:r w:rsidR="00F057D1">
        <w:rPr>
          <w:rFonts w:ascii="Times New Roman" w:hAnsi="Times New Roman" w:cs="Times New Roman"/>
        </w:rPr>
        <w:t>systemet og e</w:t>
      </w:r>
      <w:r w:rsidRPr="0099361B">
        <w:rPr>
          <w:rFonts w:ascii="Times New Roman" w:hAnsi="Times New Roman" w:cs="Times New Roman"/>
        </w:rPr>
        <w:t>uro</w:t>
      </w:r>
      <w:r w:rsidR="00F057D1">
        <w:rPr>
          <w:rFonts w:ascii="Times New Roman" w:hAnsi="Times New Roman" w:cs="Times New Roman"/>
        </w:rPr>
        <w:t>området</w:t>
      </w:r>
    </w:p>
    <w:p w:rsidR="00EC3F10" w:rsidRDefault="00935679" w:rsidP="00713126">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 xml:space="preserve">om </w:t>
      </w:r>
      <w:proofErr w:type="spellStart"/>
      <w:r w:rsidR="00916E73" w:rsidRPr="0099361B">
        <w:rPr>
          <w:rFonts w:ascii="Times New Roman" w:hAnsi="Times New Roman" w:cs="Times New Roman"/>
        </w:rPr>
        <w:t>Bretton</w:t>
      </w:r>
      <w:proofErr w:type="spellEnd"/>
      <w:r w:rsidR="00916E73" w:rsidRPr="0099361B">
        <w:rPr>
          <w:rFonts w:ascii="Times New Roman" w:hAnsi="Times New Roman" w:cs="Times New Roman"/>
        </w:rPr>
        <w:t xml:space="preserve">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4415E3">
        <w:rPr>
          <w:rFonts w:ascii="Times New Roman" w:hAnsi="Times New Roman" w:cs="Times New Roman"/>
        </w:rPr>
        <w:t>er det plass å vurdere i hvilken grad eurosonen skiller seg fra dette samarbeidet.</w:t>
      </w:r>
      <w:r w:rsidR="00EC3F10">
        <w:rPr>
          <w:rFonts w:ascii="Times New Roman" w:hAnsi="Times New Roman" w:cs="Times New Roman"/>
        </w:rPr>
        <w:t xml:space="preserve"> Som </w:t>
      </w:r>
      <w:r w:rsidR="004415E3">
        <w:rPr>
          <w:rFonts w:ascii="Times New Roman" w:hAnsi="Times New Roman" w:cs="Times New Roman"/>
        </w:rPr>
        <w:t>vesentlige punkter</w:t>
      </w:r>
      <w:r w:rsidR="007A5F45">
        <w:rPr>
          <w:rFonts w:ascii="Times New Roman" w:hAnsi="Times New Roman" w:cs="Times New Roman"/>
        </w:rPr>
        <w:t xml:space="preserve"> bør </w:t>
      </w:r>
      <w:r w:rsidR="00EC3F10">
        <w:rPr>
          <w:rFonts w:ascii="Times New Roman" w:hAnsi="Times New Roman" w:cs="Times New Roman"/>
        </w:rPr>
        <w:t>man i alle fall kunne nevne:</w:t>
      </w:r>
    </w:p>
    <w:p w:rsidR="00935679"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w:t>
      </w:r>
      <w:r w:rsidR="0008064F">
        <w:rPr>
          <w:rFonts w:ascii="Times New Roman" w:hAnsi="Times New Roman" w:cs="Times New Roman"/>
        </w:rPr>
        <w:t>i eurosonen</w:t>
      </w:r>
      <w:r w:rsidR="007A5F45">
        <w:rPr>
          <w:rFonts w:ascii="Times New Roman" w:hAnsi="Times New Roman" w:cs="Times New Roman"/>
        </w:rPr>
        <w:t xml:space="preserve"> er </w:t>
      </w:r>
      <w:r>
        <w:rPr>
          <w:rFonts w:ascii="Times New Roman" w:hAnsi="Times New Roman" w:cs="Times New Roman"/>
        </w:rPr>
        <w:t>”fastkurs</w:t>
      </w:r>
      <w:r w:rsidR="00916E73" w:rsidRPr="0099361B">
        <w:rPr>
          <w:rFonts w:ascii="Times New Roman" w:hAnsi="Times New Roman" w:cs="Times New Roman"/>
        </w:rPr>
        <w:t>fo</w:t>
      </w:r>
      <w:r w:rsidR="004415E3">
        <w:rPr>
          <w:rFonts w:ascii="Times New Roman" w:hAnsi="Times New Roman" w:cs="Times New Roman"/>
        </w:rPr>
        <w:t xml:space="preserve">rholdet” </w:t>
      </w:r>
      <w:r w:rsidR="006E4770" w:rsidRPr="0099361B">
        <w:rPr>
          <w:rFonts w:ascii="Times New Roman" w:hAnsi="Times New Roman" w:cs="Times New Roman"/>
        </w:rPr>
        <w:t>1:1.</w:t>
      </w:r>
    </w:p>
    <w:p w:rsidR="00B73447" w:rsidRPr="00370D23" w:rsidRDefault="00370D23" w:rsidP="00B73447">
      <w:pPr>
        <w:pStyle w:val="ListParagraph"/>
        <w:numPr>
          <w:ilvl w:val="0"/>
          <w:numId w:val="8"/>
        </w:numPr>
        <w:spacing w:line="360" w:lineRule="auto"/>
        <w:jc w:val="both"/>
        <w:rPr>
          <w:rFonts w:ascii="Times New Roman" w:hAnsi="Times New Roman" w:cs="Times New Roman"/>
        </w:rPr>
      </w:pPr>
      <w:r w:rsidRPr="00370D23">
        <w:rPr>
          <w:rFonts w:ascii="Times New Roman" w:hAnsi="Times New Roman" w:cs="Times New Roman"/>
        </w:rPr>
        <w:t>Økning i basispengemengden fra en nasjonal sentralbank</w:t>
      </w:r>
      <w:r>
        <w:rPr>
          <w:rFonts w:ascii="Times New Roman" w:hAnsi="Times New Roman" w:cs="Times New Roman"/>
        </w:rPr>
        <w:t xml:space="preserve"> med tilhørende reserveoppbygging i en annen nasjonal sentralbank, </w:t>
      </w:r>
      <w:r w:rsidR="005711B6" w:rsidRPr="00370D23">
        <w:rPr>
          <w:rFonts w:ascii="Times New Roman" w:hAnsi="Times New Roman" w:cs="Times New Roman"/>
        </w:rPr>
        <w:t xml:space="preserve">klareres </w:t>
      </w:r>
      <w:r w:rsidR="00B73447" w:rsidRPr="00370D23">
        <w:rPr>
          <w:rFonts w:ascii="Times New Roman" w:hAnsi="Times New Roman" w:cs="Times New Roman"/>
        </w:rPr>
        <w:t>ved at ESB endrer TARGET</w:t>
      </w:r>
      <w:r w:rsidR="005A0896" w:rsidRPr="00370D23">
        <w:rPr>
          <w:rFonts w:ascii="Times New Roman" w:hAnsi="Times New Roman" w:cs="Times New Roman"/>
        </w:rPr>
        <w:t>-</w:t>
      </w:r>
      <w:r w:rsidR="00B73447" w:rsidRPr="00370D23">
        <w:rPr>
          <w:rFonts w:ascii="Times New Roman" w:hAnsi="Times New Roman" w:cs="Times New Roman"/>
        </w:rPr>
        <w:t xml:space="preserve">balansen til de nasjonale sentralbankene.  </w:t>
      </w:r>
    </w:p>
    <w:p w:rsidR="00916E73"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00916E73" w:rsidRPr="0099361B">
        <w:rPr>
          <w:rFonts w:ascii="Times New Roman" w:hAnsi="Times New Roman" w:cs="Times New Roman"/>
        </w:rPr>
        <w:t>engetransa</w:t>
      </w:r>
      <w:r>
        <w:rPr>
          <w:rFonts w:ascii="Times New Roman" w:hAnsi="Times New Roman" w:cs="Times New Roman"/>
        </w:rPr>
        <w:t xml:space="preserve">ksjoner </w:t>
      </w:r>
      <w:r w:rsidR="006E5AF0">
        <w:rPr>
          <w:rFonts w:ascii="Times New Roman" w:hAnsi="Times New Roman" w:cs="Times New Roman"/>
        </w:rPr>
        <w:t>elektronisk (d</w:t>
      </w:r>
      <w:r>
        <w:rPr>
          <w:rFonts w:ascii="Times New Roman" w:hAnsi="Times New Roman" w:cs="Times New Roman"/>
        </w:rPr>
        <w:t xml:space="preserve">vs. </w:t>
      </w:r>
      <w:r w:rsidR="00916E73" w:rsidRPr="0099361B">
        <w:rPr>
          <w:rFonts w:ascii="Times New Roman" w:hAnsi="Times New Roman" w:cs="Times New Roman"/>
        </w:rPr>
        <w:t xml:space="preserve">man benytter </w:t>
      </w:r>
      <w:r>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7A5F45">
        <w:rPr>
          <w:rFonts w:ascii="Times New Roman" w:hAnsi="Times New Roman" w:cs="Times New Roman"/>
        </w:rPr>
        <w:t xml:space="preserve">det </w:t>
      </w:r>
      <w:r w:rsidR="00256337" w:rsidRPr="0099361B">
        <w:rPr>
          <w:rFonts w:ascii="Times New Roman" w:hAnsi="Times New Roman" w:cs="Times New Roman"/>
        </w:rPr>
        <w:t xml:space="preserve">nylige </w:t>
      </w:r>
      <w:r>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r w:rsidR="004415E3">
        <w:rPr>
          <w:rStyle w:val="FootnoteReference"/>
          <w:rFonts w:ascii="Times New Roman" w:hAnsi="Times New Roman" w:cs="Times New Roman"/>
        </w:rPr>
        <w:footnoteReference w:id="2"/>
      </w:r>
    </w:p>
    <w:p w:rsidR="00916E73" w:rsidRPr="0099361B" w:rsidRDefault="00645CF5"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w:t>
      </w:r>
      <w:r w:rsidR="005A0896">
        <w:rPr>
          <w:rFonts w:ascii="Times New Roman" w:hAnsi="Times New Roman" w:cs="Times New Roman"/>
        </w:rPr>
        <w:t>-</w:t>
      </w:r>
      <w:r w:rsidR="00EC3F10">
        <w:rPr>
          <w:rFonts w:ascii="Times New Roman" w:hAnsi="Times New Roman" w:cs="Times New Roman"/>
        </w:rPr>
        <w:t xml:space="preserve">balansen </w:t>
      </w:r>
      <w:r w:rsidR="006E5AF0">
        <w:rPr>
          <w:rFonts w:ascii="Times New Roman" w:hAnsi="Times New Roman" w:cs="Times New Roman"/>
        </w:rPr>
        <w:t xml:space="preserve">er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r w:rsidR="001859B2">
        <w:rPr>
          <w:rFonts w:ascii="Times New Roman" w:hAnsi="Times New Roman" w:cs="Times New Roman"/>
        </w:rPr>
        <w:t xml:space="preserve"> og </w:t>
      </w:r>
      <w:r w:rsidR="007A5F45">
        <w:rPr>
          <w:rFonts w:ascii="Times New Roman" w:hAnsi="Times New Roman" w:cs="Times New Roman"/>
        </w:rPr>
        <w:t>usikret</w:t>
      </w:r>
      <w:r w:rsidR="00A07912">
        <w:rPr>
          <w:rFonts w:ascii="Times New Roman" w:hAnsi="Times New Roman" w:cs="Times New Roman"/>
        </w:rPr>
        <w:t>.</w:t>
      </w:r>
    </w:p>
    <w:p w:rsidR="009F62C2" w:rsidRPr="0099361B" w:rsidRDefault="00A07912"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5711B6"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r w:rsidR="00916E73" w:rsidRPr="0099361B">
        <w:rPr>
          <w:rFonts w:ascii="Times New Roman" w:hAnsi="Times New Roman" w:cs="Times New Roman"/>
        </w:rPr>
        <w:t>ESB styret</w:t>
      </w:r>
      <w:r>
        <w:rPr>
          <w:rFonts w:ascii="Times New Roman" w:hAnsi="Times New Roman" w:cs="Times New Roman"/>
        </w:rPr>
        <w:t xml:space="preserve"> som </w:t>
      </w:r>
      <w:r w:rsidR="00A07912">
        <w:rPr>
          <w:rFonts w:ascii="Times New Roman" w:hAnsi="Times New Roman" w:cs="Times New Roman"/>
        </w:rPr>
        <w:t xml:space="preserve">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00916E73" w:rsidRPr="0099361B">
        <w:rPr>
          <w:rFonts w:ascii="Times New Roman" w:hAnsi="Times New Roman" w:cs="Times New Roman"/>
        </w:rPr>
        <w:t xml:space="preserve">endre basispengemengden. </w:t>
      </w:r>
    </w:p>
    <w:p w:rsidR="009F62C2" w:rsidRPr="0099361B" w:rsidRDefault="006E5AF0" w:rsidP="00713126">
      <w:pPr>
        <w:spacing w:line="360" w:lineRule="auto"/>
        <w:jc w:val="both"/>
        <w:rPr>
          <w:rFonts w:ascii="Times New Roman" w:hAnsi="Times New Roman" w:cs="Times New Roman"/>
        </w:rPr>
      </w:pPr>
      <w:r>
        <w:rPr>
          <w:rFonts w:ascii="Times New Roman" w:hAnsi="Times New Roman" w:cs="Times New Roman"/>
        </w:rPr>
        <w:t>De tre sist punktene</w:t>
      </w:r>
      <w:r w:rsidR="004F2BDA">
        <w:rPr>
          <w:rFonts w:ascii="Times New Roman" w:hAnsi="Times New Roman" w:cs="Times New Roman"/>
        </w:rPr>
        <w:t xml:space="preserve"> er særlige viktige her. </w:t>
      </w:r>
      <w:r w:rsidR="006E4770" w:rsidRPr="0099361B">
        <w:rPr>
          <w:rFonts w:ascii="Times New Roman" w:hAnsi="Times New Roman" w:cs="Times New Roman"/>
        </w:rPr>
        <w:t>At systemet</w:t>
      </w:r>
      <w:r>
        <w:rPr>
          <w:rFonts w:ascii="Times New Roman" w:hAnsi="Times New Roman" w:cs="Times New Roman"/>
        </w:rPr>
        <w:t xml:space="preserve"> er uten innløsningsmuligheter og </w:t>
      </w:r>
      <w:r w:rsidR="006E4770" w:rsidRPr="0099361B">
        <w:rPr>
          <w:rFonts w:ascii="Times New Roman" w:hAnsi="Times New Roman" w:cs="Times New Roman"/>
        </w:rPr>
        <w:t>budsjettmessige skranker</w:t>
      </w:r>
      <w:r w:rsidR="005711B6">
        <w:rPr>
          <w:rFonts w:ascii="Times New Roman" w:hAnsi="Times New Roman" w:cs="Times New Roman"/>
        </w:rPr>
        <w:t xml:space="preserve">, </w:t>
      </w:r>
      <w:r>
        <w:rPr>
          <w:rFonts w:ascii="Times New Roman" w:hAnsi="Times New Roman" w:cs="Times New Roman"/>
        </w:rPr>
        <w:t xml:space="preserve">betyr </w:t>
      </w:r>
      <w:r w:rsidR="0070016E">
        <w:rPr>
          <w:rFonts w:ascii="Times New Roman" w:hAnsi="Times New Roman" w:cs="Times New Roman"/>
        </w:rPr>
        <w:t>at systemet ikke automatisk bryter sammen dersom et land over lengre tid</w:t>
      </w:r>
      <w:r w:rsidR="004F2BDA">
        <w:rPr>
          <w:rFonts w:ascii="Times New Roman" w:hAnsi="Times New Roman" w:cs="Times New Roman"/>
        </w:rPr>
        <w:t xml:space="preserve"> </w:t>
      </w:r>
      <w:r w:rsidR="0070016E">
        <w:rPr>
          <w:rFonts w:ascii="Times New Roman" w:hAnsi="Times New Roman" w:cs="Times New Roman"/>
        </w:rPr>
        <w:t>får finansiert</w:t>
      </w:r>
      <w:r w:rsidR="005711B6">
        <w:rPr>
          <w:rFonts w:ascii="Times New Roman" w:hAnsi="Times New Roman" w:cs="Times New Roman"/>
        </w:rPr>
        <w:t xml:space="preserve"> </w:t>
      </w:r>
      <w:r w:rsidR="0070016E">
        <w:rPr>
          <w:rFonts w:ascii="Times New Roman" w:hAnsi="Times New Roman" w:cs="Times New Roman"/>
        </w:rPr>
        <w:t>deler av underskuddet på utenriksregnskapet</w:t>
      </w:r>
      <w:r w:rsidR="004F2BDA">
        <w:rPr>
          <w:rFonts w:ascii="Times New Roman" w:hAnsi="Times New Roman" w:cs="Times New Roman"/>
        </w:rPr>
        <w:t xml:space="preserve"> gjennom en økning basispengemengden</w:t>
      </w:r>
      <w:r w:rsidR="005711B6">
        <w:rPr>
          <w:rFonts w:ascii="Times New Roman" w:hAnsi="Times New Roman" w:cs="Times New Roman"/>
        </w:rPr>
        <w:t xml:space="preserve">. </w:t>
      </w:r>
      <w:r w:rsidR="00C60ECA" w:rsidRPr="0099361B">
        <w:rPr>
          <w:rFonts w:ascii="Times New Roman" w:hAnsi="Times New Roman" w:cs="Times New Roman"/>
        </w:rPr>
        <w:lastRenderedPageBreak/>
        <w:t>Når</w:t>
      </w:r>
      <w:r w:rsidR="00AC4D47">
        <w:rPr>
          <w:rFonts w:ascii="Times New Roman" w:hAnsi="Times New Roman" w:cs="Times New Roman"/>
        </w:rPr>
        <w:t xml:space="preserve"> det gjelder det siste punktet</w:t>
      </w:r>
      <w:r w:rsidR="00E50851">
        <w:rPr>
          <w:rFonts w:ascii="Times New Roman" w:hAnsi="Times New Roman" w:cs="Times New Roman"/>
        </w:rPr>
        <w:t>, kan</w:t>
      </w:r>
      <w:r w:rsidR="0070016E">
        <w:rPr>
          <w:rFonts w:ascii="Times New Roman" w:hAnsi="Times New Roman" w:cs="Times New Roman"/>
        </w:rPr>
        <w:t xml:space="preserve"> en </w:t>
      </w:r>
      <w:r w:rsidR="00E50851">
        <w:rPr>
          <w:rFonts w:ascii="Times New Roman" w:hAnsi="Times New Roman" w:cs="Times New Roman"/>
        </w:rPr>
        <w:t>merke seg ESB styret</w:t>
      </w:r>
      <w:r w:rsidR="0008064F">
        <w:rPr>
          <w:rFonts w:ascii="Times New Roman" w:hAnsi="Times New Roman" w:cs="Times New Roman"/>
        </w:rPr>
        <w:t xml:space="preserve"> er </w:t>
      </w:r>
      <w:r w:rsidR="00E50851">
        <w:rPr>
          <w:rFonts w:ascii="Times New Roman" w:hAnsi="Times New Roman" w:cs="Times New Roman"/>
        </w:rPr>
        <w:t>bygd opp rundt nasjonal representasjon</w:t>
      </w:r>
      <w:r w:rsidR="001859B2">
        <w:rPr>
          <w:rFonts w:ascii="Times New Roman" w:hAnsi="Times New Roman" w:cs="Times New Roman"/>
        </w:rPr>
        <w:t xml:space="preserve"> </w:t>
      </w:r>
      <w:r w:rsidR="00E50851">
        <w:rPr>
          <w:rFonts w:ascii="Times New Roman" w:hAnsi="Times New Roman" w:cs="Times New Roman"/>
        </w:rPr>
        <w:t xml:space="preserve">hvor hvert land har én stemme. </w:t>
      </w:r>
    </w:p>
    <w:p w:rsidR="00195E8F" w:rsidRDefault="000D6797" w:rsidP="00713126">
      <w:pPr>
        <w:pStyle w:val="Heading1"/>
        <w:spacing w:line="360" w:lineRule="auto"/>
        <w:jc w:val="both"/>
        <w:rPr>
          <w:rFonts w:ascii="Times New Roman" w:hAnsi="Times New Roman" w:cs="Times New Roman"/>
        </w:rPr>
      </w:pPr>
      <w:r>
        <w:rPr>
          <w:rFonts w:ascii="Times New Roman" w:hAnsi="Times New Roman" w:cs="Times New Roman"/>
        </w:rPr>
        <w:t xml:space="preserve">Penger utenfor landets grenser </w:t>
      </w:r>
      <w:r w:rsidR="00E50851">
        <w:rPr>
          <w:rFonts w:ascii="Times New Roman" w:hAnsi="Times New Roman" w:cs="Times New Roman"/>
        </w:rPr>
        <w:t>i TARGET</w:t>
      </w:r>
      <w:r w:rsidR="00C60ECA" w:rsidRPr="0099361B">
        <w:rPr>
          <w:rFonts w:ascii="Times New Roman" w:hAnsi="Times New Roman" w:cs="Times New Roman"/>
        </w:rPr>
        <w:t>-</w:t>
      </w:r>
      <w:r w:rsidR="005B0044" w:rsidRPr="0099361B">
        <w:rPr>
          <w:rFonts w:ascii="Times New Roman" w:hAnsi="Times New Roman" w:cs="Times New Roman"/>
        </w:rPr>
        <w:t>systemet</w:t>
      </w:r>
    </w:p>
    <w:p w:rsidR="007C3C91" w:rsidRDefault="004F2BDA" w:rsidP="00713126">
      <w:pPr>
        <w:spacing w:line="360" w:lineRule="auto"/>
        <w:jc w:val="both"/>
        <w:rPr>
          <w:rFonts w:ascii="Times New Roman" w:hAnsi="Times New Roman" w:cs="Times New Roman"/>
        </w:rPr>
      </w:pPr>
      <w:r>
        <w:rPr>
          <w:rFonts w:ascii="Times New Roman" w:hAnsi="Times New Roman" w:cs="Times New Roman"/>
        </w:rPr>
        <w:t>Gitt disse forskjellene</w:t>
      </w:r>
      <w:r w:rsidR="0069729A">
        <w:rPr>
          <w:rFonts w:ascii="Times New Roman" w:hAnsi="Times New Roman" w:cs="Times New Roman"/>
        </w:rPr>
        <w:t xml:space="preserve">, </w:t>
      </w:r>
      <w:r w:rsidR="00096427">
        <w:rPr>
          <w:rFonts w:ascii="Times New Roman" w:hAnsi="Times New Roman" w:cs="Times New Roman"/>
        </w:rPr>
        <w:t xml:space="preserve">kan det vises at </w:t>
      </w:r>
      <w:r w:rsidR="0070016E">
        <w:rPr>
          <w:rFonts w:ascii="Times New Roman" w:hAnsi="Times New Roman" w:cs="Times New Roman"/>
        </w:rPr>
        <w:t>prosessen med penger utenfor landets grenser også</w:t>
      </w:r>
      <w:r w:rsidR="00096427">
        <w:rPr>
          <w:rFonts w:ascii="Times New Roman" w:hAnsi="Times New Roman" w:cs="Times New Roman"/>
        </w:rPr>
        <w:t xml:space="preserve"> kan inntre i eurosonen. F</w:t>
      </w:r>
      <w:r w:rsidR="0070016E">
        <w:rPr>
          <w:rFonts w:ascii="Times New Roman" w:hAnsi="Times New Roman" w:cs="Times New Roman"/>
        </w:rPr>
        <w:t>or eksempel</w:t>
      </w:r>
      <w:r w:rsidR="00096427">
        <w:rPr>
          <w:rFonts w:ascii="Times New Roman" w:hAnsi="Times New Roman" w:cs="Times New Roman"/>
        </w:rPr>
        <w:t xml:space="preserve">, </w:t>
      </w:r>
      <w:r w:rsidR="0070016E">
        <w:rPr>
          <w:rFonts w:ascii="Times New Roman" w:hAnsi="Times New Roman" w:cs="Times New Roman"/>
        </w:rPr>
        <w:t xml:space="preserve">slik det kommer til uttrykk i figur 5. </w:t>
      </w:r>
    </w:p>
    <w:p w:rsidR="00DB00AE" w:rsidRPr="001F1A33" w:rsidRDefault="001F1A33" w:rsidP="003C641E">
      <w:pPr>
        <w:spacing w:line="360" w:lineRule="auto"/>
        <w:jc w:val="center"/>
        <w:rPr>
          <w:rFonts w:ascii="Times New Roman" w:hAnsi="Times New Roman" w:cs="Times New Roman"/>
          <w:color w:val="4F81BD" w:themeColor="accent1"/>
        </w:rPr>
      </w:pPr>
      <w:r w:rsidRPr="001F1A33">
        <w:rPr>
          <w:rFonts w:ascii="Times New Roman" w:hAnsi="Times New Roman" w:cs="Times New Roman"/>
          <w:color w:val="4F81BD" w:themeColor="accent1"/>
        </w:rPr>
        <w:t>Sett inn figur 5 omtrent her</w:t>
      </w:r>
      <w:r>
        <w:rPr>
          <w:rFonts w:ascii="Times New Roman" w:hAnsi="Times New Roman" w:cs="Times New Roman"/>
          <w:color w:val="4F81BD" w:themeColor="accent1"/>
        </w:rPr>
        <w:t>.</w:t>
      </w:r>
    </w:p>
    <w:p w:rsidR="00F2771F" w:rsidRPr="0099361B" w:rsidRDefault="003220AB" w:rsidP="00713126">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w:t>
      </w:r>
      <w:r w:rsidR="007C3C91">
        <w:rPr>
          <w:rFonts w:ascii="Times New Roman" w:hAnsi="Times New Roman" w:cs="Times New Roman"/>
        </w:rPr>
        <w:t xml:space="preserve"> transaksjonene</w:t>
      </w:r>
      <w:r w:rsidR="0013352A">
        <w:rPr>
          <w:rFonts w:ascii="Times New Roman" w:hAnsi="Times New Roman" w:cs="Times New Roman"/>
        </w:rPr>
        <w:t xml:space="preserve"> </w:t>
      </w:r>
      <w:r w:rsidR="007C3C91">
        <w:rPr>
          <w:rFonts w:ascii="Times New Roman" w:hAnsi="Times New Roman" w:cs="Times New Roman"/>
        </w:rPr>
        <w:t xml:space="preserve">i </w:t>
      </w:r>
      <w:r w:rsidR="0070016E">
        <w:rPr>
          <w:rFonts w:ascii="Times New Roman" w:hAnsi="Times New Roman" w:cs="Times New Roman"/>
        </w:rPr>
        <w:t xml:space="preserve">denne </w:t>
      </w:r>
      <w:r w:rsidR="007C3C91">
        <w:rPr>
          <w:rFonts w:ascii="Times New Roman" w:hAnsi="Times New Roman" w:cs="Times New Roman"/>
        </w:rPr>
        <w:t>figuren er</w:t>
      </w:r>
      <w:r w:rsidR="0070016E">
        <w:rPr>
          <w:rFonts w:ascii="Times New Roman" w:hAnsi="Times New Roman" w:cs="Times New Roman"/>
        </w:rPr>
        <w:t xml:space="preserve"> nøyaktig de </w:t>
      </w:r>
      <w:r w:rsidR="007C3C91">
        <w:rPr>
          <w:rFonts w:ascii="Times New Roman" w:hAnsi="Times New Roman" w:cs="Times New Roman"/>
        </w:rPr>
        <w:t xml:space="preserve">samme som det </w:t>
      </w:r>
      <w:r w:rsidR="0070016E">
        <w:rPr>
          <w:rFonts w:ascii="Times New Roman" w:hAnsi="Times New Roman" w:cs="Times New Roman"/>
        </w:rPr>
        <w:t xml:space="preserve">som ble vist for </w:t>
      </w:r>
      <w:proofErr w:type="spellStart"/>
      <w:r w:rsidR="007C3C91">
        <w:rPr>
          <w:rFonts w:ascii="Times New Roman" w:hAnsi="Times New Roman" w:cs="Times New Roman"/>
        </w:rPr>
        <w:t>Bre</w:t>
      </w:r>
      <w:r>
        <w:rPr>
          <w:rFonts w:ascii="Times New Roman" w:hAnsi="Times New Roman" w:cs="Times New Roman"/>
        </w:rPr>
        <w:t>tton</w:t>
      </w:r>
      <w:proofErr w:type="spellEnd"/>
      <w:r>
        <w:rPr>
          <w:rFonts w:ascii="Times New Roman" w:hAnsi="Times New Roman" w:cs="Times New Roman"/>
        </w:rPr>
        <w:t xml:space="preserve"> </w:t>
      </w:r>
      <w:r w:rsidR="00802638">
        <w:rPr>
          <w:rFonts w:ascii="Times New Roman" w:hAnsi="Times New Roman" w:cs="Times New Roman"/>
        </w:rPr>
        <w:t>Woods-systemet</w:t>
      </w:r>
      <w:r w:rsidR="0069729A">
        <w:rPr>
          <w:rFonts w:ascii="Times New Roman" w:hAnsi="Times New Roman" w:cs="Times New Roman"/>
        </w:rPr>
        <w:t xml:space="preserve">. </w:t>
      </w:r>
      <w:r w:rsidR="00802638">
        <w:rPr>
          <w:rFonts w:ascii="Times New Roman" w:hAnsi="Times New Roman" w:cs="Times New Roman"/>
        </w:rPr>
        <w:t xml:space="preserve">Landene </w:t>
      </w:r>
      <w:r w:rsidR="0013352A">
        <w:rPr>
          <w:rFonts w:ascii="Times New Roman" w:hAnsi="Times New Roman" w:cs="Times New Roman"/>
        </w:rPr>
        <w:t xml:space="preserve">er imidlertid </w:t>
      </w:r>
      <w:r w:rsidR="00C571C5">
        <w:rPr>
          <w:rFonts w:ascii="Times New Roman" w:hAnsi="Times New Roman" w:cs="Times New Roman"/>
        </w:rPr>
        <w:t xml:space="preserve">endret til </w:t>
      </w:r>
      <w:r w:rsidR="0013352A">
        <w:rPr>
          <w:rFonts w:ascii="Times New Roman" w:hAnsi="Times New Roman" w:cs="Times New Roman"/>
        </w:rPr>
        <w:t>Hellas og Tyskland</w:t>
      </w:r>
      <w:r w:rsidR="00096427">
        <w:rPr>
          <w:rFonts w:ascii="Times New Roman" w:hAnsi="Times New Roman" w:cs="Times New Roman"/>
        </w:rPr>
        <w:t xml:space="preserve"> </w:t>
      </w:r>
      <w:r w:rsidR="00AC3169">
        <w:rPr>
          <w:rFonts w:ascii="Times New Roman" w:hAnsi="Times New Roman" w:cs="Times New Roman"/>
        </w:rPr>
        <w:t xml:space="preserve">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5A0896">
        <w:rPr>
          <w:rFonts w:ascii="Times New Roman" w:hAnsi="Times New Roman" w:cs="Times New Roman"/>
        </w:rPr>
        <w:t xml:space="preserve"> </w:t>
      </w:r>
      <w:r w:rsidR="00096427">
        <w:rPr>
          <w:rFonts w:ascii="Times New Roman" w:hAnsi="Times New Roman" w:cs="Times New Roman"/>
        </w:rPr>
        <w:t xml:space="preserve">I tråd med likning (2), inngår ESB nå som </w:t>
      </w:r>
      <w:r w:rsidR="005A0896">
        <w:rPr>
          <w:rFonts w:ascii="Times New Roman" w:hAnsi="Times New Roman" w:cs="Times New Roman"/>
        </w:rPr>
        <w:t>en egen</w:t>
      </w:r>
      <w:r w:rsidR="00096427">
        <w:rPr>
          <w:rFonts w:ascii="Times New Roman" w:hAnsi="Times New Roman" w:cs="Times New Roman"/>
        </w:rPr>
        <w:t xml:space="preserve"> enhet </w:t>
      </w:r>
      <w:r w:rsidR="005A0896">
        <w:rPr>
          <w:rFonts w:ascii="Times New Roman" w:hAnsi="Times New Roman" w:cs="Times New Roman"/>
        </w:rPr>
        <w:t xml:space="preserve">som klarer systemet ved å endre TARGET-balansen til de nasjonale sentralbankene. </w:t>
      </w:r>
      <w:r w:rsidR="00802638">
        <w:rPr>
          <w:rFonts w:ascii="Times New Roman" w:hAnsi="Times New Roman" w:cs="Times New Roman"/>
        </w:rPr>
        <w:t>Den vesentlige forskjellen mellom</w:t>
      </w:r>
      <w:r w:rsidR="0069729A">
        <w:rPr>
          <w:rFonts w:ascii="Times New Roman" w:hAnsi="Times New Roman" w:cs="Times New Roman"/>
        </w:rPr>
        <w:t xml:space="preserve"> figur 4 og 5 </w:t>
      </w:r>
      <w:r w:rsidR="00096427">
        <w:rPr>
          <w:rFonts w:ascii="Times New Roman" w:hAnsi="Times New Roman" w:cs="Times New Roman"/>
        </w:rPr>
        <w:t xml:space="preserve">vil en derfor </w:t>
      </w:r>
      <w:r w:rsidR="00237F30">
        <w:rPr>
          <w:rFonts w:ascii="Times New Roman" w:hAnsi="Times New Roman" w:cs="Times New Roman"/>
        </w:rPr>
        <w:t xml:space="preserve">finne i det </w:t>
      </w:r>
      <w:r w:rsidR="00802638">
        <w:rPr>
          <w:rFonts w:ascii="Times New Roman" w:hAnsi="Times New Roman" w:cs="Times New Roman"/>
        </w:rPr>
        <w:t>siste ledd</w:t>
      </w:r>
      <w:r w:rsidR="00AC3169">
        <w:rPr>
          <w:rFonts w:ascii="Times New Roman" w:hAnsi="Times New Roman" w:cs="Times New Roman"/>
        </w:rPr>
        <w:t>et</w:t>
      </w:r>
      <w:r w:rsidR="00237F30">
        <w:rPr>
          <w:rFonts w:ascii="Times New Roman" w:hAnsi="Times New Roman" w:cs="Times New Roman"/>
        </w:rPr>
        <w:t xml:space="preserve"> i</w:t>
      </w:r>
      <w:r w:rsidR="00802638">
        <w:rPr>
          <w:rFonts w:ascii="Times New Roman" w:hAnsi="Times New Roman" w:cs="Times New Roman"/>
        </w:rPr>
        <w:t xml:space="preserve"> transaksjonskjeden.</w:t>
      </w:r>
      <w:r w:rsidR="004421E5">
        <w:rPr>
          <w:rFonts w:ascii="Times New Roman" w:hAnsi="Times New Roman" w:cs="Times New Roman"/>
        </w:rPr>
        <w:t xml:space="preserve"> I den siste figuren vil b</w:t>
      </w:r>
      <w:r w:rsidR="00802638">
        <w:rPr>
          <w:rFonts w:ascii="Times New Roman" w:hAnsi="Times New Roman" w:cs="Times New Roman"/>
        </w:rPr>
        <w:t xml:space="preserve">etalingssystemet </w:t>
      </w:r>
      <w:r w:rsidR="004421E5">
        <w:rPr>
          <w:rFonts w:ascii="Times New Roman" w:hAnsi="Times New Roman" w:cs="Times New Roman"/>
        </w:rPr>
        <w:t xml:space="preserve">klarere </w:t>
      </w:r>
      <w:r w:rsidR="005A0896">
        <w:rPr>
          <w:rFonts w:ascii="Times New Roman" w:hAnsi="Times New Roman" w:cs="Times New Roman"/>
        </w:rPr>
        <w:t>den økte mengden basispengemengden fra den greske nasjonale sentralbanken</w:t>
      </w:r>
      <w:r w:rsidR="00096427">
        <w:rPr>
          <w:rFonts w:ascii="Times New Roman" w:hAnsi="Times New Roman" w:cs="Times New Roman"/>
        </w:rPr>
        <w:t xml:space="preserve">, </w:t>
      </w:r>
      <w:r w:rsidR="00802638">
        <w:rPr>
          <w:rFonts w:ascii="Times New Roman" w:hAnsi="Times New Roman" w:cs="Times New Roman"/>
        </w:rPr>
        <w:t xml:space="preserve">ved at Bundesbank øker sine fordringer </w:t>
      </w:r>
      <w:r w:rsidR="00096427">
        <w:rPr>
          <w:rFonts w:ascii="Times New Roman" w:hAnsi="Times New Roman" w:cs="Times New Roman"/>
        </w:rPr>
        <w:t>på TARGET-balansen på 100 euro</w:t>
      </w:r>
      <w:r w:rsidR="0069729A">
        <w:rPr>
          <w:rFonts w:ascii="Times New Roman" w:hAnsi="Times New Roman" w:cs="Times New Roman"/>
        </w:rPr>
        <w:t xml:space="preserve">. Dette er </w:t>
      </w:r>
      <w:r w:rsidR="00802638">
        <w:rPr>
          <w:rFonts w:ascii="Times New Roman" w:hAnsi="Times New Roman" w:cs="Times New Roman"/>
        </w:rPr>
        <w:t>motsvart av en tilvarende økning i den greske nasjonalbankens sin gjeld</w:t>
      </w:r>
      <w:r w:rsidR="0069729A">
        <w:rPr>
          <w:rFonts w:ascii="Times New Roman" w:hAnsi="Times New Roman" w:cs="Times New Roman"/>
        </w:rPr>
        <w:t xml:space="preserve">. </w:t>
      </w:r>
      <w:r w:rsidR="007E3CBF">
        <w:rPr>
          <w:rFonts w:ascii="Times New Roman" w:hAnsi="Times New Roman" w:cs="Times New Roman"/>
        </w:rPr>
        <w:t>Som et resultat av</w:t>
      </w:r>
      <w:r w:rsidR="001117BC">
        <w:rPr>
          <w:rFonts w:ascii="Times New Roman" w:hAnsi="Times New Roman" w:cs="Times New Roman"/>
        </w:rPr>
        <w:t xml:space="preserve"> denne operasjonen </w:t>
      </w:r>
      <w:r w:rsidR="004F2BDA">
        <w:rPr>
          <w:rFonts w:ascii="Times New Roman" w:hAnsi="Times New Roman" w:cs="Times New Roman"/>
        </w:rPr>
        <w:t>v</w:t>
      </w:r>
      <w:r w:rsidR="005A0896">
        <w:rPr>
          <w:rFonts w:ascii="Times New Roman" w:hAnsi="Times New Roman" w:cs="Times New Roman"/>
        </w:rPr>
        <w:t xml:space="preserve">il basispengemengden for hele </w:t>
      </w:r>
      <w:r w:rsidR="007E3CBF">
        <w:rPr>
          <w:rFonts w:ascii="Times New Roman" w:hAnsi="Times New Roman" w:cs="Times New Roman"/>
        </w:rPr>
        <w:t>eurosystemet bli</w:t>
      </w:r>
      <w:r w:rsidR="004F2BDA">
        <w:rPr>
          <w:rFonts w:ascii="Times New Roman" w:hAnsi="Times New Roman" w:cs="Times New Roman"/>
        </w:rPr>
        <w:t xml:space="preserve"> sterilisert</w:t>
      </w:r>
      <w:r w:rsidR="001117BC">
        <w:rPr>
          <w:rFonts w:ascii="Times New Roman" w:hAnsi="Times New Roman" w:cs="Times New Roman"/>
        </w:rPr>
        <w:t>,</w:t>
      </w:r>
      <w:r w:rsidR="004F2BDA">
        <w:rPr>
          <w:rFonts w:ascii="Times New Roman" w:hAnsi="Times New Roman" w:cs="Times New Roman"/>
        </w:rPr>
        <w:t xml:space="preserve"> eller </w:t>
      </w:r>
      <w:r w:rsidR="007E3CBF">
        <w:rPr>
          <w:rFonts w:ascii="Times New Roman" w:hAnsi="Times New Roman" w:cs="Times New Roman"/>
        </w:rPr>
        <w:t xml:space="preserve">holdt uendret. </w:t>
      </w:r>
      <w:r w:rsidR="00802638">
        <w:rPr>
          <w:rFonts w:ascii="Times New Roman" w:hAnsi="Times New Roman" w:cs="Times New Roman"/>
        </w:rPr>
        <w:t xml:space="preserve">  </w:t>
      </w:r>
    </w:p>
    <w:p w:rsidR="0069729A" w:rsidRDefault="004F2BDA" w:rsidP="00713126">
      <w:pPr>
        <w:spacing w:line="360" w:lineRule="auto"/>
        <w:jc w:val="both"/>
        <w:rPr>
          <w:rFonts w:ascii="Times New Roman" w:hAnsi="Times New Roman" w:cs="Times New Roman"/>
        </w:rPr>
      </w:pPr>
      <w:r>
        <w:rPr>
          <w:rFonts w:ascii="Times New Roman" w:hAnsi="Times New Roman" w:cs="Times New Roman"/>
        </w:rPr>
        <w:t xml:space="preserve">ESB </w:t>
      </w:r>
      <w:r w:rsidR="00802638">
        <w:rPr>
          <w:rFonts w:ascii="Times New Roman" w:hAnsi="Times New Roman" w:cs="Times New Roman"/>
        </w:rPr>
        <w:t>erklærte</w:t>
      </w:r>
      <w:r w:rsidR="00AC3169">
        <w:rPr>
          <w:rFonts w:ascii="Times New Roman" w:hAnsi="Times New Roman" w:cs="Times New Roman"/>
        </w:rPr>
        <w:t xml:space="preserve"> pengepolitikk</w:t>
      </w:r>
      <w:r>
        <w:rPr>
          <w:rFonts w:ascii="Times New Roman" w:hAnsi="Times New Roman" w:cs="Times New Roman"/>
        </w:rPr>
        <w:t xml:space="preserve"> </w:t>
      </w:r>
      <w:r w:rsidR="00407C8F">
        <w:rPr>
          <w:rFonts w:ascii="Times New Roman" w:hAnsi="Times New Roman" w:cs="Times New Roman"/>
        </w:rPr>
        <w:t xml:space="preserve">er at den </w:t>
      </w:r>
      <w:r>
        <w:rPr>
          <w:rFonts w:ascii="Times New Roman" w:hAnsi="Times New Roman" w:cs="Times New Roman"/>
        </w:rPr>
        <w:t xml:space="preserve">skal være lik </w:t>
      </w:r>
      <w:r w:rsidR="00AC3169">
        <w:rPr>
          <w:rFonts w:ascii="Times New Roman" w:hAnsi="Times New Roman" w:cs="Times New Roman"/>
        </w:rPr>
        <w:t>for alle</w:t>
      </w:r>
      <w:r w:rsidR="00237F30">
        <w:rPr>
          <w:rFonts w:ascii="Times New Roman" w:hAnsi="Times New Roman" w:cs="Times New Roman"/>
        </w:rPr>
        <w:t xml:space="preserve"> landene </w:t>
      </w:r>
      <w:r w:rsidR="00AC3169">
        <w:rPr>
          <w:rFonts w:ascii="Times New Roman" w:hAnsi="Times New Roman" w:cs="Times New Roman"/>
        </w:rPr>
        <w:t xml:space="preserve">som inngår i eurosonen. </w:t>
      </w:r>
      <w:r>
        <w:rPr>
          <w:rFonts w:ascii="Times New Roman" w:hAnsi="Times New Roman" w:cs="Times New Roman"/>
        </w:rPr>
        <w:t xml:space="preserve">Man kan kanskje stusse litt over </w:t>
      </w:r>
      <w:r w:rsidR="00AC3169">
        <w:rPr>
          <w:rFonts w:ascii="Times New Roman" w:hAnsi="Times New Roman" w:cs="Times New Roman"/>
        </w:rPr>
        <w:t>hvor realistisk eksemplet ovenfor er</w:t>
      </w:r>
      <w:r>
        <w:rPr>
          <w:rFonts w:ascii="Times New Roman" w:hAnsi="Times New Roman" w:cs="Times New Roman"/>
        </w:rPr>
        <w:t xml:space="preserve">, hvor </w:t>
      </w:r>
      <w:r w:rsidR="00AC3169">
        <w:rPr>
          <w:rFonts w:ascii="Times New Roman" w:hAnsi="Times New Roman" w:cs="Times New Roman"/>
        </w:rPr>
        <w:t xml:space="preserve">økningen i </w:t>
      </w:r>
      <w:r w:rsidR="00237F30">
        <w:rPr>
          <w:rFonts w:ascii="Times New Roman" w:hAnsi="Times New Roman" w:cs="Times New Roman"/>
        </w:rPr>
        <w:t xml:space="preserve">basispengemengden </w:t>
      </w:r>
      <w:r w:rsidR="0069729A">
        <w:rPr>
          <w:rFonts w:ascii="Times New Roman" w:hAnsi="Times New Roman" w:cs="Times New Roman"/>
        </w:rPr>
        <w:t xml:space="preserve">kun </w:t>
      </w:r>
      <w:r w:rsidR="001117BC">
        <w:rPr>
          <w:rFonts w:ascii="Times New Roman" w:hAnsi="Times New Roman" w:cs="Times New Roman"/>
        </w:rPr>
        <w:t xml:space="preserve">har sitt opphav </w:t>
      </w:r>
      <w:r w:rsidR="00237F30">
        <w:rPr>
          <w:rFonts w:ascii="Times New Roman" w:hAnsi="Times New Roman" w:cs="Times New Roman"/>
        </w:rPr>
        <w:t xml:space="preserve">i den greske økonomien. </w:t>
      </w:r>
      <w:r w:rsidR="0069729A">
        <w:rPr>
          <w:rFonts w:ascii="Times New Roman" w:hAnsi="Times New Roman" w:cs="Times New Roman"/>
        </w:rPr>
        <w:t xml:space="preserve">For å </w:t>
      </w:r>
      <w:r>
        <w:rPr>
          <w:rFonts w:ascii="Times New Roman" w:hAnsi="Times New Roman" w:cs="Times New Roman"/>
        </w:rPr>
        <w:t>begrunne dette</w:t>
      </w:r>
      <w:r w:rsidR="0069729A">
        <w:rPr>
          <w:rFonts w:ascii="Times New Roman" w:hAnsi="Times New Roman" w:cs="Times New Roman"/>
        </w:rPr>
        <w:t xml:space="preserve">, la oss forenkle litt og legge til grunn at de nasjonale forretningsbankene har tilgang til finansiering gjennom kapitalmarkedet (dvs. obligasjons- og interbankmarkedet) og et </w:t>
      </w:r>
      <w:r w:rsidR="0069729A" w:rsidRPr="0099361B">
        <w:rPr>
          <w:rFonts w:ascii="Times New Roman" w:hAnsi="Times New Roman" w:cs="Times New Roman"/>
        </w:rPr>
        <w:t>”kredit</w:t>
      </w:r>
      <w:r w:rsidR="0069729A">
        <w:rPr>
          <w:rFonts w:ascii="Times New Roman" w:hAnsi="Times New Roman" w:cs="Times New Roman"/>
        </w:rPr>
        <w:t>t</w:t>
      </w:r>
      <w:r w:rsidR="0069729A" w:rsidRPr="0099361B">
        <w:rPr>
          <w:rFonts w:ascii="Times New Roman" w:hAnsi="Times New Roman" w:cs="Times New Roman"/>
        </w:rPr>
        <w:t xml:space="preserve">kort” utstedt av ESB. </w:t>
      </w:r>
      <w:r w:rsidR="0069729A">
        <w:rPr>
          <w:rFonts w:ascii="Times New Roman" w:hAnsi="Times New Roman" w:cs="Times New Roman"/>
        </w:rPr>
        <w:t>”K</w:t>
      </w:r>
      <w:r w:rsidR="0069729A" w:rsidRPr="0099361B">
        <w:rPr>
          <w:rFonts w:ascii="Times New Roman" w:hAnsi="Times New Roman" w:cs="Times New Roman"/>
        </w:rPr>
        <w:t>redit</w:t>
      </w:r>
      <w:r w:rsidR="0069729A">
        <w:rPr>
          <w:rFonts w:ascii="Times New Roman" w:hAnsi="Times New Roman" w:cs="Times New Roman"/>
        </w:rPr>
        <w:t>t</w:t>
      </w:r>
      <w:r w:rsidR="0069729A" w:rsidRPr="0099361B">
        <w:rPr>
          <w:rFonts w:ascii="Times New Roman" w:hAnsi="Times New Roman" w:cs="Times New Roman"/>
        </w:rPr>
        <w:t>kortet” gir adgang til å skape elektroniske penger</w:t>
      </w:r>
      <w:r w:rsidR="0069729A">
        <w:rPr>
          <w:rFonts w:ascii="Times New Roman" w:hAnsi="Times New Roman" w:cs="Times New Roman"/>
        </w:rPr>
        <w:t xml:space="preserve">, men er underlagt restriksjoner i form av </w:t>
      </w:r>
      <w:r w:rsidR="0069729A" w:rsidRPr="0099361B">
        <w:rPr>
          <w:rFonts w:ascii="Times New Roman" w:hAnsi="Times New Roman" w:cs="Times New Roman"/>
        </w:rPr>
        <w:t>refinansieringsrente</w:t>
      </w:r>
      <w:r w:rsidR="0069729A">
        <w:rPr>
          <w:rFonts w:ascii="Times New Roman" w:hAnsi="Times New Roman" w:cs="Times New Roman"/>
        </w:rPr>
        <w:t xml:space="preserve">, sikkerhetskrav </w:t>
      </w:r>
      <w:r w:rsidR="0069729A" w:rsidRPr="0099361B">
        <w:rPr>
          <w:rFonts w:ascii="Times New Roman" w:hAnsi="Times New Roman" w:cs="Times New Roman"/>
        </w:rPr>
        <w:t>og likviditetsskranker.</w:t>
      </w:r>
    </w:p>
    <w:p w:rsidR="0083519D" w:rsidRDefault="005A0896" w:rsidP="0083519D">
      <w:pPr>
        <w:spacing w:line="360" w:lineRule="auto"/>
        <w:jc w:val="both"/>
        <w:rPr>
          <w:rFonts w:ascii="Times New Roman" w:hAnsi="Times New Roman" w:cs="Times New Roman"/>
        </w:rPr>
      </w:pPr>
      <w:r>
        <w:rPr>
          <w:rFonts w:ascii="Times New Roman" w:hAnsi="Times New Roman" w:cs="Times New Roman"/>
        </w:rPr>
        <w:t xml:space="preserve">Vi antar </w:t>
      </w:r>
      <w:r w:rsidR="00237F30">
        <w:rPr>
          <w:rFonts w:ascii="Times New Roman" w:hAnsi="Times New Roman" w:cs="Times New Roman"/>
        </w:rPr>
        <w:t xml:space="preserve">at </w:t>
      </w:r>
      <w:r w:rsidR="00973B9D" w:rsidRPr="0099361B">
        <w:rPr>
          <w:rFonts w:ascii="Times New Roman" w:hAnsi="Times New Roman" w:cs="Times New Roman"/>
        </w:rPr>
        <w:t>forretningsbank</w:t>
      </w:r>
      <w:r w:rsidR="00F619F6">
        <w:rPr>
          <w:rFonts w:ascii="Times New Roman" w:hAnsi="Times New Roman" w:cs="Times New Roman"/>
        </w:rPr>
        <w:t>ene</w:t>
      </w:r>
      <w:r w:rsidR="005B739C">
        <w:rPr>
          <w:rFonts w:ascii="Times New Roman" w:hAnsi="Times New Roman" w:cs="Times New Roman"/>
        </w:rPr>
        <w:t xml:space="preserve"> ønsker å minimere sine finansieringskostnader. </w:t>
      </w:r>
      <w:r w:rsidR="004F2BDA">
        <w:rPr>
          <w:rFonts w:ascii="Times New Roman" w:hAnsi="Times New Roman" w:cs="Times New Roman"/>
        </w:rPr>
        <w:t xml:space="preserve">Det betyr at de </w:t>
      </w:r>
      <w:r w:rsidR="001117BC">
        <w:rPr>
          <w:rFonts w:ascii="Times New Roman" w:hAnsi="Times New Roman" w:cs="Times New Roman"/>
        </w:rPr>
        <w:t xml:space="preserve">velger </w:t>
      </w:r>
      <w:r w:rsidR="000058E0">
        <w:rPr>
          <w:rFonts w:ascii="Times New Roman" w:hAnsi="Times New Roman" w:cs="Times New Roman"/>
        </w:rPr>
        <w:t xml:space="preserve">å finansiere seg ved bruk av </w:t>
      </w:r>
      <w:r w:rsidR="000058E0" w:rsidRPr="0099361B">
        <w:rPr>
          <w:rFonts w:ascii="Times New Roman" w:hAnsi="Times New Roman" w:cs="Times New Roman"/>
        </w:rPr>
        <w:t>”kredittkortet”</w:t>
      </w:r>
      <w:r w:rsidR="000058E0">
        <w:rPr>
          <w:rFonts w:ascii="Times New Roman" w:hAnsi="Times New Roman" w:cs="Times New Roman"/>
        </w:rPr>
        <w:t xml:space="preserve"> til ESB dersom lånekostnadene her er lavere enn i </w:t>
      </w:r>
      <w:r w:rsidR="004E757E">
        <w:rPr>
          <w:rFonts w:ascii="Times New Roman" w:hAnsi="Times New Roman" w:cs="Times New Roman"/>
        </w:rPr>
        <w:t>interbankmarkedet</w:t>
      </w:r>
      <w:r w:rsidR="000058E0">
        <w:rPr>
          <w:rFonts w:ascii="Times New Roman" w:hAnsi="Times New Roman" w:cs="Times New Roman"/>
        </w:rPr>
        <w:t xml:space="preserve">. </w:t>
      </w:r>
      <w:r w:rsidR="00CA0AE0">
        <w:rPr>
          <w:rFonts w:ascii="Times New Roman" w:hAnsi="Times New Roman" w:cs="Times New Roman"/>
        </w:rPr>
        <w:t xml:space="preserve">I </w:t>
      </w:r>
      <w:r w:rsidR="0083519D">
        <w:rPr>
          <w:rFonts w:ascii="Times New Roman" w:hAnsi="Times New Roman" w:cs="Times New Roman"/>
        </w:rPr>
        <w:t xml:space="preserve">interbankmarkedet vil </w:t>
      </w:r>
      <w:r w:rsidR="00CA0AE0">
        <w:rPr>
          <w:rFonts w:ascii="Times New Roman" w:hAnsi="Times New Roman" w:cs="Times New Roman"/>
        </w:rPr>
        <w:t>finansieringskostnaden</w:t>
      </w:r>
      <w:r w:rsidR="0083519D">
        <w:rPr>
          <w:rFonts w:ascii="Times New Roman" w:hAnsi="Times New Roman" w:cs="Times New Roman"/>
        </w:rPr>
        <w:t xml:space="preserve"> </w:t>
      </w:r>
      <w:r w:rsidR="00CA0AE0">
        <w:rPr>
          <w:rFonts w:ascii="Times New Roman" w:hAnsi="Times New Roman" w:cs="Times New Roman"/>
        </w:rPr>
        <w:t>inneholde en risikopremie</w:t>
      </w:r>
      <w:r w:rsidR="00F11976">
        <w:rPr>
          <w:rFonts w:ascii="Times New Roman" w:hAnsi="Times New Roman" w:cs="Times New Roman"/>
        </w:rPr>
        <w:t xml:space="preserve">, </w:t>
      </w:r>
      <w:r w:rsidR="00CA0AE0">
        <w:rPr>
          <w:rFonts w:ascii="Times New Roman" w:hAnsi="Times New Roman" w:cs="Times New Roman"/>
        </w:rPr>
        <w:t xml:space="preserve">som typisk reflekterer investorenes vurdering av bankens soliditet. </w:t>
      </w:r>
      <w:r w:rsidR="005B739C">
        <w:rPr>
          <w:rFonts w:ascii="Times New Roman" w:hAnsi="Times New Roman" w:cs="Times New Roman"/>
        </w:rPr>
        <w:t xml:space="preserve">Anses den tyske forretningsbanken som </w:t>
      </w:r>
      <w:r w:rsidR="009A2F65">
        <w:rPr>
          <w:rFonts w:ascii="Times New Roman" w:hAnsi="Times New Roman" w:cs="Times New Roman"/>
        </w:rPr>
        <w:t>m</w:t>
      </w:r>
      <w:r w:rsidR="00CA0AE0">
        <w:rPr>
          <w:rFonts w:ascii="Times New Roman" w:hAnsi="Times New Roman" w:cs="Times New Roman"/>
        </w:rPr>
        <w:t>er solid enn den greske</w:t>
      </w:r>
      <w:r w:rsidR="009A2F65">
        <w:rPr>
          <w:rFonts w:ascii="Times New Roman" w:hAnsi="Times New Roman" w:cs="Times New Roman"/>
        </w:rPr>
        <w:t xml:space="preserve">, </w:t>
      </w:r>
      <w:r w:rsidR="005B739C">
        <w:rPr>
          <w:rFonts w:ascii="Times New Roman" w:hAnsi="Times New Roman" w:cs="Times New Roman"/>
        </w:rPr>
        <w:t>vil den oppnå en laver</w:t>
      </w:r>
      <w:r w:rsidR="00CA0AE0">
        <w:rPr>
          <w:rFonts w:ascii="Times New Roman" w:hAnsi="Times New Roman" w:cs="Times New Roman"/>
        </w:rPr>
        <w:t xml:space="preserve">e risikopremie. Vi kan dermed forestille oss en løsning hvor den greske forretningsbanken finansierer seg igjennom sin nasjonale sentralbank, mens den </w:t>
      </w:r>
      <w:r w:rsidR="00CA0AE0" w:rsidRPr="0099361B">
        <w:rPr>
          <w:rFonts w:ascii="Times New Roman" w:hAnsi="Times New Roman" w:cs="Times New Roman"/>
        </w:rPr>
        <w:t>tyske forr</w:t>
      </w:r>
      <w:r w:rsidR="00CA0AE0">
        <w:rPr>
          <w:rFonts w:ascii="Times New Roman" w:hAnsi="Times New Roman" w:cs="Times New Roman"/>
        </w:rPr>
        <w:t>etningsbanken finansierer seg i</w:t>
      </w:r>
      <w:r w:rsidR="004E757E">
        <w:rPr>
          <w:rFonts w:ascii="Times New Roman" w:hAnsi="Times New Roman" w:cs="Times New Roman"/>
        </w:rPr>
        <w:t xml:space="preserve"> interbankmarkedet</w:t>
      </w:r>
      <w:r w:rsidR="00CA0AE0" w:rsidRPr="0099361B">
        <w:rPr>
          <w:rFonts w:ascii="Times New Roman" w:hAnsi="Times New Roman" w:cs="Times New Roman"/>
        </w:rPr>
        <w:t>.</w:t>
      </w:r>
      <w:r w:rsidR="001117BC">
        <w:rPr>
          <w:rFonts w:ascii="Times New Roman" w:hAnsi="Times New Roman" w:cs="Times New Roman"/>
        </w:rPr>
        <w:t xml:space="preserve"> På bakgrunn av dette, </w:t>
      </w:r>
      <w:r w:rsidR="004F2BDA">
        <w:rPr>
          <w:rFonts w:ascii="Times New Roman" w:hAnsi="Times New Roman" w:cs="Times New Roman"/>
        </w:rPr>
        <w:t xml:space="preserve">kan vi konkludere med at penger utenfor landets </w:t>
      </w:r>
      <w:r w:rsidR="0083519D">
        <w:rPr>
          <w:rFonts w:ascii="Times New Roman" w:hAnsi="Times New Roman" w:cs="Times New Roman"/>
        </w:rPr>
        <w:t>grenser</w:t>
      </w:r>
      <w:r w:rsidR="00F11976">
        <w:rPr>
          <w:rFonts w:ascii="Times New Roman" w:hAnsi="Times New Roman" w:cs="Times New Roman"/>
        </w:rPr>
        <w:t xml:space="preserve"> har mulighet til å oppstå både i eurosonen som under </w:t>
      </w:r>
      <w:proofErr w:type="spellStart"/>
      <w:r w:rsidR="0083519D">
        <w:rPr>
          <w:rFonts w:ascii="Times New Roman" w:hAnsi="Times New Roman" w:cs="Times New Roman"/>
        </w:rPr>
        <w:t>Bretton</w:t>
      </w:r>
      <w:proofErr w:type="spellEnd"/>
      <w:r w:rsidR="0083519D">
        <w:rPr>
          <w:rFonts w:ascii="Times New Roman" w:hAnsi="Times New Roman" w:cs="Times New Roman"/>
        </w:rPr>
        <w:t xml:space="preserve"> Woods-systemet.</w:t>
      </w:r>
    </w:p>
    <w:p w:rsidR="006349F2" w:rsidRDefault="004F6944" w:rsidP="00713126">
      <w:pPr>
        <w:spacing w:line="360" w:lineRule="auto"/>
        <w:jc w:val="both"/>
        <w:rPr>
          <w:rFonts w:ascii="Times New Roman" w:hAnsi="Times New Roman" w:cs="Times New Roman"/>
        </w:rPr>
      </w:pPr>
      <w:r>
        <w:rPr>
          <w:rFonts w:ascii="Times New Roman" w:hAnsi="Times New Roman" w:cs="Times New Roman"/>
        </w:rPr>
        <w:t xml:space="preserve">Det er </w:t>
      </w:r>
      <w:r w:rsidR="00954EAA">
        <w:rPr>
          <w:rFonts w:ascii="Times New Roman" w:hAnsi="Times New Roman" w:cs="Times New Roman"/>
        </w:rPr>
        <w:t>imidlertid ikke slik at penger utenfor landets grenser</w:t>
      </w:r>
      <w:r w:rsidR="00F11976">
        <w:rPr>
          <w:rFonts w:ascii="Times New Roman" w:hAnsi="Times New Roman" w:cs="Times New Roman"/>
        </w:rPr>
        <w:t xml:space="preserve">, som vi til nå har fokusert på, trenger </w:t>
      </w:r>
      <w:r w:rsidR="008062E7">
        <w:rPr>
          <w:rFonts w:ascii="Times New Roman" w:hAnsi="Times New Roman" w:cs="Times New Roman"/>
        </w:rPr>
        <w:t xml:space="preserve">å være en direkte følge </w:t>
      </w:r>
      <w:r w:rsidR="0013315A">
        <w:rPr>
          <w:rFonts w:ascii="Times New Roman" w:hAnsi="Times New Roman" w:cs="Times New Roman"/>
        </w:rPr>
        <w:t>av en initial økning i basispengemengden. En annen variant</w:t>
      </w:r>
      <w:r w:rsidR="008E4C4C">
        <w:rPr>
          <w:rFonts w:ascii="Times New Roman" w:hAnsi="Times New Roman" w:cs="Times New Roman"/>
        </w:rPr>
        <w:t xml:space="preserve"> er at </w:t>
      </w:r>
      <w:r w:rsidR="0013315A">
        <w:rPr>
          <w:rFonts w:ascii="Times New Roman" w:hAnsi="Times New Roman" w:cs="Times New Roman"/>
        </w:rPr>
        <w:t>dette kan</w:t>
      </w:r>
      <w:r w:rsidR="008E4C4C">
        <w:rPr>
          <w:rFonts w:ascii="Times New Roman" w:hAnsi="Times New Roman" w:cs="Times New Roman"/>
        </w:rPr>
        <w:t xml:space="preserve"> </w:t>
      </w:r>
      <w:r w:rsidR="008E4C4C">
        <w:rPr>
          <w:rFonts w:ascii="Times New Roman" w:hAnsi="Times New Roman" w:cs="Times New Roman"/>
        </w:rPr>
        <w:lastRenderedPageBreak/>
        <w:t>komme av endrede p</w:t>
      </w:r>
      <w:r w:rsidR="0013315A">
        <w:rPr>
          <w:rFonts w:ascii="Times New Roman" w:hAnsi="Times New Roman" w:cs="Times New Roman"/>
        </w:rPr>
        <w:t xml:space="preserve">referanser </w:t>
      </w:r>
      <w:r w:rsidR="008E4C4C">
        <w:rPr>
          <w:rFonts w:ascii="Times New Roman" w:hAnsi="Times New Roman" w:cs="Times New Roman"/>
        </w:rPr>
        <w:t xml:space="preserve">for i hvilken </w:t>
      </w:r>
      <w:r w:rsidR="000B7428">
        <w:rPr>
          <w:rFonts w:ascii="Times New Roman" w:hAnsi="Times New Roman" w:cs="Times New Roman"/>
        </w:rPr>
        <w:t>forretnings</w:t>
      </w:r>
      <w:r w:rsidR="0013315A">
        <w:rPr>
          <w:rFonts w:ascii="Times New Roman" w:hAnsi="Times New Roman" w:cs="Times New Roman"/>
        </w:rPr>
        <w:t>bank husholdningen foretrekker å plassere sine innskudd.</w:t>
      </w:r>
    </w:p>
    <w:p w:rsidR="00A31CCC" w:rsidRPr="00A31CCC" w:rsidRDefault="001F1A33"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6</w:t>
      </w:r>
      <w:r w:rsidR="00A31CCC" w:rsidRPr="00A31CCC">
        <w:rPr>
          <w:rFonts w:ascii="Times New Roman" w:hAnsi="Times New Roman" w:cs="Times New Roman"/>
          <w:color w:val="4F81BD" w:themeColor="accent1"/>
        </w:rPr>
        <w:t xml:space="preserve"> omtrent her</w:t>
      </w:r>
      <w:r>
        <w:rPr>
          <w:rFonts w:ascii="Times New Roman" w:hAnsi="Times New Roman" w:cs="Times New Roman"/>
          <w:color w:val="4F81BD" w:themeColor="accent1"/>
        </w:rPr>
        <w:t>.</w:t>
      </w:r>
    </w:p>
    <w:p w:rsidR="00C51B1E" w:rsidRPr="0099361B" w:rsidRDefault="00813C3D" w:rsidP="00D67126">
      <w:pPr>
        <w:spacing w:line="360" w:lineRule="auto"/>
        <w:jc w:val="both"/>
        <w:rPr>
          <w:rFonts w:ascii="Times New Roman" w:hAnsi="Times New Roman" w:cs="Times New Roman"/>
        </w:rPr>
      </w:pPr>
      <w:r>
        <w:rPr>
          <w:rFonts w:ascii="Times New Roman" w:hAnsi="Times New Roman" w:cs="Times New Roman"/>
        </w:rPr>
        <w:t>I</w:t>
      </w:r>
      <w:r w:rsidR="006349F2">
        <w:rPr>
          <w:rFonts w:ascii="Times New Roman" w:hAnsi="Times New Roman" w:cs="Times New Roman"/>
        </w:rPr>
        <w:t xml:space="preserve"> figur 6 </w:t>
      </w:r>
      <w:r w:rsidR="000D7C98">
        <w:rPr>
          <w:rFonts w:ascii="Times New Roman" w:hAnsi="Times New Roman" w:cs="Times New Roman"/>
        </w:rPr>
        <w:t>tenker vi oss at transaksjonskjeden starter først ved at husholdningen i Hellas</w:t>
      </w:r>
      <w:r w:rsidR="00C56169">
        <w:rPr>
          <w:rFonts w:ascii="Times New Roman" w:hAnsi="Times New Roman" w:cs="Times New Roman"/>
        </w:rPr>
        <w:t xml:space="preserve"> endrer sine</w:t>
      </w:r>
      <w:r w:rsidR="001117BC">
        <w:rPr>
          <w:rFonts w:ascii="Times New Roman" w:hAnsi="Times New Roman" w:cs="Times New Roman"/>
        </w:rPr>
        <w:t xml:space="preserve"> innskuddspreferanser. Som en følge </w:t>
      </w:r>
      <w:r w:rsidR="000D74B7">
        <w:rPr>
          <w:rFonts w:ascii="Times New Roman" w:hAnsi="Times New Roman" w:cs="Times New Roman"/>
        </w:rPr>
        <w:t>overføres 50 euro fra innskudd i den greske forr</w:t>
      </w:r>
      <w:r w:rsidR="0013315A">
        <w:rPr>
          <w:rFonts w:ascii="Times New Roman" w:hAnsi="Times New Roman" w:cs="Times New Roman"/>
        </w:rPr>
        <w:t>etningsbanken over til den tyske</w:t>
      </w:r>
      <w:r w:rsidR="000D74B7">
        <w:rPr>
          <w:rFonts w:ascii="Times New Roman" w:hAnsi="Times New Roman" w:cs="Times New Roman"/>
        </w:rPr>
        <w:t>.</w:t>
      </w:r>
      <w:r w:rsidR="00C56169">
        <w:rPr>
          <w:rFonts w:ascii="Times New Roman" w:hAnsi="Times New Roman" w:cs="Times New Roman"/>
        </w:rPr>
        <w:t xml:space="preserve"> Dersom den greske forretningsbanken</w:t>
      </w:r>
      <w:r w:rsidR="0013315A">
        <w:rPr>
          <w:rFonts w:ascii="Times New Roman" w:hAnsi="Times New Roman" w:cs="Times New Roman"/>
        </w:rPr>
        <w:t xml:space="preserve"> ikke møter denne endringen ved økt finansiering i kapitalmarkedet</w:t>
      </w:r>
      <w:r w:rsidR="008062E7">
        <w:rPr>
          <w:rFonts w:ascii="Times New Roman" w:hAnsi="Times New Roman" w:cs="Times New Roman"/>
        </w:rPr>
        <w:t xml:space="preserve">, </w:t>
      </w:r>
      <w:r w:rsidR="0013315A">
        <w:rPr>
          <w:rFonts w:ascii="Times New Roman" w:hAnsi="Times New Roman" w:cs="Times New Roman"/>
        </w:rPr>
        <w:t xml:space="preserve">eller ved likvidering av deler av sin eiendelsside, </w:t>
      </w:r>
      <w:r w:rsidR="008062E7">
        <w:rPr>
          <w:rFonts w:ascii="Times New Roman" w:hAnsi="Times New Roman" w:cs="Times New Roman"/>
        </w:rPr>
        <w:t xml:space="preserve">vil den </w:t>
      </w:r>
      <w:r w:rsidR="00D67126">
        <w:rPr>
          <w:rFonts w:ascii="Times New Roman" w:hAnsi="Times New Roman" w:cs="Times New Roman"/>
        </w:rPr>
        <w:t xml:space="preserve">bli tvunget til å ta opp et refinansieringslån </w:t>
      </w:r>
      <w:r w:rsidR="0013315A">
        <w:rPr>
          <w:rFonts w:ascii="Times New Roman" w:hAnsi="Times New Roman" w:cs="Times New Roman"/>
        </w:rPr>
        <w:t>i den greske nasjonale sentralbanken på 50 euro</w:t>
      </w:r>
      <w:r w:rsidR="00D67126">
        <w:rPr>
          <w:rFonts w:ascii="Times New Roman" w:hAnsi="Times New Roman" w:cs="Times New Roman"/>
        </w:rPr>
        <w:t xml:space="preserve">. </w:t>
      </w:r>
      <w:r w:rsidR="0013315A">
        <w:rPr>
          <w:rFonts w:ascii="Times New Roman" w:hAnsi="Times New Roman" w:cs="Times New Roman"/>
        </w:rPr>
        <w:t>Det</w:t>
      </w:r>
      <w:r w:rsidR="00F11976">
        <w:rPr>
          <w:rFonts w:ascii="Times New Roman" w:hAnsi="Times New Roman" w:cs="Times New Roman"/>
        </w:rPr>
        <w:t xml:space="preserve"> må bety </w:t>
      </w:r>
      <w:r w:rsidR="0013315A">
        <w:rPr>
          <w:rFonts w:ascii="Times New Roman" w:hAnsi="Times New Roman" w:cs="Times New Roman"/>
        </w:rPr>
        <w:t>at mengden basispenger utstedt av den greske nasjonalbanken</w:t>
      </w:r>
      <w:r w:rsidR="001117BC">
        <w:rPr>
          <w:rFonts w:ascii="Times New Roman" w:hAnsi="Times New Roman" w:cs="Times New Roman"/>
        </w:rPr>
        <w:t xml:space="preserve"> vil øke</w:t>
      </w:r>
      <w:r w:rsidR="0013315A">
        <w:rPr>
          <w:rFonts w:ascii="Times New Roman" w:hAnsi="Times New Roman" w:cs="Times New Roman"/>
        </w:rPr>
        <w:t xml:space="preserve">. </w:t>
      </w:r>
      <w:r w:rsidR="007E3CBF">
        <w:rPr>
          <w:rFonts w:ascii="Times New Roman" w:hAnsi="Times New Roman" w:cs="Times New Roman"/>
        </w:rPr>
        <w:t>Den tyske forretningsbanken mottar på sin</w:t>
      </w:r>
      <w:r w:rsidR="00BA59A5">
        <w:rPr>
          <w:rFonts w:ascii="Times New Roman" w:hAnsi="Times New Roman" w:cs="Times New Roman"/>
        </w:rPr>
        <w:t xml:space="preserve"> side </w:t>
      </w:r>
      <w:r w:rsidR="007E3CBF">
        <w:rPr>
          <w:rFonts w:ascii="Times New Roman" w:hAnsi="Times New Roman" w:cs="Times New Roman"/>
        </w:rPr>
        <w:t>50 euro igjennom</w:t>
      </w:r>
      <w:r w:rsidR="00BA59A5">
        <w:rPr>
          <w:rFonts w:ascii="Times New Roman" w:hAnsi="Times New Roman" w:cs="Times New Roman"/>
        </w:rPr>
        <w:t xml:space="preserve"> det elektroniske betalingssystemet </w:t>
      </w:r>
      <w:r w:rsidR="001A2783">
        <w:rPr>
          <w:rFonts w:ascii="Times New Roman" w:hAnsi="Times New Roman" w:cs="Times New Roman"/>
        </w:rPr>
        <w:t>TARGET</w:t>
      </w:r>
      <w:r w:rsidR="00D67126">
        <w:rPr>
          <w:rFonts w:ascii="Times New Roman" w:hAnsi="Times New Roman" w:cs="Times New Roman"/>
        </w:rPr>
        <w:t>,</w:t>
      </w:r>
      <w:r w:rsidR="001A2783">
        <w:rPr>
          <w:rFonts w:ascii="Times New Roman" w:hAnsi="Times New Roman" w:cs="Times New Roman"/>
        </w:rPr>
        <w:t xml:space="preserve"> </w:t>
      </w:r>
      <w:r w:rsidR="007E3CBF">
        <w:rPr>
          <w:rFonts w:ascii="Times New Roman" w:hAnsi="Times New Roman" w:cs="Times New Roman"/>
        </w:rPr>
        <w:t>som den velger å</w:t>
      </w:r>
      <w:r w:rsidR="0013315A">
        <w:rPr>
          <w:rFonts w:ascii="Times New Roman" w:hAnsi="Times New Roman" w:cs="Times New Roman"/>
        </w:rPr>
        <w:t xml:space="preserve"> plassere </w:t>
      </w:r>
      <w:r w:rsidR="007E3CBF">
        <w:rPr>
          <w:rFonts w:ascii="Times New Roman" w:hAnsi="Times New Roman" w:cs="Times New Roman"/>
        </w:rPr>
        <w:t xml:space="preserve">på sin reservekonto i Bundesbank. </w:t>
      </w:r>
      <w:r w:rsidR="000D74B7">
        <w:rPr>
          <w:rFonts w:ascii="Times New Roman" w:hAnsi="Times New Roman" w:cs="Times New Roman"/>
        </w:rPr>
        <w:t xml:space="preserve">Reservene blir </w:t>
      </w:r>
      <w:r w:rsidR="001A2783">
        <w:rPr>
          <w:rFonts w:ascii="Times New Roman" w:hAnsi="Times New Roman" w:cs="Times New Roman"/>
        </w:rPr>
        <w:t xml:space="preserve">så </w:t>
      </w:r>
      <w:r w:rsidR="000D74B7">
        <w:rPr>
          <w:rFonts w:ascii="Times New Roman" w:hAnsi="Times New Roman" w:cs="Times New Roman"/>
        </w:rPr>
        <w:t>destruert ved at ESB klarerer systemet ved å øke TARGET-gjelden på den greske nasjonale sentralbanken</w:t>
      </w:r>
      <w:r w:rsidR="00CA2A0D">
        <w:rPr>
          <w:rFonts w:ascii="Times New Roman" w:hAnsi="Times New Roman" w:cs="Times New Roman"/>
        </w:rPr>
        <w:t xml:space="preserve">, </w:t>
      </w:r>
      <w:r w:rsidR="000D74B7">
        <w:rPr>
          <w:rFonts w:ascii="Times New Roman" w:hAnsi="Times New Roman" w:cs="Times New Roman"/>
        </w:rPr>
        <w:t>motsvart av en øknings på Bundesbanks TARGET-fordringer. B</w:t>
      </w:r>
      <w:r w:rsidR="00C51B1E" w:rsidRPr="0099361B">
        <w:rPr>
          <w:rFonts w:ascii="Times New Roman" w:hAnsi="Times New Roman" w:cs="Times New Roman"/>
        </w:rPr>
        <w:t xml:space="preserve">asispengemengden </w:t>
      </w:r>
      <w:r w:rsidR="00BA59A5">
        <w:rPr>
          <w:rFonts w:ascii="Times New Roman" w:hAnsi="Times New Roman" w:cs="Times New Roman"/>
        </w:rPr>
        <w:t xml:space="preserve">for hele systemet forblir </w:t>
      </w:r>
      <w:r w:rsidR="000D74B7">
        <w:rPr>
          <w:rFonts w:ascii="Times New Roman" w:hAnsi="Times New Roman" w:cs="Times New Roman"/>
        </w:rPr>
        <w:t xml:space="preserve">dermed </w:t>
      </w:r>
      <w:r w:rsidR="00C51B1E" w:rsidRPr="0099361B">
        <w:rPr>
          <w:rFonts w:ascii="Times New Roman" w:hAnsi="Times New Roman" w:cs="Times New Roman"/>
        </w:rPr>
        <w:t>uendret</w:t>
      </w:r>
      <w:r w:rsidR="007E3CBF">
        <w:rPr>
          <w:rFonts w:ascii="Times New Roman" w:hAnsi="Times New Roman" w:cs="Times New Roman"/>
        </w:rPr>
        <w:t>.</w:t>
      </w:r>
    </w:p>
    <w:p w:rsidR="00F11976" w:rsidRDefault="007E3CBF" w:rsidP="001A2783">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 xml:space="preserve">ikken </w:t>
      </w:r>
      <w:r w:rsidR="004F6944">
        <w:rPr>
          <w:rFonts w:ascii="Times New Roman" w:hAnsi="Times New Roman" w:cs="Times New Roman"/>
        </w:rPr>
        <w:t xml:space="preserve">som har blitt reist mot </w:t>
      </w:r>
      <w:r w:rsidR="0094002B" w:rsidRPr="006F078E">
        <w:rPr>
          <w:rFonts w:ascii="Times New Roman" w:hAnsi="Times New Roman" w:cs="Times New Roman"/>
          <w:noProof/>
        </w:rPr>
        <w:t>Sinn og Wollmershauser (2012)</w:t>
      </w:r>
      <w:r w:rsidR="00F11976">
        <w:rPr>
          <w:rFonts w:ascii="Times New Roman" w:hAnsi="Times New Roman" w:cs="Times New Roman"/>
        </w:rPr>
        <w:t xml:space="preserve">, </w:t>
      </w:r>
      <w:r w:rsidR="00D1024A">
        <w:rPr>
          <w:rFonts w:ascii="Times New Roman" w:hAnsi="Times New Roman" w:cs="Times New Roman"/>
        </w:rPr>
        <w:t xml:space="preserve">er at de i for stor grad har tolket ubalansene i TARGET-systemet som en </w:t>
      </w:r>
      <w:r w:rsidR="00CA2A0D">
        <w:rPr>
          <w:rFonts w:ascii="Times New Roman" w:hAnsi="Times New Roman" w:cs="Times New Roman"/>
        </w:rPr>
        <w:t xml:space="preserve">følge </w:t>
      </w:r>
      <w:r w:rsidR="00D1024A">
        <w:rPr>
          <w:rFonts w:ascii="Times New Roman" w:hAnsi="Times New Roman" w:cs="Times New Roman"/>
        </w:rPr>
        <w:t xml:space="preserve">av </w:t>
      </w:r>
      <w:r w:rsidR="00CA2A0D">
        <w:rPr>
          <w:rFonts w:ascii="Times New Roman" w:hAnsi="Times New Roman" w:cs="Times New Roman"/>
        </w:rPr>
        <w:t xml:space="preserve">at </w:t>
      </w:r>
      <w:r w:rsidR="00D1024A">
        <w:rPr>
          <w:rFonts w:ascii="Times New Roman" w:hAnsi="Times New Roman" w:cs="Times New Roman"/>
        </w:rPr>
        <w:t>PIIGS-landene har fått finansiert sin</w:t>
      </w:r>
      <w:r w:rsidR="00F8288C">
        <w:rPr>
          <w:rFonts w:ascii="Times New Roman" w:hAnsi="Times New Roman" w:cs="Times New Roman"/>
        </w:rPr>
        <w:t>e</w:t>
      </w:r>
      <w:r w:rsidR="00D1024A">
        <w:rPr>
          <w:rFonts w:ascii="Times New Roman" w:hAnsi="Times New Roman" w:cs="Times New Roman"/>
        </w:rPr>
        <w:t xml:space="preserve"> underskudd på driftsbalansen, og ikke tatt høyde for den slags kap</w:t>
      </w:r>
      <w:r w:rsidR="00F11976">
        <w:rPr>
          <w:rFonts w:ascii="Times New Roman" w:hAnsi="Times New Roman" w:cs="Times New Roman"/>
        </w:rPr>
        <w:t>italflukt som her har blitt forklart</w:t>
      </w:r>
      <w:r w:rsidR="00C4728F">
        <w:rPr>
          <w:rFonts w:ascii="Times New Roman" w:hAnsi="Times New Roman" w:cs="Times New Roman"/>
        </w:rPr>
        <w:t xml:space="preserve"> </w:t>
      </w:r>
      <w:r w:rsidR="00D1024A">
        <w:rPr>
          <w:rFonts w:ascii="Times New Roman" w:hAnsi="Times New Roman" w:cs="Times New Roman"/>
        </w:rPr>
        <w:t xml:space="preserve">(se for eks. </w:t>
      </w:r>
      <w:r w:rsidR="0094002B" w:rsidRPr="006F078E">
        <w:rPr>
          <w:rFonts w:ascii="Times New Roman" w:hAnsi="Times New Roman" w:cs="Times New Roman"/>
          <w:noProof/>
        </w:rPr>
        <w:t>Bindseil og Koenig (2011)</w:t>
      </w:r>
      <w:r w:rsidR="00D1024A" w:rsidRPr="006F078E">
        <w:rPr>
          <w:rFonts w:ascii="Times New Roman" w:hAnsi="Times New Roman" w:cs="Times New Roman"/>
        </w:rPr>
        <w:t xml:space="preserve"> og </w:t>
      </w:r>
      <w:r w:rsidR="0094002B" w:rsidRPr="006F078E">
        <w:rPr>
          <w:rFonts w:ascii="Times New Roman" w:hAnsi="Times New Roman" w:cs="Times New Roman"/>
          <w:noProof/>
        </w:rPr>
        <w:t>De Grauwe og Ji (2012)</w:t>
      </w:r>
      <w:r w:rsidR="0094002B">
        <w:rPr>
          <w:rFonts w:ascii="Times New Roman" w:hAnsi="Times New Roman" w:cs="Times New Roman"/>
          <w:color w:val="000000" w:themeColor="text1"/>
        </w:rPr>
        <w:t>)</w:t>
      </w:r>
      <w:r w:rsidR="00D1024A" w:rsidRPr="006F078E">
        <w:rPr>
          <w:rFonts w:ascii="Times New Roman" w:hAnsi="Times New Roman" w:cs="Times New Roman"/>
          <w:color w:val="000000" w:themeColor="text1"/>
        </w:rPr>
        <w:t>.</w:t>
      </w:r>
      <w:r w:rsidR="00C4728F" w:rsidRPr="006F078E">
        <w:rPr>
          <w:rFonts w:ascii="Times New Roman" w:hAnsi="Times New Roman" w:cs="Times New Roman"/>
          <w:color w:val="000000" w:themeColor="text1"/>
        </w:rPr>
        <w:t xml:space="preserve"> </w:t>
      </w:r>
      <w:r w:rsidR="00F8288C" w:rsidRPr="00F65994">
        <w:rPr>
          <w:rFonts w:ascii="Times New Roman" w:hAnsi="Times New Roman" w:cs="Times New Roman"/>
          <w:color w:val="000000" w:themeColor="text1"/>
        </w:rPr>
        <w:t>Den kritikken</w:t>
      </w:r>
      <w:r w:rsidR="00CA2A0D">
        <w:rPr>
          <w:rFonts w:ascii="Times New Roman" w:hAnsi="Times New Roman" w:cs="Times New Roman"/>
          <w:color w:val="000000" w:themeColor="text1"/>
        </w:rPr>
        <w:t xml:space="preserve"> </w:t>
      </w:r>
      <w:r w:rsidR="00F11976">
        <w:rPr>
          <w:rFonts w:ascii="Times New Roman" w:hAnsi="Times New Roman" w:cs="Times New Roman"/>
          <w:color w:val="000000" w:themeColor="text1"/>
        </w:rPr>
        <w:t xml:space="preserve">behøver imidlertid ikke å bety så mye når det gjelder </w:t>
      </w:r>
      <w:r w:rsidR="00AD0BA1" w:rsidRPr="00F65994">
        <w:rPr>
          <w:rFonts w:ascii="Times New Roman" w:hAnsi="Times New Roman" w:cs="Times New Roman"/>
          <w:color w:val="000000" w:themeColor="text1"/>
        </w:rPr>
        <w:t>s</w:t>
      </w:r>
      <w:r w:rsidR="001A2783" w:rsidRPr="00F65994">
        <w:rPr>
          <w:rFonts w:ascii="Times New Roman" w:hAnsi="Times New Roman" w:cs="Times New Roman"/>
          <w:color w:val="000000" w:themeColor="text1"/>
        </w:rPr>
        <w:t>v</w:t>
      </w:r>
      <w:r w:rsidR="00F8288C" w:rsidRPr="00F65994">
        <w:rPr>
          <w:rFonts w:ascii="Times New Roman" w:hAnsi="Times New Roman" w:cs="Times New Roman"/>
          <w:color w:val="000000" w:themeColor="text1"/>
        </w:rPr>
        <w:t>akhetene ved TARGET</w:t>
      </w:r>
      <w:r w:rsidR="001A2783">
        <w:rPr>
          <w:rFonts w:ascii="Times New Roman" w:hAnsi="Times New Roman" w:cs="Times New Roman"/>
        </w:rPr>
        <w:t>-systemet.</w:t>
      </w:r>
      <w:r w:rsidR="008E4C4C">
        <w:rPr>
          <w:rFonts w:ascii="Times New Roman" w:hAnsi="Times New Roman" w:cs="Times New Roman"/>
        </w:rPr>
        <w:t xml:space="preserve"> Fo</w:t>
      </w:r>
      <w:r w:rsidR="001117BC">
        <w:rPr>
          <w:rFonts w:ascii="Times New Roman" w:hAnsi="Times New Roman" w:cs="Times New Roman"/>
        </w:rPr>
        <w:t xml:space="preserve">r å belyse dette nærmere, trenger vi å </w:t>
      </w:r>
      <w:r w:rsidR="008E4C4C">
        <w:rPr>
          <w:rFonts w:ascii="Times New Roman" w:hAnsi="Times New Roman" w:cs="Times New Roman"/>
        </w:rPr>
        <w:t xml:space="preserve">kjenne til den </w:t>
      </w:r>
      <w:r w:rsidR="001A2783">
        <w:rPr>
          <w:rFonts w:ascii="Times New Roman" w:hAnsi="Times New Roman" w:cs="Times New Roman"/>
        </w:rPr>
        <w:t>bakenforliggende årsaken til</w:t>
      </w:r>
      <w:r w:rsidR="00AD0BA1">
        <w:rPr>
          <w:rFonts w:ascii="Times New Roman" w:hAnsi="Times New Roman" w:cs="Times New Roman"/>
        </w:rPr>
        <w:t xml:space="preserve"> de endrede</w:t>
      </w:r>
      <w:r w:rsidR="008E4C4C">
        <w:rPr>
          <w:rFonts w:ascii="Times New Roman" w:hAnsi="Times New Roman" w:cs="Times New Roman"/>
        </w:rPr>
        <w:t xml:space="preserve"> preferansene for innskudd. </w:t>
      </w:r>
    </w:p>
    <w:p w:rsidR="001117BC" w:rsidRDefault="008E4C4C" w:rsidP="00713126">
      <w:pPr>
        <w:spacing w:line="360" w:lineRule="auto"/>
        <w:jc w:val="both"/>
        <w:rPr>
          <w:rFonts w:ascii="Times New Roman" w:hAnsi="Times New Roman" w:cs="Times New Roman"/>
        </w:rPr>
      </w:pPr>
      <w:r>
        <w:rPr>
          <w:rFonts w:ascii="Times New Roman" w:hAnsi="Times New Roman" w:cs="Times New Roman"/>
        </w:rPr>
        <w:t xml:space="preserve">Gitt at </w:t>
      </w:r>
      <w:r w:rsidR="001A2783">
        <w:rPr>
          <w:rFonts w:ascii="Times New Roman" w:hAnsi="Times New Roman" w:cs="Times New Roman"/>
        </w:rPr>
        <w:t>den</w:t>
      </w:r>
      <w:r w:rsidR="00CA2A0D">
        <w:rPr>
          <w:rFonts w:ascii="Times New Roman" w:hAnsi="Times New Roman" w:cs="Times New Roman"/>
        </w:rPr>
        <w:t>ne</w:t>
      </w:r>
      <w:r w:rsidR="00C860B1">
        <w:rPr>
          <w:rFonts w:ascii="Times New Roman" w:hAnsi="Times New Roman" w:cs="Times New Roman"/>
        </w:rPr>
        <w:t xml:space="preserve"> endringen </w:t>
      </w:r>
      <w:r w:rsidR="00C860B1">
        <w:rPr>
          <w:rFonts w:ascii="Times New Roman" w:hAnsi="Times New Roman" w:cs="Times New Roman"/>
          <w:i/>
        </w:rPr>
        <w:t xml:space="preserve">ikke </w:t>
      </w:r>
      <w:r>
        <w:rPr>
          <w:rFonts w:ascii="Times New Roman" w:hAnsi="Times New Roman" w:cs="Times New Roman"/>
        </w:rPr>
        <w:t xml:space="preserve">kan knyttes til </w:t>
      </w:r>
      <w:r w:rsidR="000B7428">
        <w:rPr>
          <w:rFonts w:ascii="Times New Roman" w:hAnsi="Times New Roman" w:cs="Times New Roman"/>
        </w:rPr>
        <w:t xml:space="preserve">husholdningens </w:t>
      </w:r>
      <w:r w:rsidR="001A2783">
        <w:rPr>
          <w:rFonts w:ascii="Times New Roman" w:hAnsi="Times New Roman" w:cs="Times New Roman"/>
        </w:rPr>
        <w:t>vurdering av forretningsbankenes soliditet,</w:t>
      </w:r>
      <w:r>
        <w:rPr>
          <w:rFonts w:ascii="Times New Roman" w:hAnsi="Times New Roman" w:cs="Times New Roman"/>
        </w:rPr>
        <w:t xml:space="preserve"> men </w:t>
      </w:r>
      <w:r w:rsidR="001117BC">
        <w:rPr>
          <w:rFonts w:ascii="Times New Roman" w:hAnsi="Times New Roman" w:cs="Times New Roman"/>
        </w:rPr>
        <w:t>en omplassering foretatt av mer bekvemmelighets</w:t>
      </w:r>
      <w:r w:rsidR="00EA0AF1">
        <w:rPr>
          <w:rFonts w:ascii="Times New Roman" w:hAnsi="Times New Roman" w:cs="Times New Roman"/>
        </w:rPr>
        <w:t>grunner</w:t>
      </w:r>
      <w:r w:rsidR="001117BC">
        <w:rPr>
          <w:rFonts w:ascii="Times New Roman" w:hAnsi="Times New Roman" w:cs="Times New Roman"/>
        </w:rPr>
        <w:t xml:space="preserve">. </w:t>
      </w:r>
      <w:r w:rsidR="00CA32F3">
        <w:rPr>
          <w:rFonts w:ascii="Times New Roman" w:hAnsi="Times New Roman" w:cs="Times New Roman"/>
        </w:rPr>
        <w:t>Da</w:t>
      </w:r>
      <w:r w:rsidR="00EA0AF1">
        <w:rPr>
          <w:rFonts w:ascii="Times New Roman" w:hAnsi="Times New Roman" w:cs="Times New Roman"/>
        </w:rPr>
        <w:t xml:space="preserve"> kan </w:t>
      </w:r>
      <w:r w:rsidR="001A2783">
        <w:rPr>
          <w:rFonts w:ascii="Times New Roman" w:hAnsi="Times New Roman" w:cs="Times New Roman"/>
        </w:rPr>
        <w:t>TARGET-systemet</w:t>
      </w:r>
      <w:r w:rsidR="00CA2A0D">
        <w:rPr>
          <w:rFonts w:ascii="Times New Roman" w:hAnsi="Times New Roman" w:cs="Times New Roman"/>
        </w:rPr>
        <w:t xml:space="preserve"> </w:t>
      </w:r>
      <w:r w:rsidR="00EA0AF1">
        <w:rPr>
          <w:rFonts w:ascii="Times New Roman" w:hAnsi="Times New Roman" w:cs="Times New Roman"/>
        </w:rPr>
        <w:t xml:space="preserve">betraktes som et system som </w:t>
      </w:r>
      <w:r w:rsidR="00DB0FA2">
        <w:rPr>
          <w:rFonts w:ascii="Times New Roman" w:hAnsi="Times New Roman" w:cs="Times New Roman"/>
        </w:rPr>
        <w:t xml:space="preserve">har som egenskap at den forhindrer </w:t>
      </w:r>
      <w:r w:rsidR="00CA2A0D">
        <w:rPr>
          <w:rFonts w:ascii="Times New Roman" w:hAnsi="Times New Roman" w:cs="Times New Roman"/>
        </w:rPr>
        <w:t xml:space="preserve">unødvendige </w:t>
      </w:r>
      <w:r w:rsidR="001A2783">
        <w:rPr>
          <w:rFonts w:ascii="Times New Roman" w:hAnsi="Times New Roman" w:cs="Times New Roman"/>
        </w:rPr>
        <w:t>likviditetskrise mellom forretningsbankene.</w:t>
      </w:r>
      <w:r w:rsidR="00AD0BA1">
        <w:rPr>
          <w:rFonts w:ascii="Times New Roman" w:hAnsi="Times New Roman" w:cs="Times New Roman"/>
        </w:rPr>
        <w:t xml:space="preserve"> Skyldes derimot de endrede innskuddspreferanser en sviktende tillit forretningsbankenes soliditet</w:t>
      </w:r>
      <w:r w:rsidR="00857525">
        <w:rPr>
          <w:rFonts w:ascii="Times New Roman" w:hAnsi="Times New Roman" w:cs="Times New Roman"/>
        </w:rPr>
        <w:t>,</w:t>
      </w:r>
      <w:r w:rsidR="00AD0BA1">
        <w:rPr>
          <w:rFonts w:ascii="Times New Roman" w:hAnsi="Times New Roman" w:cs="Times New Roman"/>
        </w:rPr>
        <w:t xml:space="preserve"> er situasjonen en helt annen. </w:t>
      </w:r>
    </w:p>
    <w:p w:rsidR="00C860B1" w:rsidRPr="00C860B1" w:rsidRDefault="001311E5" w:rsidP="00713126">
      <w:pPr>
        <w:spacing w:line="360" w:lineRule="auto"/>
        <w:jc w:val="both"/>
        <w:rPr>
          <w:rFonts w:ascii="Times New Roman" w:hAnsi="Times New Roman" w:cs="Times New Roman"/>
        </w:rPr>
      </w:pPr>
      <w:r>
        <w:rPr>
          <w:rFonts w:ascii="Times New Roman" w:hAnsi="Times New Roman" w:cs="Times New Roman"/>
        </w:rPr>
        <w:t xml:space="preserve">TARGET-systemet </w:t>
      </w:r>
      <w:r w:rsidR="00EA0AF1">
        <w:rPr>
          <w:rFonts w:ascii="Times New Roman" w:hAnsi="Times New Roman" w:cs="Times New Roman"/>
        </w:rPr>
        <w:t xml:space="preserve">vil i </w:t>
      </w:r>
      <w:r w:rsidR="00DB0FA2">
        <w:rPr>
          <w:rFonts w:ascii="Times New Roman" w:hAnsi="Times New Roman" w:cs="Times New Roman"/>
        </w:rPr>
        <w:t xml:space="preserve">så fall </w:t>
      </w:r>
      <w:r w:rsidR="00EA0AF1">
        <w:rPr>
          <w:rFonts w:ascii="Times New Roman" w:hAnsi="Times New Roman" w:cs="Times New Roman"/>
        </w:rPr>
        <w:t xml:space="preserve">i figur 5 </w:t>
      </w:r>
      <w:r w:rsidR="00857525">
        <w:rPr>
          <w:rFonts w:ascii="Times New Roman" w:hAnsi="Times New Roman" w:cs="Times New Roman"/>
        </w:rPr>
        <w:t xml:space="preserve">ha </w:t>
      </w:r>
      <w:r>
        <w:rPr>
          <w:rFonts w:ascii="Times New Roman" w:hAnsi="Times New Roman" w:cs="Times New Roman"/>
        </w:rPr>
        <w:t>overfør</w:t>
      </w:r>
      <w:r w:rsidR="00206787">
        <w:rPr>
          <w:rFonts w:ascii="Times New Roman" w:hAnsi="Times New Roman" w:cs="Times New Roman"/>
        </w:rPr>
        <w:t xml:space="preserve">t risiko fra innskyteren og til de nasjonale sentralbankene. </w:t>
      </w:r>
      <w:r w:rsidR="00857525">
        <w:rPr>
          <w:rFonts w:ascii="Times New Roman" w:hAnsi="Times New Roman" w:cs="Times New Roman"/>
        </w:rPr>
        <w:t>Den greske husholdningen vil, som en følge av omplasseringen</w:t>
      </w:r>
      <w:r w:rsidR="0080320C">
        <w:rPr>
          <w:rFonts w:ascii="Times New Roman" w:hAnsi="Times New Roman" w:cs="Times New Roman"/>
        </w:rPr>
        <w:t xml:space="preserve">, </w:t>
      </w:r>
      <w:r w:rsidR="00857525">
        <w:rPr>
          <w:rFonts w:ascii="Times New Roman" w:hAnsi="Times New Roman" w:cs="Times New Roman"/>
        </w:rPr>
        <w:t xml:space="preserve">ha kvittet seg med den risiko som de 50 euroene representerte </w:t>
      </w:r>
      <w:r w:rsidR="00EA0AF1">
        <w:rPr>
          <w:rFonts w:ascii="Times New Roman" w:hAnsi="Times New Roman" w:cs="Times New Roman"/>
        </w:rPr>
        <w:t xml:space="preserve">mot </w:t>
      </w:r>
      <w:r w:rsidR="00DB0FA2">
        <w:rPr>
          <w:rFonts w:ascii="Times New Roman" w:hAnsi="Times New Roman" w:cs="Times New Roman"/>
        </w:rPr>
        <w:t>d</w:t>
      </w:r>
      <w:r w:rsidR="00857525">
        <w:rPr>
          <w:rFonts w:ascii="Times New Roman" w:hAnsi="Times New Roman" w:cs="Times New Roman"/>
        </w:rPr>
        <w:t>en greske forretningsbanken</w:t>
      </w:r>
      <w:r w:rsidR="0080320C">
        <w:rPr>
          <w:rFonts w:ascii="Times New Roman" w:hAnsi="Times New Roman" w:cs="Times New Roman"/>
        </w:rPr>
        <w:t xml:space="preserve">s </w:t>
      </w:r>
      <w:r w:rsidR="00857525">
        <w:rPr>
          <w:rFonts w:ascii="Times New Roman" w:hAnsi="Times New Roman" w:cs="Times New Roman"/>
        </w:rPr>
        <w:t>eiend</w:t>
      </w:r>
      <w:r w:rsidR="0080320C">
        <w:rPr>
          <w:rFonts w:ascii="Times New Roman" w:hAnsi="Times New Roman" w:cs="Times New Roman"/>
        </w:rPr>
        <w:t>elsside</w:t>
      </w:r>
      <w:r w:rsidR="00433166">
        <w:rPr>
          <w:rFonts w:ascii="Times New Roman" w:hAnsi="Times New Roman" w:cs="Times New Roman"/>
        </w:rPr>
        <w:t xml:space="preserve"> </w:t>
      </w:r>
      <w:r w:rsidR="00F11976">
        <w:rPr>
          <w:rFonts w:ascii="Times New Roman" w:hAnsi="Times New Roman" w:cs="Times New Roman"/>
        </w:rPr>
        <w:t>og overført</w:t>
      </w:r>
      <w:r w:rsidR="00EA0AF1">
        <w:rPr>
          <w:rFonts w:ascii="Times New Roman" w:hAnsi="Times New Roman" w:cs="Times New Roman"/>
        </w:rPr>
        <w:t xml:space="preserve"> </w:t>
      </w:r>
      <w:r w:rsidR="00433166">
        <w:rPr>
          <w:rFonts w:ascii="Times New Roman" w:hAnsi="Times New Roman" w:cs="Times New Roman"/>
        </w:rPr>
        <w:t xml:space="preserve">den </w:t>
      </w:r>
      <w:r w:rsidR="00EA0AF1">
        <w:rPr>
          <w:rFonts w:ascii="Times New Roman" w:hAnsi="Times New Roman" w:cs="Times New Roman"/>
        </w:rPr>
        <w:t xml:space="preserve">mot den </w:t>
      </w:r>
      <w:r w:rsidR="00AD0BA1">
        <w:rPr>
          <w:rFonts w:ascii="Times New Roman" w:hAnsi="Times New Roman" w:cs="Times New Roman"/>
        </w:rPr>
        <w:t>tyske.</w:t>
      </w:r>
      <w:r w:rsidR="000B7428">
        <w:rPr>
          <w:rStyle w:val="FootnoteReference"/>
          <w:rFonts w:ascii="Times New Roman" w:hAnsi="Times New Roman" w:cs="Times New Roman"/>
        </w:rPr>
        <w:footnoteReference w:id="3"/>
      </w:r>
      <w:r w:rsidR="00AD0BA1">
        <w:rPr>
          <w:rFonts w:ascii="Times New Roman" w:hAnsi="Times New Roman" w:cs="Times New Roman"/>
        </w:rPr>
        <w:t xml:space="preserve"> </w:t>
      </w:r>
      <w:r w:rsidR="00C860B1">
        <w:rPr>
          <w:rFonts w:ascii="Times New Roman" w:hAnsi="Times New Roman" w:cs="Times New Roman"/>
        </w:rPr>
        <w:t xml:space="preserve"> </w:t>
      </w:r>
      <w:r w:rsidR="00AD0BA1">
        <w:rPr>
          <w:rFonts w:ascii="Times New Roman" w:hAnsi="Times New Roman" w:cs="Times New Roman"/>
        </w:rPr>
        <w:t>ESB respons</w:t>
      </w:r>
      <w:r w:rsidR="00FF25C3">
        <w:rPr>
          <w:rFonts w:ascii="Times New Roman" w:hAnsi="Times New Roman" w:cs="Times New Roman"/>
        </w:rPr>
        <w:t xml:space="preserve">, </w:t>
      </w:r>
      <w:r w:rsidR="00AD0BA1">
        <w:rPr>
          <w:rFonts w:ascii="Times New Roman" w:hAnsi="Times New Roman" w:cs="Times New Roman"/>
        </w:rPr>
        <w:t xml:space="preserve">ved å </w:t>
      </w:r>
      <w:r w:rsidR="00944B32">
        <w:rPr>
          <w:rFonts w:ascii="Times New Roman" w:hAnsi="Times New Roman" w:cs="Times New Roman"/>
        </w:rPr>
        <w:t>tilby</w:t>
      </w:r>
      <w:r w:rsidR="0080320C">
        <w:rPr>
          <w:rFonts w:ascii="Times New Roman" w:hAnsi="Times New Roman" w:cs="Times New Roman"/>
        </w:rPr>
        <w:t xml:space="preserve"> refinansieringslån, gjør at </w:t>
      </w:r>
      <w:r w:rsidR="00AD0BA1">
        <w:rPr>
          <w:rFonts w:ascii="Times New Roman" w:hAnsi="Times New Roman" w:cs="Times New Roman"/>
        </w:rPr>
        <w:t>risikoen som den greske husholdningen</w:t>
      </w:r>
      <w:r w:rsidR="00944B32">
        <w:rPr>
          <w:rFonts w:ascii="Times New Roman" w:hAnsi="Times New Roman" w:cs="Times New Roman"/>
        </w:rPr>
        <w:t xml:space="preserve"> var eksponert mot nå blir overført til den nasjonale </w:t>
      </w:r>
      <w:r w:rsidR="00AD0BA1">
        <w:rPr>
          <w:rFonts w:ascii="Times New Roman" w:hAnsi="Times New Roman" w:cs="Times New Roman"/>
        </w:rPr>
        <w:t xml:space="preserve">greske </w:t>
      </w:r>
      <w:r w:rsidR="00C24334">
        <w:rPr>
          <w:rFonts w:ascii="Times New Roman" w:hAnsi="Times New Roman" w:cs="Times New Roman"/>
        </w:rPr>
        <w:t>sentralbanken</w:t>
      </w:r>
      <w:r w:rsidR="00944B32">
        <w:rPr>
          <w:rFonts w:ascii="Times New Roman" w:hAnsi="Times New Roman" w:cs="Times New Roman"/>
        </w:rPr>
        <w:t xml:space="preserve">. </w:t>
      </w:r>
      <w:r w:rsidR="00FF25C3">
        <w:rPr>
          <w:rFonts w:ascii="Times New Roman" w:hAnsi="Times New Roman" w:cs="Times New Roman"/>
        </w:rPr>
        <w:t xml:space="preserve">Gjennom sluttoppgjøret til ESB </w:t>
      </w:r>
      <w:r w:rsidR="00DB0FA2">
        <w:rPr>
          <w:rFonts w:ascii="Times New Roman" w:hAnsi="Times New Roman" w:cs="Times New Roman"/>
        </w:rPr>
        <w:t>får</w:t>
      </w:r>
      <w:r w:rsidR="00FF25C3">
        <w:rPr>
          <w:rFonts w:ascii="Times New Roman" w:hAnsi="Times New Roman" w:cs="Times New Roman"/>
        </w:rPr>
        <w:t xml:space="preserve"> den</w:t>
      </w:r>
      <w:r w:rsidR="00433166">
        <w:rPr>
          <w:rFonts w:ascii="Times New Roman" w:hAnsi="Times New Roman" w:cs="Times New Roman"/>
        </w:rPr>
        <w:t xml:space="preserve">ne </w:t>
      </w:r>
      <w:r w:rsidR="00DB0FA2">
        <w:rPr>
          <w:rFonts w:ascii="Times New Roman" w:hAnsi="Times New Roman" w:cs="Times New Roman"/>
        </w:rPr>
        <w:t xml:space="preserve">sin </w:t>
      </w:r>
      <w:r w:rsidR="00433166">
        <w:rPr>
          <w:rFonts w:ascii="Times New Roman" w:hAnsi="Times New Roman" w:cs="Times New Roman"/>
        </w:rPr>
        <w:t>TARGET-</w:t>
      </w:r>
      <w:r w:rsidR="00DB0FA2">
        <w:rPr>
          <w:rFonts w:ascii="Times New Roman" w:hAnsi="Times New Roman" w:cs="Times New Roman"/>
        </w:rPr>
        <w:t xml:space="preserve">gjeld </w:t>
      </w:r>
      <w:r w:rsidR="00FF25C3">
        <w:rPr>
          <w:rFonts w:ascii="Times New Roman" w:hAnsi="Times New Roman" w:cs="Times New Roman"/>
        </w:rPr>
        <w:t xml:space="preserve">økt </w:t>
      </w:r>
      <w:r w:rsidR="00DB0FA2">
        <w:rPr>
          <w:rFonts w:ascii="Times New Roman" w:hAnsi="Times New Roman" w:cs="Times New Roman"/>
        </w:rPr>
        <w:t>ovenfor Bundesbank</w:t>
      </w:r>
      <w:r w:rsidR="00433166">
        <w:rPr>
          <w:rFonts w:ascii="Times New Roman" w:hAnsi="Times New Roman" w:cs="Times New Roman"/>
        </w:rPr>
        <w:t xml:space="preserve">. </w:t>
      </w:r>
      <w:r w:rsidR="002578E8">
        <w:rPr>
          <w:rStyle w:val="FootnoteReference"/>
          <w:rFonts w:ascii="Times New Roman" w:hAnsi="Times New Roman" w:cs="Times New Roman"/>
        </w:rPr>
        <w:footnoteReference w:id="4"/>
      </w:r>
    </w:p>
    <w:p w:rsidR="00944B32" w:rsidRPr="001117BC" w:rsidRDefault="00433166" w:rsidP="00713126">
      <w:pPr>
        <w:spacing w:line="360" w:lineRule="auto"/>
        <w:jc w:val="both"/>
        <w:rPr>
          <w:rFonts w:ascii="Times New Roman" w:hAnsi="Times New Roman" w:cs="Times New Roman"/>
        </w:rPr>
      </w:pPr>
      <w:r>
        <w:rPr>
          <w:rFonts w:ascii="Times New Roman" w:hAnsi="Times New Roman" w:cs="Times New Roman"/>
        </w:rPr>
        <w:lastRenderedPageBreak/>
        <w:t xml:space="preserve">Fordi </w:t>
      </w:r>
      <w:r w:rsidR="006E4360">
        <w:rPr>
          <w:rFonts w:ascii="Times New Roman" w:hAnsi="Times New Roman" w:cs="Times New Roman"/>
        </w:rPr>
        <w:t xml:space="preserve">TARGET-gjelden kan betraktes </w:t>
      </w:r>
      <w:r>
        <w:rPr>
          <w:rFonts w:ascii="Times New Roman" w:hAnsi="Times New Roman" w:cs="Times New Roman"/>
        </w:rPr>
        <w:t xml:space="preserve">som en evigvarende </w:t>
      </w:r>
      <w:proofErr w:type="spellStart"/>
      <w:r>
        <w:rPr>
          <w:rFonts w:ascii="Times New Roman" w:hAnsi="Times New Roman" w:cs="Times New Roman"/>
        </w:rPr>
        <w:t>utgiftsstrøm</w:t>
      </w:r>
      <w:proofErr w:type="spellEnd"/>
      <w:r>
        <w:rPr>
          <w:rFonts w:ascii="Times New Roman" w:hAnsi="Times New Roman" w:cs="Times New Roman"/>
        </w:rPr>
        <w:t xml:space="preserve">, </w:t>
      </w:r>
      <w:r w:rsidR="006E4360">
        <w:rPr>
          <w:rFonts w:ascii="Times New Roman" w:hAnsi="Times New Roman" w:cs="Times New Roman"/>
        </w:rPr>
        <w:t xml:space="preserve">med utbetalinger lik ESBs rente på refinansieringslån, vil denne inntektsrømmen gå tapt for de resterende medlemmene av eurosonen dersom Hellas trekker seg ut og misligholder sin gjeld. </w:t>
      </w:r>
      <w:r w:rsidR="003F3193">
        <w:rPr>
          <w:rFonts w:ascii="Times New Roman" w:hAnsi="Times New Roman" w:cs="Times New Roman"/>
        </w:rPr>
        <w:t>Som en konsekvens av et</w:t>
      </w:r>
      <w:r w:rsidR="00944B32">
        <w:rPr>
          <w:rFonts w:ascii="Times New Roman" w:hAnsi="Times New Roman" w:cs="Times New Roman"/>
        </w:rPr>
        <w:t xml:space="preserve"> slikt </w:t>
      </w:r>
      <w:r w:rsidR="003F3193">
        <w:rPr>
          <w:rFonts w:ascii="Times New Roman" w:hAnsi="Times New Roman" w:cs="Times New Roman"/>
        </w:rPr>
        <w:t>bortfall</w:t>
      </w:r>
      <w:r w:rsidR="000A7E6F">
        <w:rPr>
          <w:rFonts w:ascii="Times New Roman" w:hAnsi="Times New Roman" w:cs="Times New Roman"/>
        </w:rPr>
        <w:t xml:space="preserve"> av</w:t>
      </w:r>
      <w:r w:rsidR="00422755">
        <w:rPr>
          <w:rFonts w:ascii="Times New Roman" w:hAnsi="Times New Roman" w:cs="Times New Roman"/>
        </w:rPr>
        <w:t xml:space="preserve"> </w:t>
      </w:r>
      <w:proofErr w:type="spellStart"/>
      <w:r w:rsidR="000A7E6F">
        <w:rPr>
          <w:rFonts w:ascii="Times New Roman" w:hAnsi="Times New Roman" w:cs="Times New Roman"/>
        </w:rPr>
        <w:t>seniorageinntekter</w:t>
      </w:r>
      <w:proofErr w:type="spellEnd"/>
      <w:r w:rsidR="00FA476D">
        <w:rPr>
          <w:rFonts w:ascii="Times New Roman" w:hAnsi="Times New Roman" w:cs="Times New Roman"/>
        </w:rPr>
        <w:t xml:space="preserve">, </w:t>
      </w:r>
      <w:r w:rsidR="00206787">
        <w:rPr>
          <w:rFonts w:ascii="Times New Roman" w:hAnsi="Times New Roman" w:cs="Times New Roman"/>
        </w:rPr>
        <w:t>vil de</w:t>
      </w:r>
      <w:r w:rsidR="003F3193">
        <w:rPr>
          <w:rFonts w:ascii="Times New Roman" w:hAnsi="Times New Roman" w:cs="Times New Roman"/>
        </w:rPr>
        <w:t xml:space="preserve"> gjenværende landenes offentlig</w:t>
      </w:r>
      <w:r w:rsidR="00A238AB">
        <w:rPr>
          <w:rFonts w:ascii="Times New Roman" w:hAnsi="Times New Roman" w:cs="Times New Roman"/>
        </w:rPr>
        <w:t xml:space="preserve"> </w:t>
      </w:r>
      <w:r w:rsidR="003F3193">
        <w:rPr>
          <w:rFonts w:ascii="Times New Roman" w:hAnsi="Times New Roman" w:cs="Times New Roman"/>
        </w:rPr>
        <w:t>finanser</w:t>
      </w:r>
      <w:r w:rsidR="000A7E6F">
        <w:rPr>
          <w:rFonts w:ascii="Times New Roman" w:hAnsi="Times New Roman" w:cs="Times New Roman"/>
        </w:rPr>
        <w:t xml:space="preserve"> </w:t>
      </w:r>
      <w:r w:rsidR="003F3193">
        <w:rPr>
          <w:rFonts w:ascii="Times New Roman" w:hAnsi="Times New Roman" w:cs="Times New Roman"/>
        </w:rPr>
        <w:t xml:space="preserve">bli svekket. </w:t>
      </w:r>
      <w:r w:rsidR="00422755">
        <w:rPr>
          <w:rFonts w:ascii="Times New Roman" w:hAnsi="Times New Roman" w:cs="Times New Roman"/>
        </w:rPr>
        <w:t xml:space="preserve">Vi snakker her altså </w:t>
      </w:r>
      <w:r w:rsidR="00D7616D">
        <w:rPr>
          <w:rFonts w:ascii="Times New Roman" w:hAnsi="Times New Roman" w:cs="Times New Roman"/>
        </w:rPr>
        <w:t>om en regning som</w:t>
      </w:r>
      <w:r w:rsidR="00FF25C3">
        <w:rPr>
          <w:rFonts w:ascii="Times New Roman" w:hAnsi="Times New Roman" w:cs="Times New Roman"/>
        </w:rPr>
        <w:t>,</w:t>
      </w:r>
      <w:r w:rsidR="00D7616D">
        <w:rPr>
          <w:rFonts w:ascii="Times New Roman" w:hAnsi="Times New Roman" w:cs="Times New Roman"/>
        </w:rPr>
        <w:t xml:space="preserve"> </w:t>
      </w:r>
      <w:r w:rsidR="00C877AF">
        <w:rPr>
          <w:rFonts w:ascii="Times New Roman" w:hAnsi="Times New Roman" w:cs="Times New Roman"/>
        </w:rPr>
        <w:t>gjennom budsjettbetingelsen som gjelder for offentlig sektor</w:t>
      </w:r>
      <w:r w:rsidR="00FF25C3">
        <w:rPr>
          <w:rFonts w:ascii="Times New Roman" w:hAnsi="Times New Roman" w:cs="Times New Roman"/>
        </w:rPr>
        <w:t>,</w:t>
      </w:r>
      <w:r w:rsidR="00C877AF">
        <w:rPr>
          <w:rFonts w:ascii="Times New Roman" w:hAnsi="Times New Roman" w:cs="Times New Roman"/>
        </w:rPr>
        <w:t xml:space="preserve"> vil</w:t>
      </w:r>
      <w:r w:rsidR="00FF25C3">
        <w:rPr>
          <w:rFonts w:ascii="Times New Roman" w:hAnsi="Times New Roman" w:cs="Times New Roman"/>
        </w:rPr>
        <w:t xml:space="preserve"> måtte påvirke </w:t>
      </w:r>
      <w:r w:rsidR="00C877AF">
        <w:rPr>
          <w:rFonts w:ascii="Times New Roman" w:hAnsi="Times New Roman" w:cs="Times New Roman"/>
        </w:rPr>
        <w:t>d</w:t>
      </w:r>
      <w:r w:rsidR="00422755">
        <w:rPr>
          <w:rFonts w:ascii="Times New Roman" w:hAnsi="Times New Roman" w:cs="Times New Roman"/>
        </w:rPr>
        <w:t>e gjenværende land</w:t>
      </w:r>
      <w:r w:rsidR="00D7616D">
        <w:rPr>
          <w:rFonts w:ascii="Times New Roman" w:hAnsi="Times New Roman" w:cs="Times New Roman"/>
        </w:rPr>
        <w:t xml:space="preserve">s </w:t>
      </w:r>
      <w:r w:rsidR="006E4360">
        <w:rPr>
          <w:rFonts w:ascii="Times New Roman" w:hAnsi="Times New Roman" w:cs="Times New Roman"/>
        </w:rPr>
        <w:t xml:space="preserve">enkelte </w:t>
      </w:r>
      <w:r w:rsidR="00D7616D">
        <w:rPr>
          <w:rFonts w:ascii="Times New Roman" w:hAnsi="Times New Roman" w:cs="Times New Roman"/>
        </w:rPr>
        <w:t>skattebetalere</w:t>
      </w:r>
      <w:r w:rsidR="00C877AF">
        <w:rPr>
          <w:rFonts w:ascii="Times New Roman" w:hAnsi="Times New Roman" w:cs="Times New Roman"/>
        </w:rPr>
        <w:t xml:space="preserve"> negativt</w:t>
      </w:r>
      <w:r w:rsidR="00D7616D">
        <w:rPr>
          <w:rFonts w:ascii="Times New Roman" w:hAnsi="Times New Roman" w:cs="Times New Roman"/>
        </w:rPr>
        <w:t>.</w:t>
      </w:r>
    </w:p>
    <w:p w:rsidR="00CC45E5" w:rsidRDefault="000150B7" w:rsidP="00713126">
      <w:pPr>
        <w:pStyle w:val="Heading1"/>
        <w:spacing w:line="360" w:lineRule="auto"/>
        <w:jc w:val="both"/>
        <w:rPr>
          <w:rFonts w:ascii="Times New Roman" w:hAnsi="Times New Roman" w:cs="Times New Roman"/>
        </w:rPr>
      </w:pPr>
      <w:r>
        <w:rPr>
          <w:rFonts w:ascii="Times New Roman" w:hAnsi="Times New Roman" w:cs="Times New Roman"/>
        </w:rPr>
        <w:t xml:space="preserve">TARGET-gjeld </w:t>
      </w:r>
      <w:r w:rsidR="008703E5">
        <w:rPr>
          <w:rFonts w:ascii="Times New Roman" w:hAnsi="Times New Roman" w:cs="Times New Roman"/>
        </w:rPr>
        <w:t xml:space="preserve">og markedspriser </w:t>
      </w:r>
    </w:p>
    <w:p w:rsidR="00C85982" w:rsidRDefault="00433166" w:rsidP="00713126">
      <w:pPr>
        <w:spacing w:line="360" w:lineRule="auto"/>
        <w:jc w:val="both"/>
        <w:rPr>
          <w:rFonts w:ascii="Times New Roman" w:hAnsi="Times New Roman" w:cs="Times New Roman"/>
        </w:rPr>
      </w:pPr>
      <w:r>
        <w:rPr>
          <w:rFonts w:ascii="Times New Roman" w:hAnsi="Times New Roman" w:cs="Times New Roman"/>
        </w:rPr>
        <w:t>Figur 5 og 6</w:t>
      </w:r>
      <w:r w:rsidR="00416D0F">
        <w:rPr>
          <w:rFonts w:ascii="Times New Roman" w:hAnsi="Times New Roman" w:cs="Times New Roman"/>
        </w:rPr>
        <w:t xml:space="preserve"> </w:t>
      </w:r>
      <w:r w:rsidR="00D95A93">
        <w:rPr>
          <w:rFonts w:ascii="Times New Roman" w:hAnsi="Times New Roman" w:cs="Times New Roman"/>
        </w:rPr>
        <w:t>viste</w:t>
      </w:r>
      <w:r w:rsidR="00C85982">
        <w:rPr>
          <w:rFonts w:ascii="Times New Roman" w:hAnsi="Times New Roman" w:cs="Times New Roman"/>
        </w:rPr>
        <w:t xml:space="preserve"> oss </w:t>
      </w:r>
      <w:r w:rsidR="008533BA" w:rsidRPr="008533BA">
        <w:rPr>
          <w:rFonts w:ascii="Times New Roman" w:hAnsi="Times New Roman" w:cs="Times New Roman"/>
        </w:rPr>
        <w:t xml:space="preserve">at </w:t>
      </w:r>
      <w:r w:rsidR="00416D0F">
        <w:rPr>
          <w:rFonts w:ascii="Times New Roman" w:hAnsi="Times New Roman" w:cs="Times New Roman"/>
        </w:rPr>
        <w:t>penger utenfor landets grenser, og dermed også ubalanser i TARG</w:t>
      </w:r>
      <w:r w:rsidR="009041A1">
        <w:rPr>
          <w:rFonts w:ascii="Times New Roman" w:hAnsi="Times New Roman" w:cs="Times New Roman"/>
        </w:rPr>
        <w:t>ET-systemet</w:t>
      </w:r>
      <w:r w:rsidR="00BF4982">
        <w:rPr>
          <w:rFonts w:ascii="Times New Roman" w:hAnsi="Times New Roman" w:cs="Times New Roman"/>
        </w:rPr>
        <w:t xml:space="preserve">, </w:t>
      </w:r>
      <w:r w:rsidR="009041A1">
        <w:rPr>
          <w:rFonts w:ascii="Times New Roman" w:hAnsi="Times New Roman" w:cs="Times New Roman"/>
        </w:rPr>
        <w:t>kan være</w:t>
      </w:r>
      <w:r w:rsidR="00C85982">
        <w:rPr>
          <w:rFonts w:ascii="Times New Roman" w:hAnsi="Times New Roman" w:cs="Times New Roman"/>
        </w:rPr>
        <w:t xml:space="preserve"> forårsaket av </w:t>
      </w:r>
      <w:r w:rsidR="00F86090">
        <w:rPr>
          <w:rFonts w:ascii="Times New Roman" w:hAnsi="Times New Roman" w:cs="Times New Roman"/>
        </w:rPr>
        <w:t>sentralbankens pengepolitiske operasjoner</w:t>
      </w:r>
      <w:r w:rsidR="006E4360">
        <w:rPr>
          <w:rFonts w:ascii="Times New Roman" w:hAnsi="Times New Roman" w:cs="Times New Roman"/>
        </w:rPr>
        <w:t xml:space="preserve"> og dens </w:t>
      </w:r>
      <w:r w:rsidR="00F86090">
        <w:rPr>
          <w:rFonts w:ascii="Times New Roman" w:hAnsi="Times New Roman" w:cs="Times New Roman"/>
        </w:rPr>
        <w:t xml:space="preserve">respons i forhold til </w:t>
      </w:r>
      <w:r w:rsidR="00D95A93">
        <w:rPr>
          <w:rFonts w:ascii="Times New Roman" w:hAnsi="Times New Roman" w:cs="Times New Roman"/>
        </w:rPr>
        <w:t xml:space="preserve">kapitalflukt. </w:t>
      </w:r>
      <w:r w:rsidR="00F86090">
        <w:rPr>
          <w:rFonts w:ascii="Times New Roman" w:hAnsi="Times New Roman" w:cs="Times New Roman"/>
        </w:rPr>
        <w:t>Antar vi</w:t>
      </w:r>
      <w:r w:rsidR="00C85982">
        <w:rPr>
          <w:rFonts w:ascii="Times New Roman" w:hAnsi="Times New Roman" w:cs="Times New Roman"/>
        </w:rPr>
        <w:t xml:space="preserve"> nå framover </w:t>
      </w:r>
      <w:r w:rsidR="006D5E41">
        <w:rPr>
          <w:rFonts w:ascii="Times New Roman" w:hAnsi="Times New Roman" w:cs="Times New Roman"/>
        </w:rPr>
        <w:t>at dette</w:t>
      </w:r>
      <w:r w:rsidR="00D95A93">
        <w:rPr>
          <w:rFonts w:ascii="Times New Roman" w:hAnsi="Times New Roman" w:cs="Times New Roman"/>
        </w:rPr>
        <w:t xml:space="preserve"> utgjør</w:t>
      </w:r>
      <w:r w:rsidR="00C85982">
        <w:rPr>
          <w:rFonts w:ascii="Times New Roman" w:hAnsi="Times New Roman" w:cs="Times New Roman"/>
        </w:rPr>
        <w:t xml:space="preserve"> de to hovedkildene</w:t>
      </w:r>
      <w:r w:rsidR="006D5E41">
        <w:rPr>
          <w:rFonts w:ascii="Times New Roman" w:hAnsi="Times New Roman" w:cs="Times New Roman"/>
        </w:rPr>
        <w:t xml:space="preserve"> til penger utenfor landets grenser</w:t>
      </w:r>
      <w:r w:rsidR="006E4360">
        <w:rPr>
          <w:rFonts w:ascii="Times New Roman" w:hAnsi="Times New Roman" w:cs="Times New Roman"/>
        </w:rPr>
        <w:t>. V</w:t>
      </w:r>
      <w:r w:rsidR="00C85982">
        <w:rPr>
          <w:rFonts w:ascii="Times New Roman" w:hAnsi="Times New Roman" w:cs="Times New Roman"/>
        </w:rPr>
        <w:t>idere</w:t>
      </w:r>
      <w:r w:rsidR="006E4360">
        <w:rPr>
          <w:rFonts w:ascii="Times New Roman" w:hAnsi="Times New Roman" w:cs="Times New Roman"/>
        </w:rPr>
        <w:t>,</w:t>
      </w:r>
      <w:r w:rsidR="00C85982">
        <w:rPr>
          <w:rFonts w:ascii="Times New Roman" w:hAnsi="Times New Roman" w:cs="Times New Roman"/>
        </w:rPr>
        <w:t xml:space="preserve"> </w:t>
      </w:r>
      <w:r w:rsidR="006D5E41">
        <w:rPr>
          <w:rFonts w:ascii="Times New Roman" w:hAnsi="Times New Roman" w:cs="Times New Roman"/>
        </w:rPr>
        <w:t>når det</w:t>
      </w:r>
      <w:r w:rsidR="00D95A93">
        <w:rPr>
          <w:rFonts w:ascii="Times New Roman" w:hAnsi="Times New Roman" w:cs="Times New Roman"/>
        </w:rPr>
        <w:t xml:space="preserve"> gjelder kapitalflukt</w:t>
      </w:r>
      <w:r w:rsidR="006E4360">
        <w:rPr>
          <w:rFonts w:ascii="Times New Roman" w:hAnsi="Times New Roman" w:cs="Times New Roman"/>
        </w:rPr>
        <w:t>,</w:t>
      </w:r>
      <w:r w:rsidR="00C85982">
        <w:rPr>
          <w:rFonts w:ascii="Times New Roman" w:hAnsi="Times New Roman" w:cs="Times New Roman"/>
        </w:rPr>
        <w:t xml:space="preserve"> </w:t>
      </w:r>
      <w:r w:rsidR="00C877AF">
        <w:rPr>
          <w:rFonts w:ascii="Times New Roman" w:hAnsi="Times New Roman" w:cs="Times New Roman"/>
        </w:rPr>
        <w:t xml:space="preserve">at det kun er </w:t>
      </w:r>
      <w:r w:rsidR="00BF4982">
        <w:rPr>
          <w:rFonts w:ascii="Times New Roman" w:hAnsi="Times New Roman" w:cs="Times New Roman"/>
        </w:rPr>
        <w:t>endringer som</w:t>
      </w:r>
      <w:r w:rsidR="00D95A93">
        <w:rPr>
          <w:rFonts w:ascii="Times New Roman" w:hAnsi="Times New Roman" w:cs="Times New Roman"/>
        </w:rPr>
        <w:t xml:space="preserve"> </w:t>
      </w:r>
      <w:r w:rsidR="00C85982">
        <w:rPr>
          <w:rFonts w:ascii="Times New Roman" w:hAnsi="Times New Roman" w:cs="Times New Roman"/>
        </w:rPr>
        <w:t xml:space="preserve">er forklart </w:t>
      </w:r>
      <w:r w:rsidR="00D95A93">
        <w:rPr>
          <w:rFonts w:ascii="Times New Roman" w:hAnsi="Times New Roman" w:cs="Times New Roman"/>
        </w:rPr>
        <w:t xml:space="preserve">av </w:t>
      </w:r>
      <w:r w:rsidR="00C85982">
        <w:rPr>
          <w:rFonts w:ascii="Times New Roman" w:hAnsi="Times New Roman" w:cs="Times New Roman"/>
        </w:rPr>
        <w:t xml:space="preserve">investorens vurderinger om </w:t>
      </w:r>
      <w:r w:rsidR="00BF4982">
        <w:rPr>
          <w:rFonts w:ascii="Times New Roman" w:hAnsi="Times New Roman" w:cs="Times New Roman"/>
        </w:rPr>
        <w:t xml:space="preserve">forretningsbankens soliditet </w:t>
      </w:r>
      <w:r w:rsidR="00C85982">
        <w:rPr>
          <w:rFonts w:ascii="Times New Roman" w:hAnsi="Times New Roman" w:cs="Times New Roman"/>
        </w:rPr>
        <w:t>som</w:t>
      </w:r>
      <w:r w:rsidR="006E4360">
        <w:rPr>
          <w:rFonts w:ascii="Times New Roman" w:hAnsi="Times New Roman" w:cs="Times New Roman"/>
        </w:rPr>
        <w:t xml:space="preserve"> </w:t>
      </w:r>
      <w:r w:rsidR="00C85982">
        <w:rPr>
          <w:rFonts w:ascii="Times New Roman" w:hAnsi="Times New Roman" w:cs="Times New Roman"/>
        </w:rPr>
        <w:t xml:space="preserve">kan skape </w:t>
      </w:r>
      <w:r w:rsidR="00C85982">
        <w:rPr>
          <w:rFonts w:ascii="Times New Roman" w:hAnsi="Times New Roman" w:cs="Times New Roman"/>
          <w:i/>
        </w:rPr>
        <w:t xml:space="preserve">vedvarende </w:t>
      </w:r>
      <w:r w:rsidR="00C85982">
        <w:rPr>
          <w:rFonts w:ascii="Times New Roman" w:hAnsi="Times New Roman" w:cs="Times New Roman"/>
        </w:rPr>
        <w:t xml:space="preserve">ubalanser på TARGET-balansen. </w:t>
      </w:r>
      <w:r w:rsidR="00BF4982">
        <w:rPr>
          <w:rFonts w:ascii="Times New Roman" w:hAnsi="Times New Roman" w:cs="Times New Roman"/>
        </w:rPr>
        <w:t xml:space="preserve"> </w:t>
      </w:r>
      <w:r w:rsidR="00C877AF">
        <w:rPr>
          <w:rFonts w:ascii="Times New Roman" w:hAnsi="Times New Roman" w:cs="Times New Roman"/>
        </w:rPr>
        <w:t>Dett</w:t>
      </w:r>
      <w:r w:rsidR="002202DC">
        <w:rPr>
          <w:rFonts w:ascii="Times New Roman" w:hAnsi="Times New Roman" w:cs="Times New Roman"/>
        </w:rPr>
        <w:t>e muliggjør en</w:t>
      </w:r>
      <w:r w:rsidR="00C877AF">
        <w:rPr>
          <w:rFonts w:ascii="Times New Roman" w:hAnsi="Times New Roman" w:cs="Times New Roman"/>
        </w:rPr>
        <w:t xml:space="preserve"> klar økonomisk tolkning </w:t>
      </w:r>
      <w:r w:rsidR="00C85982">
        <w:rPr>
          <w:rFonts w:ascii="Times New Roman" w:hAnsi="Times New Roman" w:cs="Times New Roman"/>
        </w:rPr>
        <w:t xml:space="preserve">av hvordan ESB pengepolitikk påvirker </w:t>
      </w:r>
      <w:proofErr w:type="spellStart"/>
      <w:r w:rsidR="00C85982">
        <w:rPr>
          <w:rFonts w:ascii="Times New Roman" w:hAnsi="Times New Roman" w:cs="Times New Roman"/>
        </w:rPr>
        <w:t>eursonen</w:t>
      </w:r>
      <w:proofErr w:type="spellEnd"/>
      <w:r w:rsidR="00C85982">
        <w:rPr>
          <w:rFonts w:ascii="Times New Roman" w:hAnsi="Times New Roman" w:cs="Times New Roman"/>
        </w:rPr>
        <w:t xml:space="preserve"> som økonomisk system.</w:t>
      </w:r>
    </w:p>
    <w:p w:rsidR="003568D2" w:rsidRPr="0099361B" w:rsidRDefault="00BF4982" w:rsidP="00713126">
      <w:pPr>
        <w:spacing w:line="360" w:lineRule="auto"/>
        <w:jc w:val="both"/>
        <w:rPr>
          <w:rFonts w:ascii="Times New Roman" w:hAnsi="Times New Roman" w:cs="Times New Roman"/>
        </w:rPr>
      </w:pPr>
      <w:r>
        <w:rPr>
          <w:rFonts w:ascii="Times New Roman" w:hAnsi="Times New Roman" w:cs="Times New Roman"/>
        </w:rPr>
        <w:t>L</w:t>
      </w:r>
      <w:r w:rsidR="001E0EA8">
        <w:rPr>
          <w:rFonts w:ascii="Times New Roman" w:hAnsi="Times New Roman" w:cs="Times New Roman"/>
        </w:rPr>
        <w:t xml:space="preserve">a oss førte </w:t>
      </w:r>
      <w:r w:rsidR="00CF5C5C">
        <w:rPr>
          <w:rFonts w:ascii="Times New Roman" w:hAnsi="Times New Roman" w:cs="Times New Roman"/>
        </w:rPr>
        <w:t xml:space="preserve">se på </w:t>
      </w:r>
      <w:r w:rsidR="00A848F4">
        <w:rPr>
          <w:rFonts w:ascii="Times New Roman" w:hAnsi="Times New Roman" w:cs="Times New Roman"/>
        </w:rPr>
        <w:t>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A06E2B"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983D57" w:rsidRDefault="00C10960" w:rsidP="00713126">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w:t>
      </w:r>
      <w:r w:rsidR="003568D2" w:rsidRPr="0099361B">
        <w:rPr>
          <w:rFonts w:ascii="Times New Roman" w:hAnsi="Times New Roman" w:cs="Times New Roman"/>
        </w:rPr>
        <w:t>riode</w:t>
      </w:r>
      <w:r w:rsidR="00937220">
        <w:rPr>
          <w:rFonts w:ascii="Times New Roman" w:hAnsi="Times New Roman" w:cs="Times New Roman"/>
        </w:rPr>
        <w:t xml:space="preserve">. </w:t>
      </w:r>
      <w:r w:rsidR="001B1F55">
        <w:rPr>
          <w:rFonts w:ascii="Times New Roman" w:hAnsi="Times New Roman" w:cs="Times New Roman"/>
        </w:rPr>
        <w:t>Er T lang nok</w:t>
      </w:r>
      <w:r w:rsidR="006E4360">
        <w:rPr>
          <w:rFonts w:ascii="Times New Roman" w:hAnsi="Times New Roman" w:cs="Times New Roman"/>
        </w:rPr>
        <w:t>,</w:t>
      </w:r>
      <w:r w:rsidR="001B1F55">
        <w:rPr>
          <w:rFonts w:ascii="Times New Roman" w:hAnsi="Times New Roman" w:cs="Times New Roman"/>
        </w:rPr>
        <w:t xml:space="preserve"> vil </w:t>
      </w:r>
      <w:r w:rsidR="00CF5C5C">
        <w:rPr>
          <w:rFonts w:ascii="Times New Roman" w:hAnsi="Times New Roman" w:cs="Times New Roman"/>
        </w:rPr>
        <w:t>unormale endringer i nivået på TR knyttes til ESBs pengepolitikk</w:t>
      </w:r>
      <w:r w:rsidR="006E4360">
        <w:rPr>
          <w:rFonts w:ascii="Times New Roman" w:hAnsi="Times New Roman" w:cs="Times New Roman"/>
        </w:rPr>
        <w:t>,</w:t>
      </w:r>
      <w:r w:rsidR="00CF5C5C">
        <w:rPr>
          <w:rFonts w:ascii="Times New Roman" w:hAnsi="Times New Roman" w:cs="Times New Roman"/>
        </w:rPr>
        <w:t xml:space="preserve"> og reflektere</w:t>
      </w:r>
      <w:r w:rsidR="004E5BCF">
        <w:rPr>
          <w:rFonts w:ascii="Times New Roman" w:hAnsi="Times New Roman" w:cs="Times New Roman"/>
        </w:rPr>
        <w:t xml:space="preserve"> minst ett av de to forholdene </w:t>
      </w:r>
      <w:r w:rsidR="00C877AF">
        <w:rPr>
          <w:rFonts w:ascii="Times New Roman" w:hAnsi="Times New Roman" w:cs="Times New Roman"/>
        </w:rPr>
        <w:t xml:space="preserve">vi </w:t>
      </w:r>
      <w:r w:rsidR="00433166">
        <w:rPr>
          <w:rFonts w:ascii="Times New Roman" w:hAnsi="Times New Roman" w:cs="Times New Roman"/>
        </w:rPr>
        <w:t xml:space="preserve">nå </w:t>
      </w:r>
      <w:r w:rsidR="00C877AF">
        <w:rPr>
          <w:rFonts w:ascii="Times New Roman" w:hAnsi="Times New Roman" w:cs="Times New Roman"/>
        </w:rPr>
        <w:t xml:space="preserve">har </w:t>
      </w:r>
      <w:r w:rsidR="00FA58AA">
        <w:rPr>
          <w:rFonts w:ascii="Times New Roman" w:hAnsi="Times New Roman" w:cs="Times New Roman"/>
        </w:rPr>
        <w:t>lagt til grunn</w:t>
      </w:r>
      <w:r w:rsidR="00CF5C5C">
        <w:rPr>
          <w:rFonts w:ascii="Times New Roman" w:hAnsi="Times New Roman" w:cs="Times New Roman"/>
        </w:rPr>
        <w:t xml:space="preserve">. </w:t>
      </w:r>
      <w:r w:rsidR="006E4360">
        <w:rPr>
          <w:rFonts w:ascii="Times New Roman" w:hAnsi="Times New Roman" w:cs="Times New Roman"/>
        </w:rPr>
        <w:t>Definisjon (3</w:t>
      </w:r>
      <w:r w:rsidR="00983D57">
        <w:rPr>
          <w:rFonts w:ascii="Times New Roman" w:hAnsi="Times New Roman" w:cs="Times New Roman"/>
        </w:rPr>
        <w:t>) forteller</w:t>
      </w:r>
      <w:r w:rsidR="00CF5C5C">
        <w:rPr>
          <w:rFonts w:ascii="Times New Roman" w:hAnsi="Times New Roman" w:cs="Times New Roman"/>
        </w:rPr>
        <w:t xml:space="preserve"> oss videre </w:t>
      </w:r>
      <w:r w:rsidR="00433166">
        <w:rPr>
          <w:rFonts w:ascii="Times New Roman" w:hAnsi="Times New Roman" w:cs="Times New Roman"/>
        </w:rPr>
        <w:t xml:space="preserve">at </w:t>
      </w:r>
      <w:r w:rsidR="00CF5C5C">
        <w:rPr>
          <w:rFonts w:ascii="Times New Roman" w:hAnsi="Times New Roman" w:cs="Times New Roman"/>
        </w:rPr>
        <w:t xml:space="preserve">en </w:t>
      </w:r>
      <w:r w:rsidR="006E4360">
        <w:rPr>
          <w:rFonts w:ascii="Times New Roman" w:hAnsi="Times New Roman" w:cs="Times New Roman"/>
        </w:rPr>
        <w:t xml:space="preserve">slik økning i TARGET-gjelden </w:t>
      </w:r>
      <w:r w:rsidR="00CF5C5C">
        <w:rPr>
          <w:rFonts w:ascii="Times New Roman" w:hAnsi="Times New Roman" w:cs="Times New Roman"/>
        </w:rPr>
        <w:t>bidra</w:t>
      </w:r>
      <w:r w:rsidR="006E4360">
        <w:rPr>
          <w:rFonts w:ascii="Times New Roman" w:hAnsi="Times New Roman" w:cs="Times New Roman"/>
        </w:rPr>
        <w:t>r</w:t>
      </w:r>
      <w:r w:rsidR="00CF5C5C">
        <w:rPr>
          <w:rFonts w:ascii="Times New Roman" w:hAnsi="Times New Roman" w:cs="Times New Roman"/>
        </w:rPr>
        <w:t xml:space="preserve"> til å finansiere </w:t>
      </w:r>
      <w:r w:rsidR="006E4360">
        <w:rPr>
          <w:rFonts w:ascii="Times New Roman" w:hAnsi="Times New Roman" w:cs="Times New Roman"/>
        </w:rPr>
        <w:t>et land</w:t>
      </w:r>
      <w:r w:rsidR="00CF5C5C">
        <w:rPr>
          <w:rFonts w:ascii="Times New Roman" w:hAnsi="Times New Roman" w:cs="Times New Roman"/>
        </w:rPr>
        <w:t>s u</w:t>
      </w:r>
      <w:r w:rsidR="006E4360">
        <w:rPr>
          <w:rFonts w:ascii="Times New Roman" w:hAnsi="Times New Roman" w:cs="Times New Roman"/>
        </w:rPr>
        <w:t>nderskudd på utenriksregnskapet. E</w:t>
      </w:r>
      <w:r w:rsidR="006D5E41">
        <w:rPr>
          <w:rFonts w:ascii="Times New Roman" w:hAnsi="Times New Roman" w:cs="Times New Roman"/>
        </w:rPr>
        <w:t>nten igjennom økt underskudd på drift</w:t>
      </w:r>
      <w:r w:rsidR="00DF62B1">
        <w:rPr>
          <w:rFonts w:ascii="Times New Roman" w:hAnsi="Times New Roman" w:cs="Times New Roman"/>
        </w:rPr>
        <w:t>sbalansen</w:t>
      </w:r>
      <w:r w:rsidR="006E4360">
        <w:rPr>
          <w:rFonts w:ascii="Times New Roman" w:hAnsi="Times New Roman" w:cs="Times New Roman"/>
        </w:rPr>
        <w:t xml:space="preserve">, </w:t>
      </w:r>
      <w:r w:rsidR="006D5E41">
        <w:rPr>
          <w:rFonts w:ascii="Times New Roman" w:hAnsi="Times New Roman" w:cs="Times New Roman"/>
        </w:rPr>
        <w:t>økt nettokapitaleksport</w:t>
      </w:r>
      <w:r w:rsidR="00C877AF">
        <w:rPr>
          <w:rFonts w:ascii="Times New Roman" w:hAnsi="Times New Roman" w:cs="Times New Roman"/>
        </w:rPr>
        <w:t xml:space="preserve"> </w:t>
      </w:r>
      <w:r w:rsidR="006D5E41">
        <w:rPr>
          <w:rFonts w:ascii="Times New Roman" w:hAnsi="Times New Roman" w:cs="Times New Roman"/>
        </w:rPr>
        <w:t>eller</w:t>
      </w:r>
      <w:r w:rsidR="00C877AF">
        <w:rPr>
          <w:rFonts w:ascii="Times New Roman" w:hAnsi="Times New Roman" w:cs="Times New Roman"/>
        </w:rPr>
        <w:t xml:space="preserve"> som </w:t>
      </w:r>
      <w:r w:rsidR="006D5E41">
        <w:rPr>
          <w:rFonts w:ascii="Times New Roman" w:hAnsi="Times New Roman" w:cs="Times New Roman"/>
        </w:rPr>
        <w:t>en kombinasjon.</w:t>
      </w:r>
    </w:p>
    <w:p w:rsidR="00C07239" w:rsidRDefault="00C07239" w:rsidP="00713126">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713126">
      <w:pPr>
        <w:spacing w:line="360" w:lineRule="auto"/>
        <w:jc w:val="both"/>
        <w:rPr>
          <w:rFonts w:ascii="Times New Roman" w:hAnsi="Times New Roman" w:cs="Times New Roman"/>
        </w:rPr>
      </w:pPr>
      <w:r w:rsidRPr="00E93BB9">
        <w:rPr>
          <w:rFonts w:ascii="Times New Roman" w:hAnsi="Times New Roman" w:cs="Times New Roman"/>
        </w:rPr>
        <w:t>For å</w:t>
      </w:r>
      <w:r w:rsidR="006D5E41">
        <w:rPr>
          <w:rFonts w:ascii="Times New Roman" w:hAnsi="Times New Roman" w:cs="Times New Roman"/>
        </w:rPr>
        <w:t xml:space="preserve"> </w:t>
      </w:r>
      <w:r w:rsidR="00DF62B1">
        <w:rPr>
          <w:rFonts w:ascii="Times New Roman" w:hAnsi="Times New Roman" w:cs="Times New Roman"/>
        </w:rPr>
        <w:t xml:space="preserve">vise </w:t>
      </w:r>
      <w:r w:rsidR="006D5E41">
        <w:rPr>
          <w:rFonts w:ascii="Times New Roman" w:hAnsi="Times New Roman" w:cs="Times New Roman"/>
        </w:rPr>
        <w:t>hvordan</w:t>
      </w:r>
      <w:r w:rsidR="00777DA2">
        <w:rPr>
          <w:rFonts w:ascii="Times New Roman" w:hAnsi="Times New Roman" w:cs="Times New Roman"/>
        </w:rPr>
        <w:t xml:space="preserve"> økt TARGET-gjeld </w:t>
      </w:r>
      <w:r w:rsidR="00CA32F3">
        <w:rPr>
          <w:rFonts w:ascii="Times New Roman" w:hAnsi="Times New Roman" w:cs="Times New Roman"/>
        </w:rPr>
        <w:t>påvirker markedspriser</w:t>
      </w:r>
      <w:r w:rsidR="00C502C3">
        <w:rPr>
          <w:rFonts w:ascii="Times New Roman" w:hAnsi="Times New Roman" w:cs="Times New Roman"/>
        </w:rPr>
        <w:t>,</w:t>
      </w:r>
      <w:r w:rsidR="00777DA2">
        <w:rPr>
          <w:rFonts w:ascii="Times New Roman" w:hAnsi="Times New Roman" w:cs="Times New Roman"/>
        </w:rPr>
        <w:t xml:space="preserve"> er det enklest å ta </w:t>
      </w:r>
      <w:r w:rsidR="006349F2">
        <w:rPr>
          <w:rFonts w:ascii="Times New Roman" w:hAnsi="Times New Roman" w:cs="Times New Roman"/>
        </w:rPr>
        <w:t xml:space="preserve">utgangspunkt i to </w:t>
      </w:r>
      <w:r w:rsidR="006D5E41">
        <w:rPr>
          <w:rFonts w:ascii="Times New Roman" w:hAnsi="Times New Roman" w:cs="Times New Roman"/>
        </w:rPr>
        <w:t xml:space="preserve">spesialtilfeller. </w:t>
      </w:r>
      <w:r w:rsidRPr="00E93BB9">
        <w:rPr>
          <w:rFonts w:ascii="Times New Roman" w:hAnsi="Times New Roman" w:cs="Times New Roman"/>
        </w:rPr>
        <w:t>I det første</w:t>
      </w:r>
      <w:r w:rsidR="00777DA2">
        <w:rPr>
          <w:rFonts w:ascii="Times New Roman" w:hAnsi="Times New Roman" w:cs="Times New Roman"/>
        </w:rPr>
        <w:t xml:space="preserve"> spesialtilfelle</w:t>
      </w:r>
      <w:r w:rsidR="00433166">
        <w:rPr>
          <w:rFonts w:ascii="Times New Roman" w:hAnsi="Times New Roman" w:cs="Times New Roman"/>
        </w:rPr>
        <w:t>,</w:t>
      </w:r>
      <w:r w:rsidR="00777DA2">
        <w:rPr>
          <w:rFonts w:ascii="Times New Roman" w:hAnsi="Times New Roman" w:cs="Times New Roman"/>
        </w:rPr>
        <w:t xml:space="preserve"> </w:t>
      </w:r>
      <w:r w:rsidRPr="00E93BB9">
        <w:rPr>
          <w:rFonts w:ascii="Times New Roman" w:hAnsi="Times New Roman" w:cs="Times New Roman"/>
        </w:rPr>
        <w:t>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null.</w:t>
      </w:r>
      <w:r w:rsidR="00DF62B1">
        <w:rPr>
          <w:rFonts w:ascii="Times New Roman" w:hAnsi="Times New Roman" w:cs="Times New Roman"/>
        </w:rPr>
        <w:t xml:space="preserve"> Uttrykket ovenfor kan derfor skrives som </w:t>
      </w:r>
    </w:p>
    <w:p w:rsidR="00C10960" w:rsidRPr="0099361B" w:rsidRDefault="00A06E2B"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713126">
      <w:pPr>
        <w:spacing w:line="360" w:lineRule="auto"/>
        <w:jc w:val="both"/>
        <w:rPr>
          <w:rFonts w:ascii="Times New Roman" w:hAnsi="Times New Roman" w:cs="Times New Roman"/>
        </w:rPr>
      </w:pPr>
      <w:r>
        <w:rPr>
          <w:rFonts w:ascii="Times New Roman" w:hAnsi="Times New Roman" w:cs="Times New Roman"/>
        </w:rPr>
        <w:t>Tolkningen av (</w:t>
      </w:r>
      <w:r w:rsidR="00433166">
        <w:rPr>
          <w:rFonts w:ascii="Times New Roman" w:hAnsi="Times New Roman" w:cs="Times New Roman"/>
        </w:rPr>
        <w:t>4</w:t>
      </w:r>
      <w:r>
        <w:rPr>
          <w:rFonts w:ascii="Times New Roman" w:hAnsi="Times New Roman" w:cs="Times New Roman"/>
        </w:rPr>
        <w:t xml:space="preserve">) </w:t>
      </w:r>
      <w:r w:rsidR="00E81970">
        <w:rPr>
          <w:rFonts w:ascii="Times New Roman" w:hAnsi="Times New Roman" w:cs="Times New Roman"/>
        </w:rPr>
        <w:t>er at</w:t>
      </w:r>
      <w:r w:rsidR="007D4C9F">
        <w:rPr>
          <w:rFonts w:ascii="Times New Roman" w:hAnsi="Times New Roman" w:cs="Times New Roman"/>
        </w:rPr>
        <w:t xml:space="preserve"> en eventuell </w:t>
      </w:r>
      <w:r w:rsidR="00E81970">
        <w:rPr>
          <w:rFonts w:ascii="Times New Roman" w:hAnsi="Times New Roman" w:cs="Times New Roman"/>
        </w:rPr>
        <w:t>TARGET-</w:t>
      </w:r>
      <w:r w:rsidR="007D4C9F">
        <w:rPr>
          <w:rFonts w:ascii="Times New Roman" w:hAnsi="Times New Roman" w:cs="Times New Roman"/>
        </w:rPr>
        <w:t>gjeld</w:t>
      </w:r>
      <w:r w:rsidR="000D711B">
        <w:rPr>
          <w:rFonts w:ascii="Times New Roman" w:hAnsi="Times New Roman" w:cs="Times New Roman"/>
        </w:rPr>
        <w:t xml:space="preserve"> i perioden</w:t>
      </w:r>
      <w:r w:rsidR="007D4C9F">
        <w:rPr>
          <w:rFonts w:ascii="Times New Roman" w:hAnsi="Times New Roman" w:cs="Times New Roman"/>
        </w:rPr>
        <w:t xml:space="preserve"> </w:t>
      </w:r>
      <w:r w:rsidR="00DF62B1">
        <w:rPr>
          <w:rFonts w:ascii="Times New Roman" w:hAnsi="Times New Roman" w:cs="Times New Roman"/>
        </w:rPr>
        <w:t>har fullfinansiert</w:t>
      </w:r>
      <w:r w:rsidR="000D711B">
        <w:rPr>
          <w:rFonts w:ascii="Times New Roman" w:hAnsi="Times New Roman" w:cs="Times New Roman"/>
        </w:rPr>
        <w:t xml:space="preserve"> landets negative driftsbalanse</w:t>
      </w:r>
      <w:r w:rsidR="005B4CE3">
        <w:rPr>
          <w:rFonts w:ascii="Times New Roman" w:hAnsi="Times New Roman" w:cs="Times New Roman"/>
        </w:rPr>
        <w:t xml:space="preserve"> innad i eurosonen</w:t>
      </w:r>
      <w:r w:rsidR="000D711B">
        <w:rPr>
          <w:rFonts w:ascii="Times New Roman" w:hAnsi="Times New Roman" w:cs="Times New Roman"/>
        </w:rPr>
        <w:t xml:space="preserve">. </w:t>
      </w:r>
      <w:r w:rsidR="000D711B" w:rsidRPr="0099361B">
        <w:rPr>
          <w:rFonts w:ascii="Times New Roman" w:hAnsi="Times New Roman" w:cs="Times New Roman"/>
        </w:rPr>
        <w:t xml:space="preserve">Uten en slik </w:t>
      </w:r>
      <w:r w:rsidR="005B4CE3">
        <w:rPr>
          <w:rFonts w:ascii="Times New Roman" w:hAnsi="Times New Roman" w:cs="Times New Roman"/>
        </w:rPr>
        <w:t>TARGET-gjeld</w:t>
      </w:r>
      <w:r w:rsidR="000D711B">
        <w:rPr>
          <w:rFonts w:ascii="Times New Roman" w:hAnsi="Times New Roman" w:cs="Times New Roman"/>
        </w:rPr>
        <w:t>, dvs</w:t>
      </w:r>
      <w:r w:rsidR="00433166">
        <w:rPr>
          <w:rFonts w:ascii="Times New Roman" w:hAnsi="Times New Roman" w:cs="Times New Roman"/>
        </w:rPr>
        <w:t>.</w:t>
      </w:r>
      <w:r w:rsidR="00C877AF">
        <w:rPr>
          <w:rFonts w:ascii="Times New Roman" w:hAnsi="Times New Roman" w:cs="Times New Roman"/>
        </w:rPr>
        <w:t xml:space="preserve"> dersom </w:t>
      </w:r>
      <w:r w:rsidR="000D71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D95A93">
        <w:rPr>
          <w:rFonts w:ascii="Times New Roman" w:hAnsi="Times New Roman" w:cs="Times New Roman"/>
        </w:rPr>
        <w:t xml:space="preserve">vært i balanse. </w:t>
      </w:r>
      <w:r w:rsidR="006E4360">
        <w:rPr>
          <w:rFonts w:ascii="Times New Roman" w:hAnsi="Times New Roman" w:cs="Times New Roman"/>
        </w:rPr>
        <w:t>Standa</w:t>
      </w:r>
      <w:r w:rsidR="00E02508">
        <w:rPr>
          <w:rFonts w:ascii="Times New Roman" w:hAnsi="Times New Roman" w:cs="Times New Roman"/>
        </w:rPr>
        <w:t xml:space="preserve">rd makroøkonomisk teori (med kortsiktige nominelle rigiditeter) tilsier </w:t>
      </w:r>
      <w:r w:rsidR="00C502C3" w:rsidRPr="0099361B">
        <w:rPr>
          <w:rFonts w:ascii="Times New Roman" w:hAnsi="Times New Roman" w:cs="Times New Roman"/>
        </w:rPr>
        <w:t xml:space="preserve">at en slik likevekt </w:t>
      </w:r>
      <w:r w:rsidR="00C502C3">
        <w:rPr>
          <w:rFonts w:ascii="Times New Roman" w:hAnsi="Times New Roman" w:cs="Times New Roman"/>
        </w:rPr>
        <w:t>oppnås på kort sikt</w:t>
      </w:r>
      <w:r w:rsidR="00E02508">
        <w:rPr>
          <w:rFonts w:ascii="Times New Roman" w:hAnsi="Times New Roman" w:cs="Times New Roman"/>
        </w:rPr>
        <w:t xml:space="preserve"> som en</w:t>
      </w:r>
      <w:r w:rsidR="00433166">
        <w:rPr>
          <w:rFonts w:ascii="Times New Roman" w:hAnsi="Times New Roman" w:cs="Times New Roman"/>
        </w:rPr>
        <w:t xml:space="preserve"> følge av fall i </w:t>
      </w:r>
      <w:r w:rsidR="00C860B1">
        <w:rPr>
          <w:rFonts w:ascii="Times New Roman" w:hAnsi="Times New Roman" w:cs="Times New Roman"/>
        </w:rPr>
        <w:t>etterspørselen. På lengre sikt, ved at det innenlandske prisnivået reduseres noe som også innebærer en bedring av konkurranseevnen gjennom en d</w:t>
      </w:r>
      <w:r w:rsidR="00074865">
        <w:rPr>
          <w:rFonts w:ascii="Times New Roman" w:hAnsi="Times New Roman" w:cs="Times New Roman"/>
        </w:rPr>
        <w:t xml:space="preserve">epresiering av realvalutakursen. </w:t>
      </w:r>
      <w:r w:rsidR="000D711B">
        <w:rPr>
          <w:rFonts w:ascii="Times New Roman" w:hAnsi="Times New Roman" w:cs="Times New Roman"/>
        </w:rPr>
        <w:t>Det</w:t>
      </w:r>
      <w:r w:rsidR="00C860B1">
        <w:rPr>
          <w:rFonts w:ascii="Times New Roman" w:hAnsi="Times New Roman" w:cs="Times New Roman"/>
        </w:rPr>
        <w:t>te</w:t>
      </w:r>
      <w:r w:rsidR="000D711B">
        <w:rPr>
          <w:rFonts w:ascii="Times New Roman" w:hAnsi="Times New Roman" w:cs="Times New Roman"/>
        </w:rPr>
        <w:t xml:space="preserve"> belyser et interessant poeng, </w:t>
      </w:r>
      <w:r w:rsidR="000D711B">
        <w:rPr>
          <w:rFonts w:ascii="Times New Roman" w:hAnsi="Times New Roman" w:cs="Times New Roman"/>
        </w:rPr>
        <w:lastRenderedPageBreak/>
        <w:t xml:space="preserve">siden </w:t>
      </w:r>
      <w:r w:rsidR="005B4CE3">
        <w:rPr>
          <w:rFonts w:ascii="Times New Roman" w:hAnsi="Times New Roman" w:cs="Times New Roman"/>
        </w:rPr>
        <w:t xml:space="preserve">en </w:t>
      </w:r>
      <w:r w:rsidR="000D711B">
        <w:rPr>
          <w:rFonts w:ascii="Times New Roman" w:hAnsi="Times New Roman" w:cs="Times New Roman"/>
        </w:rPr>
        <w:t xml:space="preserve">her får øye på </w:t>
      </w:r>
      <w:r w:rsidR="00CC1DFC">
        <w:rPr>
          <w:rFonts w:ascii="Times New Roman" w:hAnsi="Times New Roman" w:cs="Times New Roman"/>
        </w:rPr>
        <w:t>den markedsregulerende</w:t>
      </w:r>
      <w:r w:rsidR="005B4CE3">
        <w:rPr>
          <w:rFonts w:ascii="Times New Roman" w:hAnsi="Times New Roman" w:cs="Times New Roman"/>
        </w:rPr>
        <w:t xml:space="preserve"> mekanismen </w:t>
      </w:r>
      <w:r w:rsidR="00CC1DFC">
        <w:rPr>
          <w:rFonts w:ascii="Times New Roman" w:hAnsi="Times New Roman" w:cs="Times New Roman"/>
        </w:rPr>
        <w:t>som gjelder for driftsbalansen mellom land.</w:t>
      </w:r>
      <w:r w:rsidR="00CC1DFC" w:rsidRPr="00CC1DFC">
        <w:rPr>
          <w:rFonts w:ascii="Times New Roman" w:hAnsi="Times New Roman" w:cs="Times New Roman"/>
        </w:rPr>
        <w:t xml:space="preserve"> </w:t>
      </w:r>
      <w:r w:rsidR="00E02508">
        <w:rPr>
          <w:rFonts w:ascii="Times New Roman" w:hAnsi="Times New Roman" w:cs="Times New Roman"/>
        </w:rPr>
        <w:t>Men som vi ser</w:t>
      </w:r>
      <w:r w:rsidR="00C860B1">
        <w:rPr>
          <w:rFonts w:ascii="Times New Roman" w:hAnsi="Times New Roman" w:cs="Times New Roman"/>
        </w:rPr>
        <w:t xml:space="preserve"> av (4)</w:t>
      </w:r>
      <w:r w:rsidR="00E02508">
        <w:rPr>
          <w:rFonts w:ascii="Times New Roman" w:hAnsi="Times New Roman" w:cs="Times New Roman"/>
        </w:rPr>
        <w:t>, vil en økning i TARGET-gjelden sette</w:t>
      </w:r>
      <w:r w:rsidR="00C877AF">
        <w:rPr>
          <w:rFonts w:ascii="Times New Roman" w:hAnsi="Times New Roman" w:cs="Times New Roman"/>
        </w:rPr>
        <w:t xml:space="preserve"> deler av denne </w:t>
      </w:r>
      <w:r w:rsidR="00E02508">
        <w:rPr>
          <w:rFonts w:ascii="Times New Roman" w:hAnsi="Times New Roman" w:cs="Times New Roman"/>
        </w:rPr>
        <w:t xml:space="preserve">mekanismen til side. </w:t>
      </w:r>
      <w:r w:rsidR="00742914">
        <w:rPr>
          <w:rFonts w:ascii="Times New Roman" w:hAnsi="Times New Roman" w:cs="Times New Roman"/>
        </w:rPr>
        <w:t xml:space="preserve">Siden </w:t>
      </w:r>
      <w:r w:rsidR="00CC1DFC">
        <w:rPr>
          <w:rFonts w:ascii="Times New Roman" w:hAnsi="Times New Roman" w:cs="Times New Roman"/>
        </w:rPr>
        <w:t xml:space="preserve">TARGET-systemet er uten skranker for gjeld og </w:t>
      </w:r>
      <w:r w:rsidR="00C877AF">
        <w:rPr>
          <w:rFonts w:ascii="Times New Roman" w:hAnsi="Times New Roman" w:cs="Times New Roman"/>
        </w:rPr>
        <w:t>fordringer</w:t>
      </w:r>
      <w:r w:rsidR="00074865">
        <w:rPr>
          <w:rFonts w:ascii="Times New Roman" w:hAnsi="Times New Roman" w:cs="Times New Roman"/>
        </w:rPr>
        <w:t xml:space="preserve">, </w:t>
      </w:r>
      <w:r w:rsidR="00CC1DFC">
        <w:rPr>
          <w:rFonts w:ascii="Times New Roman" w:hAnsi="Times New Roman" w:cs="Times New Roman"/>
        </w:rPr>
        <w:t>vil en slik tilsidesettelse</w:t>
      </w:r>
      <w:r w:rsidR="00470765">
        <w:rPr>
          <w:rFonts w:ascii="Times New Roman" w:hAnsi="Times New Roman" w:cs="Times New Roman"/>
        </w:rPr>
        <w:t xml:space="preserve"> potensielt kunne </w:t>
      </w:r>
      <w:r w:rsidR="00CC1DFC">
        <w:rPr>
          <w:rFonts w:ascii="Times New Roman" w:hAnsi="Times New Roman" w:cs="Times New Roman"/>
        </w:rPr>
        <w:t>sk</w:t>
      </w:r>
      <w:r w:rsidR="000D711B" w:rsidRPr="0099361B">
        <w:rPr>
          <w:rFonts w:ascii="Times New Roman" w:hAnsi="Times New Roman" w:cs="Times New Roman"/>
        </w:rPr>
        <w:t>je over en lengre tidsperiode</w:t>
      </w:r>
      <w:r w:rsidR="00074865">
        <w:rPr>
          <w:rFonts w:ascii="Times New Roman" w:hAnsi="Times New Roman" w:cs="Times New Roman"/>
        </w:rPr>
        <w:t xml:space="preserve"> </w:t>
      </w:r>
      <w:r w:rsidR="000D711B" w:rsidRPr="0099361B">
        <w:rPr>
          <w:rFonts w:ascii="Times New Roman" w:hAnsi="Times New Roman" w:cs="Times New Roman"/>
        </w:rPr>
        <w:t>dersom pengepolitikken</w:t>
      </w:r>
      <w:r w:rsidR="000D711B">
        <w:rPr>
          <w:rFonts w:ascii="Times New Roman" w:hAnsi="Times New Roman" w:cs="Times New Roman"/>
        </w:rPr>
        <w:t xml:space="preserve"> går inn for det.</w:t>
      </w:r>
      <w:r w:rsidR="00EA07A6">
        <w:rPr>
          <w:rStyle w:val="FootnoteReference"/>
          <w:rFonts w:ascii="Times New Roman" w:hAnsi="Times New Roman" w:cs="Times New Roman"/>
        </w:rPr>
        <w:footnoteReference w:id="5"/>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713126">
      <w:pPr>
        <w:spacing w:line="360" w:lineRule="auto"/>
        <w:jc w:val="both"/>
        <w:rPr>
          <w:rFonts w:ascii="Times New Roman" w:hAnsi="Times New Roman" w:cs="Times New Roman"/>
        </w:rPr>
      </w:pPr>
      <w:r>
        <w:rPr>
          <w:rFonts w:ascii="Times New Roman" w:hAnsi="Times New Roman" w:cs="Times New Roman"/>
        </w:rPr>
        <w:t>Det andre</w:t>
      </w:r>
      <w:r w:rsidR="00470765">
        <w:rPr>
          <w:rFonts w:ascii="Times New Roman" w:hAnsi="Times New Roman" w:cs="Times New Roman"/>
        </w:rPr>
        <w:t xml:space="preserve"> spesialtilfelle</w:t>
      </w:r>
      <w:r w:rsidR="00E02508">
        <w:rPr>
          <w:rFonts w:ascii="Times New Roman" w:hAnsi="Times New Roman" w:cs="Times New Roman"/>
        </w:rPr>
        <w:t xml:space="preserve">, </w:t>
      </w:r>
      <w:r>
        <w:rPr>
          <w:rFonts w:ascii="Times New Roman" w:hAnsi="Times New Roman" w:cs="Times New Roman"/>
        </w:rPr>
        <w:t>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074865" w:rsidP="00713126">
      <w:pPr>
        <w:spacing w:line="360" w:lineRule="auto"/>
        <w:ind w:left="360"/>
        <w:jc w:val="both"/>
        <w:rPr>
          <w:rFonts w:ascii="Times New Roman" w:hAnsi="Times New Roman" w:cs="Times New Roman"/>
        </w:rPr>
      </w:pPr>
      <w:r>
        <w:rPr>
          <w:rFonts w:ascii="Times New Roman" w:hAnsi="Times New Roman" w:cs="Times New Roman"/>
        </w:rPr>
        <w:t>(5</w:t>
      </w:r>
      <w:r w:rsidR="00C10960" w:rsidRPr="009936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411E92" w:rsidRDefault="00A848F4" w:rsidP="00411E92">
      <w:pPr>
        <w:spacing w:line="360" w:lineRule="auto"/>
        <w:jc w:val="both"/>
        <w:rPr>
          <w:rFonts w:ascii="Times New Roman" w:hAnsi="Times New Roman" w:cs="Times New Roman"/>
        </w:rPr>
      </w:pPr>
      <w:proofErr w:type="spellStart"/>
      <w:r>
        <w:rPr>
          <w:rFonts w:ascii="Times New Roman" w:hAnsi="Times New Roman" w:cs="Times New Roman"/>
        </w:rPr>
        <w:t>Tolknngen</w:t>
      </w:r>
      <w:proofErr w:type="spellEnd"/>
      <w:r>
        <w:rPr>
          <w:rFonts w:ascii="Times New Roman" w:hAnsi="Times New Roman" w:cs="Times New Roman"/>
        </w:rPr>
        <w:t xml:space="preserve"> av </w:t>
      </w:r>
      <w:r w:rsidR="00074865">
        <w:rPr>
          <w:rFonts w:ascii="Times New Roman" w:hAnsi="Times New Roman" w:cs="Times New Roman"/>
        </w:rPr>
        <w:t>(5</w:t>
      </w:r>
      <w:r w:rsidR="0061150A">
        <w:rPr>
          <w:rFonts w:ascii="Times New Roman" w:hAnsi="Times New Roman" w:cs="Times New Roman"/>
        </w:rPr>
        <w:t xml:space="preserve">) </w:t>
      </w:r>
      <w:r>
        <w:rPr>
          <w:rFonts w:ascii="Times New Roman" w:hAnsi="Times New Roman" w:cs="Times New Roman"/>
        </w:rPr>
        <w:t xml:space="preserve">er at </w:t>
      </w:r>
      <w:r w:rsidR="00074865">
        <w:rPr>
          <w:rFonts w:ascii="Times New Roman" w:hAnsi="Times New Roman" w:cs="Times New Roman"/>
        </w:rPr>
        <w:t xml:space="preserve">økt </w:t>
      </w:r>
      <w:r>
        <w:rPr>
          <w:rFonts w:ascii="Times New Roman" w:hAnsi="Times New Roman" w:cs="Times New Roman"/>
        </w:rPr>
        <w:t>TARGET-</w:t>
      </w:r>
      <w:r w:rsidR="00074865">
        <w:rPr>
          <w:rFonts w:ascii="Times New Roman" w:hAnsi="Times New Roman" w:cs="Times New Roman"/>
        </w:rPr>
        <w:t xml:space="preserve">gjeld </w:t>
      </w:r>
      <w:r>
        <w:rPr>
          <w:rFonts w:ascii="Times New Roman" w:hAnsi="Times New Roman" w:cs="Times New Roman"/>
        </w:rPr>
        <w:t xml:space="preserve">i </w:t>
      </w:r>
      <w:r w:rsidR="006D509B" w:rsidRPr="0099361B">
        <w:rPr>
          <w:rFonts w:ascii="Times New Roman" w:hAnsi="Times New Roman" w:cs="Times New Roman"/>
        </w:rPr>
        <w:t>perioden</w:t>
      </w:r>
      <w:r>
        <w:rPr>
          <w:rFonts w:ascii="Times New Roman" w:hAnsi="Times New Roman" w:cs="Times New Roman"/>
        </w:rPr>
        <w:t xml:space="preserve"> har</w:t>
      </w:r>
      <w:r w:rsidR="00074865">
        <w:rPr>
          <w:rFonts w:ascii="Times New Roman" w:hAnsi="Times New Roman" w:cs="Times New Roman"/>
        </w:rPr>
        <w:t xml:space="preserve"> forårsaket </w:t>
      </w:r>
      <w:r w:rsidR="00742914">
        <w:rPr>
          <w:rFonts w:ascii="Times New Roman" w:hAnsi="Times New Roman" w:cs="Times New Roman"/>
        </w:rPr>
        <w:t xml:space="preserve">en </w:t>
      </w:r>
      <w:r>
        <w:rPr>
          <w:rFonts w:ascii="Times New Roman" w:hAnsi="Times New Roman" w:cs="Times New Roman"/>
        </w:rPr>
        <w:t>kapitalflukt</w:t>
      </w:r>
      <w:r w:rsidR="00C877AF">
        <w:rPr>
          <w:rFonts w:ascii="Times New Roman" w:hAnsi="Times New Roman" w:cs="Times New Roman"/>
        </w:rPr>
        <w:t xml:space="preserve">, </w:t>
      </w:r>
      <w:r w:rsidR="00FE643E">
        <w:rPr>
          <w:rFonts w:ascii="Times New Roman" w:hAnsi="Times New Roman" w:cs="Times New Roman"/>
        </w:rPr>
        <w:t>siden den har fullfinansiert</w:t>
      </w:r>
      <w:r>
        <w:rPr>
          <w:rFonts w:ascii="Times New Roman" w:hAnsi="Times New Roman" w:cs="Times New Roman"/>
        </w:rPr>
        <w:t xml:space="preserve"> </w:t>
      </w:r>
      <w:r w:rsidR="00037BA7">
        <w:rPr>
          <w:rFonts w:ascii="Times New Roman" w:hAnsi="Times New Roman" w:cs="Times New Roman"/>
        </w:rPr>
        <w:t xml:space="preserve">nettokapitaleksporten. </w:t>
      </w:r>
      <w:r w:rsidR="00037BA7" w:rsidRPr="0099361B">
        <w:rPr>
          <w:rFonts w:ascii="Times New Roman" w:hAnsi="Times New Roman" w:cs="Times New Roman"/>
        </w:rPr>
        <w:t xml:space="preserve">Uten en slik </w:t>
      </w:r>
      <w:r w:rsidR="00742914">
        <w:rPr>
          <w:rFonts w:ascii="Times New Roman" w:hAnsi="Times New Roman" w:cs="Times New Roman"/>
        </w:rPr>
        <w:t>TARGET-gjeld</w:t>
      </w:r>
      <w:r w:rsidR="00037BA7">
        <w:rPr>
          <w:rFonts w:ascii="Times New Roman" w:hAnsi="Times New Roman" w:cs="Times New Roman"/>
        </w:rPr>
        <w:t>, dvs.</w:t>
      </w:r>
      <w:r w:rsidR="00C877AF">
        <w:rPr>
          <w:rFonts w:ascii="Times New Roman" w:hAnsi="Times New Roman" w:cs="Times New Roman"/>
        </w:rPr>
        <w:t xml:space="preserve">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sidR="00742914">
        <w:rPr>
          <w:rFonts w:ascii="Times New Roman" w:hAnsi="Times New Roman" w:cs="Times New Roman"/>
        </w:rPr>
        <w:t>0</w:t>
      </w:r>
      <w:r w:rsidR="00037BA7">
        <w:rPr>
          <w:rFonts w:ascii="Times New Roman" w:hAnsi="Times New Roman" w:cs="Times New Roman"/>
        </w:rPr>
        <w:t>, ville nettokapitalflukten</w:t>
      </w:r>
      <w:r w:rsidR="00742914">
        <w:rPr>
          <w:rFonts w:ascii="Times New Roman" w:hAnsi="Times New Roman" w:cs="Times New Roman"/>
        </w:rPr>
        <w:t xml:space="preserve"> måtte vært null. Også her</w:t>
      </w:r>
      <w:r w:rsidR="00411E92">
        <w:rPr>
          <w:rFonts w:ascii="Times New Roman" w:hAnsi="Times New Roman" w:cs="Times New Roman"/>
        </w:rPr>
        <w:t xml:space="preserve"> virker det rimelig å argumentere for at </w:t>
      </w:r>
      <w:r w:rsidR="00037BA7">
        <w:rPr>
          <w:rFonts w:ascii="Times New Roman" w:hAnsi="Times New Roman" w:cs="Times New Roman"/>
        </w:rPr>
        <w:t>TARGET-gjelden</w:t>
      </w:r>
      <w:r w:rsidR="00C860B1">
        <w:rPr>
          <w:rFonts w:ascii="Times New Roman" w:hAnsi="Times New Roman" w:cs="Times New Roman"/>
        </w:rPr>
        <w:t xml:space="preserve"> </w:t>
      </w:r>
      <w:r w:rsidR="00074865">
        <w:rPr>
          <w:rFonts w:ascii="Times New Roman" w:hAnsi="Times New Roman" w:cs="Times New Roman"/>
        </w:rPr>
        <w:t>påvirke</w:t>
      </w:r>
      <w:r w:rsidR="00C860B1">
        <w:rPr>
          <w:rFonts w:ascii="Times New Roman" w:hAnsi="Times New Roman" w:cs="Times New Roman"/>
        </w:rPr>
        <w:t>r</w:t>
      </w:r>
      <w:r w:rsidR="00074865">
        <w:rPr>
          <w:rFonts w:ascii="Times New Roman" w:hAnsi="Times New Roman" w:cs="Times New Roman"/>
        </w:rPr>
        <w:t xml:space="preserve"> </w:t>
      </w:r>
      <w:r w:rsidR="00742914">
        <w:rPr>
          <w:rFonts w:ascii="Times New Roman" w:hAnsi="Times New Roman" w:cs="Times New Roman"/>
        </w:rPr>
        <w:t>markedsprisene</w:t>
      </w:r>
      <w:r w:rsidR="00037BA7">
        <w:rPr>
          <w:rFonts w:ascii="Times New Roman" w:hAnsi="Times New Roman" w:cs="Times New Roman"/>
        </w:rPr>
        <w:t>.</w:t>
      </w:r>
      <w:r w:rsidR="00FE643E">
        <w:rPr>
          <w:rFonts w:ascii="Times New Roman" w:hAnsi="Times New Roman" w:cs="Times New Roman"/>
        </w:rPr>
        <w:t xml:space="preserve"> Denne gangen </w:t>
      </w:r>
      <w:r w:rsidR="008D3195">
        <w:rPr>
          <w:rFonts w:ascii="Times New Roman" w:hAnsi="Times New Roman" w:cs="Times New Roman"/>
        </w:rPr>
        <w:t xml:space="preserve">direkte </w:t>
      </w:r>
      <w:r w:rsidR="00FE643E">
        <w:rPr>
          <w:rFonts w:ascii="Times New Roman" w:hAnsi="Times New Roman" w:cs="Times New Roman"/>
        </w:rPr>
        <w:t>i finans</w:t>
      </w:r>
      <w:r w:rsidR="00742914">
        <w:rPr>
          <w:rFonts w:ascii="Times New Roman" w:hAnsi="Times New Roman" w:cs="Times New Roman"/>
        </w:rPr>
        <w:t>- eller kapital</w:t>
      </w:r>
      <w:r w:rsidR="00FE643E">
        <w:rPr>
          <w:rFonts w:ascii="Times New Roman" w:hAnsi="Times New Roman" w:cs="Times New Roman"/>
        </w:rPr>
        <w:t xml:space="preserve">markedene. </w:t>
      </w:r>
      <w:r w:rsidR="00037BA7" w:rsidRPr="0099361B">
        <w:rPr>
          <w:rFonts w:ascii="Times New Roman" w:hAnsi="Times New Roman" w:cs="Times New Roman"/>
        </w:rPr>
        <w:t>Grunnet mang</w:t>
      </w:r>
      <w:r w:rsidR="00037BA7">
        <w:rPr>
          <w:rFonts w:ascii="Times New Roman" w:hAnsi="Times New Roman" w:cs="Times New Roman"/>
        </w:rPr>
        <w:t>lende skranker i TARGET-</w:t>
      </w:r>
      <w:r w:rsidR="00037BA7" w:rsidRPr="0099361B">
        <w:rPr>
          <w:rFonts w:ascii="Times New Roman" w:hAnsi="Times New Roman" w:cs="Times New Roman"/>
        </w:rPr>
        <w:t xml:space="preserve">systemet, </w:t>
      </w:r>
      <w:r w:rsidR="00411E92">
        <w:rPr>
          <w:rFonts w:ascii="Times New Roman" w:hAnsi="Times New Roman" w:cs="Times New Roman"/>
        </w:rPr>
        <w:t>vil en slik tilsidesettelse også her potensielt kunne skje over en lengre tidshorisont.</w:t>
      </w:r>
    </w:p>
    <w:p w:rsidR="00742914" w:rsidRDefault="00F94B59" w:rsidP="00713126">
      <w:pPr>
        <w:spacing w:line="360" w:lineRule="auto"/>
        <w:jc w:val="both"/>
        <w:rPr>
          <w:rFonts w:ascii="Times New Roman" w:hAnsi="Times New Roman" w:cs="Times New Roman"/>
        </w:rPr>
      </w:pPr>
      <w:r>
        <w:rPr>
          <w:rFonts w:ascii="Times New Roman" w:hAnsi="Times New Roman" w:cs="Times New Roman"/>
        </w:rPr>
        <w:t xml:space="preserve">På bakgrunn i </w:t>
      </w:r>
      <w:r w:rsidR="00074865">
        <w:rPr>
          <w:rFonts w:ascii="Times New Roman" w:hAnsi="Times New Roman" w:cs="Times New Roman"/>
        </w:rPr>
        <w:t>de</w:t>
      </w:r>
      <w:r w:rsidR="00411E92">
        <w:rPr>
          <w:rFonts w:ascii="Times New Roman" w:hAnsi="Times New Roman" w:cs="Times New Roman"/>
        </w:rPr>
        <w:t xml:space="preserve"> markedsmekanismene </w:t>
      </w:r>
      <w:r w:rsidR="00074865">
        <w:rPr>
          <w:rFonts w:ascii="Times New Roman" w:hAnsi="Times New Roman" w:cs="Times New Roman"/>
        </w:rPr>
        <w:t>omtalt her, k</w:t>
      </w:r>
      <w:r w:rsidR="00C51E12">
        <w:rPr>
          <w:rFonts w:ascii="Times New Roman" w:hAnsi="Times New Roman" w:cs="Times New Roman"/>
        </w:rPr>
        <w:t>onkluder</w:t>
      </w:r>
      <w:r w:rsidR="00C877AF">
        <w:rPr>
          <w:rFonts w:ascii="Times New Roman" w:hAnsi="Times New Roman" w:cs="Times New Roman"/>
        </w:rPr>
        <w:t>er</w:t>
      </w:r>
      <w:r w:rsidR="00C51E12">
        <w:rPr>
          <w:rFonts w:ascii="Times New Roman" w:hAnsi="Times New Roman" w:cs="Times New Roman"/>
        </w:rPr>
        <w:t xml:space="preserve"> </w:t>
      </w:r>
      <w:r w:rsidR="0094002B" w:rsidRPr="006F078E">
        <w:rPr>
          <w:rFonts w:ascii="Times New Roman" w:hAnsi="Times New Roman" w:cs="Times New Roman"/>
          <w:noProof/>
        </w:rPr>
        <w:t>Sinn og Wollmershauser (2012)</w:t>
      </w:r>
      <w:r w:rsidR="002117D9">
        <w:rPr>
          <w:rFonts w:ascii="Times New Roman" w:hAnsi="Times New Roman" w:cs="Times New Roman"/>
        </w:rPr>
        <w:t xml:space="preserve"> med at den </w:t>
      </w:r>
      <w:r w:rsidR="00C877AF">
        <w:rPr>
          <w:rFonts w:ascii="Times New Roman" w:hAnsi="Times New Roman" w:cs="Times New Roman"/>
        </w:rPr>
        <w:t xml:space="preserve">sterke </w:t>
      </w:r>
      <w:r w:rsidR="002117D9">
        <w:rPr>
          <w:rFonts w:ascii="Times New Roman" w:hAnsi="Times New Roman" w:cs="Times New Roman"/>
        </w:rPr>
        <w:t>økningen i TARGET-gjelden for PIIGS landene</w:t>
      </w:r>
      <w:r>
        <w:rPr>
          <w:rFonts w:ascii="Times New Roman" w:hAnsi="Times New Roman" w:cs="Times New Roman"/>
        </w:rPr>
        <w:t xml:space="preserve"> (</w:t>
      </w:r>
      <w:r w:rsidR="00742914">
        <w:rPr>
          <w:rFonts w:ascii="Times New Roman" w:hAnsi="Times New Roman" w:cs="Times New Roman"/>
        </w:rPr>
        <w:t xml:space="preserve">muliggjort av </w:t>
      </w:r>
      <w:r w:rsidR="00C51E12">
        <w:rPr>
          <w:rFonts w:ascii="Times New Roman" w:hAnsi="Times New Roman" w:cs="Times New Roman"/>
        </w:rPr>
        <w:t>ESBs kredittpolitikk</w:t>
      </w:r>
      <w:r>
        <w:rPr>
          <w:rFonts w:ascii="Times New Roman" w:hAnsi="Times New Roman" w:cs="Times New Roman"/>
        </w:rPr>
        <w:t>)</w:t>
      </w:r>
      <w:r w:rsidR="00C877AF">
        <w:rPr>
          <w:rFonts w:ascii="Times New Roman" w:hAnsi="Times New Roman" w:cs="Times New Roman"/>
        </w:rPr>
        <w:t xml:space="preserve"> </w:t>
      </w:r>
      <w:r w:rsidR="00C51E12" w:rsidRPr="004E5BCF">
        <w:rPr>
          <w:rFonts w:ascii="Times New Roman" w:hAnsi="Times New Roman" w:cs="Times New Roman"/>
          <w:i/>
        </w:rPr>
        <w:t>må ha forårsaket</w:t>
      </w:r>
      <w:r w:rsidR="00C51E12">
        <w:rPr>
          <w:rFonts w:ascii="Times New Roman" w:hAnsi="Times New Roman" w:cs="Times New Roman"/>
        </w:rPr>
        <w:t xml:space="preserve"> </w:t>
      </w:r>
      <w:r w:rsidR="00742914">
        <w:rPr>
          <w:rFonts w:ascii="Times New Roman" w:hAnsi="Times New Roman" w:cs="Times New Roman"/>
        </w:rPr>
        <w:t>enten en forverring av landenes k</w:t>
      </w:r>
      <w:r w:rsidR="00475323">
        <w:rPr>
          <w:rFonts w:ascii="Times New Roman" w:hAnsi="Times New Roman" w:cs="Times New Roman"/>
        </w:rPr>
        <w:t>onkurranseevne</w:t>
      </w:r>
      <w:r w:rsidR="00644555">
        <w:rPr>
          <w:rFonts w:ascii="Times New Roman" w:hAnsi="Times New Roman" w:cs="Times New Roman"/>
        </w:rPr>
        <w:t xml:space="preserve">, </w:t>
      </w:r>
      <w:r w:rsidR="00475323">
        <w:rPr>
          <w:rFonts w:ascii="Times New Roman" w:hAnsi="Times New Roman" w:cs="Times New Roman"/>
        </w:rPr>
        <w:t>eller en kapitalflukt</w:t>
      </w:r>
      <w:r w:rsidR="00644555">
        <w:rPr>
          <w:rFonts w:ascii="Times New Roman" w:hAnsi="Times New Roman" w:cs="Times New Roman"/>
        </w:rPr>
        <w:t xml:space="preserve">, </w:t>
      </w:r>
      <w:r w:rsidR="00912762">
        <w:rPr>
          <w:rFonts w:ascii="Times New Roman" w:hAnsi="Times New Roman" w:cs="Times New Roman"/>
        </w:rPr>
        <w:t>eller en kombinasjon av begge deler.</w:t>
      </w:r>
    </w:p>
    <w:p w:rsidR="009316F9" w:rsidRPr="0099361B" w:rsidRDefault="00553EFE" w:rsidP="00713126">
      <w:pPr>
        <w:pStyle w:val="Heading1"/>
        <w:spacing w:line="360" w:lineRule="auto"/>
        <w:jc w:val="both"/>
        <w:rPr>
          <w:rFonts w:ascii="Times New Roman" w:hAnsi="Times New Roman" w:cs="Times New Roman"/>
        </w:rPr>
      </w:pPr>
      <w:r>
        <w:rPr>
          <w:rFonts w:ascii="Times New Roman" w:hAnsi="Times New Roman" w:cs="Times New Roman"/>
        </w:rPr>
        <w:t>ES</w:t>
      </w:r>
      <w:r w:rsidR="009316F9" w:rsidRPr="0099361B">
        <w:rPr>
          <w:rFonts w:ascii="Times New Roman" w:hAnsi="Times New Roman" w:cs="Times New Roman"/>
        </w:rPr>
        <w:t>Bs pengepolitikk</w:t>
      </w:r>
      <w:r w:rsidR="00BA203B">
        <w:rPr>
          <w:rFonts w:ascii="Times New Roman" w:hAnsi="Times New Roman" w:cs="Times New Roman"/>
        </w:rPr>
        <w:t xml:space="preserve"> og TARGET-balansen til PIIGS-landene </w:t>
      </w:r>
      <w:r w:rsidR="009316F9" w:rsidRPr="0099361B">
        <w:rPr>
          <w:rFonts w:ascii="Times New Roman" w:hAnsi="Times New Roman" w:cs="Times New Roman"/>
        </w:rPr>
        <w:t xml:space="preserve"> </w:t>
      </w:r>
    </w:p>
    <w:p w:rsidR="00F64C85" w:rsidRDefault="00F64C85" w:rsidP="00713126">
      <w:pPr>
        <w:spacing w:line="360" w:lineRule="auto"/>
        <w:jc w:val="both"/>
        <w:rPr>
          <w:rFonts w:ascii="Times New Roman" w:hAnsi="Times New Roman" w:cs="Times New Roman"/>
        </w:rPr>
      </w:pPr>
      <w:r>
        <w:rPr>
          <w:rFonts w:ascii="Times New Roman" w:hAnsi="Times New Roman" w:cs="Times New Roman"/>
        </w:rPr>
        <w:t>Utviklingen til TARGET-</w:t>
      </w:r>
      <w:r w:rsidR="00000118" w:rsidRPr="0099361B">
        <w:rPr>
          <w:rFonts w:ascii="Times New Roman" w:hAnsi="Times New Roman" w:cs="Times New Roman"/>
        </w:rPr>
        <w:t xml:space="preserve">gjelden for </w:t>
      </w:r>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 xml:space="preserve">landene (Italia er utelatt) fra utgangen av 2007 </w:t>
      </w:r>
      <w:r w:rsidR="00000118" w:rsidRPr="0099361B">
        <w:rPr>
          <w:rFonts w:ascii="Times New Roman" w:hAnsi="Times New Roman" w:cs="Times New Roman"/>
        </w:rPr>
        <w:t>og fram til</w:t>
      </w:r>
      <w:r>
        <w:rPr>
          <w:rFonts w:ascii="Times New Roman" w:hAnsi="Times New Roman" w:cs="Times New Roman"/>
        </w:rPr>
        <w:t xml:space="preserve"> </w:t>
      </w:r>
      <w:r w:rsidR="00840544">
        <w:rPr>
          <w:rFonts w:ascii="Times New Roman" w:hAnsi="Times New Roman" w:cs="Times New Roman"/>
        </w:rPr>
        <w:t xml:space="preserve">slutten av </w:t>
      </w:r>
      <w:r w:rsidR="00000118" w:rsidRPr="0099361B">
        <w:rPr>
          <w:rFonts w:ascii="Times New Roman" w:hAnsi="Times New Roman" w:cs="Times New Roman"/>
        </w:rPr>
        <w:t>2012</w:t>
      </w:r>
      <w:r w:rsidR="00037BA7">
        <w:rPr>
          <w:rFonts w:ascii="Times New Roman" w:hAnsi="Times New Roman" w:cs="Times New Roman"/>
        </w:rPr>
        <w:t xml:space="preserve"> er vist i figur 7</w:t>
      </w:r>
      <w:r>
        <w:rPr>
          <w:rFonts w:ascii="Times New Roman" w:hAnsi="Times New Roman" w:cs="Times New Roman"/>
        </w:rPr>
        <w:t>.</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slik </w:t>
      </w:r>
      <w:r w:rsidR="00BA203B">
        <w:rPr>
          <w:rFonts w:ascii="Times New Roman" w:hAnsi="Times New Roman" w:cs="Times New Roman"/>
        </w:rPr>
        <w:t>a</w:t>
      </w:r>
      <w:r>
        <w:rPr>
          <w:rFonts w:ascii="Times New Roman" w:hAnsi="Times New Roman" w:cs="Times New Roman"/>
        </w:rPr>
        <w:t>t den er satt lik nivået på TARGET-gjelden. Det gir oss muligheten til å</w:t>
      </w:r>
      <w:r w:rsidR="001D3BCB">
        <w:rPr>
          <w:rFonts w:ascii="Times New Roman" w:hAnsi="Times New Roman" w:cs="Times New Roman"/>
        </w:rPr>
        <w:t xml:space="preserve"> observere, i perioden etter finanskrisen, </w:t>
      </w:r>
      <w:r w:rsidR="00BA203B">
        <w:rPr>
          <w:rFonts w:ascii="Times New Roman" w:hAnsi="Times New Roman" w:cs="Times New Roman"/>
        </w:rPr>
        <w:t>i</w:t>
      </w:r>
      <w:r>
        <w:rPr>
          <w:rFonts w:ascii="Times New Roman" w:hAnsi="Times New Roman" w:cs="Times New Roman"/>
        </w:rPr>
        <w:t xml:space="preserve"> hvilken grad </w:t>
      </w:r>
      <w:r w:rsidR="00BA203B">
        <w:rPr>
          <w:rFonts w:ascii="Times New Roman" w:hAnsi="Times New Roman" w:cs="Times New Roman"/>
        </w:rPr>
        <w:t>TARGET-gjelden og nettokapitalimporten</w:t>
      </w:r>
      <w:r w:rsidR="002202DC">
        <w:rPr>
          <w:rFonts w:ascii="Times New Roman" w:hAnsi="Times New Roman" w:cs="Times New Roman"/>
        </w:rPr>
        <w:t xml:space="preserve"> i perioden </w:t>
      </w:r>
      <w:r w:rsidR="00BA203B">
        <w:rPr>
          <w:rFonts w:ascii="Times New Roman" w:hAnsi="Times New Roman" w:cs="Times New Roman"/>
        </w:rPr>
        <w:t xml:space="preserve">har bidratt til å finansiere underskuddet på </w:t>
      </w:r>
      <w:r>
        <w:rPr>
          <w:rFonts w:ascii="Times New Roman" w:hAnsi="Times New Roman" w:cs="Times New Roman"/>
        </w:rPr>
        <w:t>driftsbalansen</w:t>
      </w:r>
      <w:r w:rsidR="00BA203B">
        <w:rPr>
          <w:rFonts w:ascii="Times New Roman" w:hAnsi="Times New Roman" w:cs="Times New Roman"/>
        </w:rPr>
        <w:t xml:space="preserve">. </w:t>
      </w:r>
    </w:p>
    <w:p w:rsidR="00A31CCC" w:rsidRDefault="001F1A33" w:rsidP="003C641E">
      <w:pPr>
        <w:pStyle w:val="Caption"/>
        <w:keepNext/>
        <w:jc w:val="center"/>
      </w:pPr>
      <w:r>
        <w:t>Sett inn figur 7</w:t>
      </w:r>
      <w:r w:rsidR="00A31CCC">
        <w:t xml:space="preserve"> omtrent her</w:t>
      </w:r>
      <w:r>
        <w:t>.</w:t>
      </w:r>
    </w:p>
    <w:p w:rsidR="00A31CCC" w:rsidRPr="00A31CCC" w:rsidRDefault="00A31CCC" w:rsidP="00713126">
      <w:pPr>
        <w:jc w:val="both"/>
      </w:pPr>
    </w:p>
    <w:p w:rsidR="009E69E6" w:rsidRDefault="00744B3C" w:rsidP="00713126">
      <w:pPr>
        <w:spacing w:line="360" w:lineRule="auto"/>
        <w:jc w:val="both"/>
        <w:rPr>
          <w:rFonts w:ascii="Times New Roman" w:hAnsi="Times New Roman" w:cs="Times New Roman"/>
        </w:rPr>
      </w:pPr>
      <w:r>
        <w:rPr>
          <w:rFonts w:ascii="Times New Roman" w:hAnsi="Times New Roman" w:cs="Times New Roman"/>
        </w:rPr>
        <w:t xml:space="preserve">I </w:t>
      </w:r>
      <w:r w:rsidR="00BA203B">
        <w:rPr>
          <w:rFonts w:ascii="Times New Roman" w:hAnsi="Times New Roman" w:cs="Times New Roman"/>
        </w:rPr>
        <w:t xml:space="preserve">perioden </w:t>
      </w:r>
      <w:r>
        <w:rPr>
          <w:rFonts w:ascii="Times New Roman" w:hAnsi="Times New Roman" w:cs="Times New Roman"/>
        </w:rPr>
        <w:t>fra 2007 til 2009</w:t>
      </w:r>
      <w:r w:rsidR="002202DC">
        <w:rPr>
          <w:rFonts w:ascii="Times New Roman" w:hAnsi="Times New Roman" w:cs="Times New Roman"/>
        </w:rPr>
        <w:t xml:space="preserve"> </w:t>
      </w:r>
      <w:r w:rsidR="008B64C9">
        <w:rPr>
          <w:rFonts w:ascii="Times New Roman" w:hAnsi="Times New Roman" w:cs="Times New Roman"/>
        </w:rPr>
        <w:t>ser vi at PIGS-</w:t>
      </w:r>
      <w:r>
        <w:rPr>
          <w:rFonts w:ascii="Times New Roman" w:hAnsi="Times New Roman" w:cs="Times New Roman"/>
        </w:rPr>
        <w:t>landene finansierte si</w:t>
      </w:r>
      <w:r w:rsidR="008B64C9">
        <w:rPr>
          <w:rFonts w:ascii="Times New Roman" w:hAnsi="Times New Roman" w:cs="Times New Roman"/>
        </w:rPr>
        <w:t>n</w:t>
      </w:r>
      <w:r w:rsidR="00912762">
        <w:rPr>
          <w:rFonts w:ascii="Times New Roman" w:hAnsi="Times New Roman" w:cs="Times New Roman"/>
        </w:rPr>
        <w:t>e</w:t>
      </w:r>
      <w:r w:rsidR="008B64C9">
        <w:rPr>
          <w:rFonts w:ascii="Times New Roman" w:hAnsi="Times New Roman" w:cs="Times New Roman"/>
        </w:rPr>
        <w:t xml:space="preserve"> underskudd på driftsbalansen </w:t>
      </w:r>
      <w:r>
        <w:rPr>
          <w:rFonts w:ascii="Times New Roman" w:hAnsi="Times New Roman" w:cs="Times New Roman"/>
        </w:rPr>
        <w:t>gjennom en kombinasjon av økt TARGET gjeld og netto kapitalimp</w:t>
      </w:r>
      <w:r w:rsidR="005D2508">
        <w:rPr>
          <w:rFonts w:ascii="Times New Roman" w:hAnsi="Times New Roman" w:cs="Times New Roman"/>
        </w:rPr>
        <w:t>ort.</w:t>
      </w:r>
      <w:r w:rsidR="00912762">
        <w:rPr>
          <w:rFonts w:ascii="Times New Roman" w:hAnsi="Times New Roman" w:cs="Times New Roman"/>
        </w:rPr>
        <w:t xml:space="preserve"> Det er mulig å regne</w:t>
      </w:r>
      <w:r w:rsidR="001D3BCB">
        <w:rPr>
          <w:rFonts w:ascii="Times New Roman" w:hAnsi="Times New Roman" w:cs="Times New Roman"/>
        </w:rPr>
        <w:t xml:space="preserve"> seg fram til at </w:t>
      </w:r>
      <w:r w:rsidR="005D2508">
        <w:rPr>
          <w:rFonts w:ascii="Times New Roman" w:hAnsi="Times New Roman" w:cs="Times New Roman"/>
        </w:rPr>
        <w:t>52 prosent av økningen i driftsbalansen</w:t>
      </w:r>
      <w:r w:rsidR="00644555">
        <w:rPr>
          <w:rFonts w:ascii="Times New Roman" w:hAnsi="Times New Roman" w:cs="Times New Roman"/>
        </w:rPr>
        <w:t xml:space="preserve"> i perioden </w:t>
      </w:r>
      <w:r w:rsidR="008B64C9">
        <w:rPr>
          <w:rFonts w:ascii="Times New Roman" w:hAnsi="Times New Roman" w:cs="Times New Roman"/>
        </w:rPr>
        <w:t xml:space="preserve">er </w:t>
      </w:r>
      <w:r w:rsidR="005D2508">
        <w:rPr>
          <w:rFonts w:ascii="Times New Roman" w:hAnsi="Times New Roman" w:cs="Times New Roman"/>
        </w:rPr>
        <w:t xml:space="preserve">finansiert </w:t>
      </w:r>
      <w:r w:rsidR="008B64C9">
        <w:rPr>
          <w:rFonts w:ascii="Times New Roman" w:hAnsi="Times New Roman" w:cs="Times New Roman"/>
        </w:rPr>
        <w:t xml:space="preserve">gjennom </w:t>
      </w:r>
      <w:r w:rsidR="00912762">
        <w:rPr>
          <w:rFonts w:ascii="Times New Roman" w:hAnsi="Times New Roman" w:cs="Times New Roman"/>
        </w:rPr>
        <w:t>TARGET-gjeld</w:t>
      </w:r>
      <w:r w:rsidR="00644555">
        <w:rPr>
          <w:rFonts w:ascii="Times New Roman" w:hAnsi="Times New Roman" w:cs="Times New Roman"/>
        </w:rPr>
        <w:t xml:space="preserve">. Det </w:t>
      </w:r>
      <w:r w:rsidR="00644555">
        <w:rPr>
          <w:rFonts w:ascii="Times New Roman" w:hAnsi="Times New Roman" w:cs="Times New Roman"/>
        </w:rPr>
        <w:lastRenderedPageBreak/>
        <w:t>resterende</w:t>
      </w:r>
      <w:r w:rsidR="002202DC">
        <w:rPr>
          <w:rFonts w:ascii="Times New Roman" w:hAnsi="Times New Roman" w:cs="Times New Roman"/>
        </w:rPr>
        <w:t xml:space="preserve"> skyldes økt </w:t>
      </w:r>
      <w:r w:rsidR="00644555">
        <w:rPr>
          <w:rFonts w:ascii="Times New Roman" w:hAnsi="Times New Roman" w:cs="Times New Roman"/>
        </w:rPr>
        <w:t xml:space="preserve">kapitalimport. </w:t>
      </w:r>
      <w:r w:rsidR="00840544">
        <w:rPr>
          <w:rFonts w:ascii="Times New Roman" w:hAnsi="Times New Roman" w:cs="Times New Roman"/>
        </w:rPr>
        <w:t>I perioden etterpå</w:t>
      </w:r>
      <w:r w:rsidR="001D3BCB">
        <w:rPr>
          <w:rFonts w:ascii="Times New Roman" w:hAnsi="Times New Roman" w:cs="Times New Roman"/>
        </w:rPr>
        <w:t xml:space="preserve">, </w:t>
      </w:r>
      <w:r w:rsidR="00840544">
        <w:rPr>
          <w:rFonts w:ascii="Times New Roman" w:hAnsi="Times New Roman" w:cs="Times New Roman"/>
        </w:rPr>
        <w:t xml:space="preserve">ser vi at </w:t>
      </w:r>
      <w:r w:rsidR="005D2508">
        <w:rPr>
          <w:rFonts w:ascii="Times New Roman" w:hAnsi="Times New Roman" w:cs="Times New Roman"/>
        </w:rPr>
        <w:t>underskuddet på driftsbalansen</w:t>
      </w:r>
      <w:r w:rsidR="00840544">
        <w:rPr>
          <w:rFonts w:ascii="Times New Roman" w:hAnsi="Times New Roman" w:cs="Times New Roman"/>
        </w:rPr>
        <w:t xml:space="preserve"> fortsetter </w:t>
      </w:r>
      <w:r w:rsidR="005D2508">
        <w:rPr>
          <w:rFonts w:ascii="Times New Roman" w:hAnsi="Times New Roman" w:cs="Times New Roman"/>
        </w:rPr>
        <w:t>å</w:t>
      </w:r>
      <w:r w:rsidR="008B64C9">
        <w:rPr>
          <w:rFonts w:ascii="Times New Roman" w:hAnsi="Times New Roman" w:cs="Times New Roman"/>
        </w:rPr>
        <w:t xml:space="preserve"> øke helt fram til 2012. I </w:t>
      </w:r>
      <w:r w:rsidR="005D2508">
        <w:rPr>
          <w:rFonts w:ascii="Times New Roman" w:hAnsi="Times New Roman" w:cs="Times New Roman"/>
        </w:rPr>
        <w:t>perioden</w:t>
      </w:r>
      <w:r w:rsidR="008B64C9">
        <w:rPr>
          <w:rFonts w:ascii="Times New Roman" w:hAnsi="Times New Roman" w:cs="Times New Roman"/>
        </w:rPr>
        <w:t xml:space="preserve"> 2009-2012</w:t>
      </w:r>
      <w:r w:rsidR="005D2508">
        <w:rPr>
          <w:rFonts w:ascii="Times New Roman" w:hAnsi="Times New Roman" w:cs="Times New Roman"/>
        </w:rPr>
        <w:t xml:space="preserve"> tiltar kapitalflukten sterkt</w:t>
      </w:r>
      <w:r w:rsidR="008B64C9">
        <w:rPr>
          <w:rFonts w:ascii="Times New Roman" w:hAnsi="Times New Roman" w:cs="Times New Roman"/>
        </w:rPr>
        <w:t>, noe som inneb</w:t>
      </w:r>
      <w:r w:rsidR="005D2508">
        <w:rPr>
          <w:rFonts w:ascii="Times New Roman" w:hAnsi="Times New Roman" w:cs="Times New Roman"/>
        </w:rPr>
        <w:t>ærer at en stadig</w:t>
      </w:r>
      <w:r w:rsidR="008B64C9">
        <w:rPr>
          <w:rFonts w:ascii="Times New Roman" w:hAnsi="Times New Roman" w:cs="Times New Roman"/>
        </w:rPr>
        <w:t xml:space="preserve"> større </w:t>
      </w:r>
      <w:r w:rsidR="005D2508">
        <w:rPr>
          <w:rFonts w:ascii="Times New Roman" w:hAnsi="Times New Roman" w:cs="Times New Roman"/>
        </w:rPr>
        <w:t>andel av driftsbalansen kan tilskriv</w:t>
      </w:r>
      <w:r w:rsidR="00840544">
        <w:rPr>
          <w:rFonts w:ascii="Times New Roman" w:hAnsi="Times New Roman" w:cs="Times New Roman"/>
        </w:rPr>
        <w:t>es en økning i</w:t>
      </w:r>
      <w:r w:rsidR="002202DC">
        <w:rPr>
          <w:rFonts w:ascii="Times New Roman" w:hAnsi="Times New Roman" w:cs="Times New Roman"/>
        </w:rPr>
        <w:t xml:space="preserve"> TARGET-gjelden. Ved </w:t>
      </w:r>
      <w:r w:rsidR="009E69E6">
        <w:rPr>
          <w:rFonts w:ascii="Times New Roman" w:hAnsi="Times New Roman" w:cs="Times New Roman"/>
        </w:rPr>
        <w:t xml:space="preserve">slutten av </w:t>
      </w:r>
      <w:r w:rsidR="005D2508">
        <w:rPr>
          <w:rFonts w:ascii="Times New Roman" w:hAnsi="Times New Roman" w:cs="Times New Roman"/>
        </w:rPr>
        <w:t>2012</w:t>
      </w:r>
      <w:r w:rsidR="001D3BCB">
        <w:rPr>
          <w:rFonts w:ascii="Times New Roman" w:hAnsi="Times New Roman" w:cs="Times New Roman"/>
        </w:rPr>
        <w:t xml:space="preserve">, </w:t>
      </w:r>
      <w:r w:rsidR="005D2508">
        <w:rPr>
          <w:rFonts w:ascii="Times New Roman" w:hAnsi="Times New Roman" w:cs="Times New Roman"/>
        </w:rPr>
        <w:t>har økningen i TARGET-gjelden fullfinansiert underskuddet på driftsbalansen</w:t>
      </w:r>
      <w:r w:rsidR="002202DC">
        <w:rPr>
          <w:rFonts w:ascii="Times New Roman" w:hAnsi="Times New Roman" w:cs="Times New Roman"/>
        </w:rPr>
        <w:t>e</w:t>
      </w:r>
      <w:r w:rsidR="00644555">
        <w:rPr>
          <w:rFonts w:ascii="Times New Roman" w:hAnsi="Times New Roman" w:cs="Times New Roman"/>
        </w:rPr>
        <w:t xml:space="preserve"> samt </w:t>
      </w:r>
      <w:r w:rsidR="001D3BCB">
        <w:rPr>
          <w:rFonts w:ascii="Times New Roman" w:hAnsi="Times New Roman" w:cs="Times New Roman"/>
        </w:rPr>
        <w:t>erstatt</w:t>
      </w:r>
      <w:r w:rsidR="00644555">
        <w:rPr>
          <w:rFonts w:ascii="Times New Roman" w:hAnsi="Times New Roman" w:cs="Times New Roman"/>
        </w:rPr>
        <w:t>et</w:t>
      </w:r>
      <w:r w:rsidR="001D3BCB">
        <w:rPr>
          <w:rFonts w:ascii="Times New Roman" w:hAnsi="Times New Roman" w:cs="Times New Roman"/>
        </w:rPr>
        <w:t xml:space="preserve"> en netto</w:t>
      </w:r>
      <w:r w:rsidR="005D2508">
        <w:rPr>
          <w:rFonts w:ascii="Times New Roman" w:hAnsi="Times New Roman" w:cs="Times New Roman"/>
        </w:rPr>
        <w:t>kapitalflukt på</w:t>
      </w:r>
      <w:r w:rsidR="00284472">
        <w:rPr>
          <w:rFonts w:ascii="Times New Roman" w:hAnsi="Times New Roman" w:cs="Times New Roman"/>
        </w:rPr>
        <w:t xml:space="preserve"> om lag 4</w:t>
      </w:r>
      <w:r w:rsidR="008B64C9">
        <w:rPr>
          <w:rFonts w:ascii="Times New Roman" w:hAnsi="Times New Roman" w:cs="Times New Roman"/>
        </w:rPr>
        <w:t>0</w:t>
      </w:r>
      <w:r w:rsidR="00284472">
        <w:rPr>
          <w:rFonts w:ascii="Times New Roman" w:hAnsi="Times New Roman" w:cs="Times New Roman"/>
        </w:rPr>
        <w:t>0</w:t>
      </w:r>
      <w:r w:rsidR="009E69E6">
        <w:rPr>
          <w:rFonts w:ascii="Times New Roman" w:hAnsi="Times New Roman" w:cs="Times New Roman"/>
        </w:rPr>
        <w:t xml:space="preserve"> milliarder euro.</w:t>
      </w:r>
    </w:p>
    <w:p w:rsidR="00D10E94" w:rsidRPr="0099361B" w:rsidRDefault="009E69E6" w:rsidP="00713126">
      <w:pPr>
        <w:spacing w:line="360" w:lineRule="auto"/>
        <w:jc w:val="both"/>
        <w:rPr>
          <w:rFonts w:ascii="Times New Roman" w:hAnsi="Times New Roman" w:cs="Times New Roman"/>
        </w:rPr>
      </w:pPr>
      <w:r>
        <w:rPr>
          <w:rFonts w:ascii="Times New Roman" w:hAnsi="Times New Roman" w:cs="Times New Roman"/>
        </w:rPr>
        <w:t>Den nærmest eksplosive økningen TARGET-gjelden kan knyttes opp til ESBs liberale kredittpolitikk.  I perioden fra oktober 2008</w:t>
      </w:r>
      <w:r w:rsidR="00840544">
        <w:rPr>
          <w:rFonts w:ascii="Times New Roman" w:hAnsi="Times New Roman" w:cs="Times New Roman"/>
        </w:rPr>
        <w:t xml:space="preserve"> til </w:t>
      </w:r>
      <w:r>
        <w:rPr>
          <w:rFonts w:ascii="Times New Roman" w:hAnsi="Times New Roman" w:cs="Times New Roman"/>
        </w:rPr>
        <w:t>mai 2009</w:t>
      </w:r>
      <w:r w:rsidR="001D3BCB">
        <w:rPr>
          <w:rFonts w:ascii="Times New Roman" w:hAnsi="Times New Roman" w:cs="Times New Roman"/>
        </w:rPr>
        <w:t>,</w:t>
      </w:r>
      <w:r>
        <w:rPr>
          <w:rFonts w:ascii="Times New Roman" w:hAnsi="Times New Roman" w:cs="Times New Roman"/>
        </w:rPr>
        <w:t xml:space="preserve"> ble rentenivået på</w:t>
      </w:r>
      <w:r w:rsidR="001D3BCB">
        <w:rPr>
          <w:rFonts w:ascii="Times New Roman" w:hAnsi="Times New Roman" w:cs="Times New Roman"/>
        </w:rPr>
        <w:t xml:space="preserve"> </w:t>
      </w:r>
      <w:proofErr w:type="spellStart"/>
      <w:r w:rsidR="001D3BCB">
        <w:rPr>
          <w:rFonts w:ascii="Times New Roman" w:hAnsi="Times New Roman" w:cs="Times New Roman"/>
        </w:rPr>
        <w:t>refinasnieringslån</w:t>
      </w:r>
      <w:proofErr w:type="spellEnd"/>
      <w:r w:rsidR="001D3BCB">
        <w:rPr>
          <w:rFonts w:ascii="Times New Roman" w:hAnsi="Times New Roman" w:cs="Times New Roman"/>
        </w:rPr>
        <w:t xml:space="preserve"> </w:t>
      </w:r>
      <w:r>
        <w:rPr>
          <w:rFonts w:ascii="Times New Roman" w:hAnsi="Times New Roman" w:cs="Times New Roman"/>
        </w:rPr>
        <w:t>redusert fra 4,25 prosent til 1 prosent. I tillegg opphørte ESBs likvidi</w:t>
      </w:r>
      <w:r w:rsidR="008B64C9">
        <w:rPr>
          <w:rFonts w:ascii="Times New Roman" w:hAnsi="Times New Roman" w:cs="Times New Roman"/>
        </w:rPr>
        <w:t>t</w:t>
      </w:r>
      <w:r>
        <w:rPr>
          <w:rFonts w:ascii="Times New Roman" w:hAnsi="Times New Roman" w:cs="Times New Roman"/>
        </w:rPr>
        <w:t>etsskranker for lån fra de nasjonale sentralbankene å</w:t>
      </w:r>
      <w:r w:rsidR="00840544">
        <w:rPr>
          <w:rFonts w:ascii="Times New Roman" w:hAnsi="Times New Roman" w:cs="Times New Roman"/>
        </w:rPr>
        <w:t xml:space="preserve"> binde, </w:t>
      </w:r>
      <w:r w:rsidR="008B64C9">
        <w:rPr>
          <w:rFonts w:ascii="Times New Roman" w:hAnsi="Times New Roman" w:cs="Times New Roman"/>
        </w:rPr>
        <w:t xml:space="preserve">ettersom man tilbød </w:t>
      </w:r>
      <w:r>
        <w:rPr>
          <w:rFonts w:ascii="Times New Roman" w:hAnsi="Times New Roman" w:cs="Times New Roman"/>
        </w:rPr>
        <w:t xml:space="preserve">de kriserammede landene </w:t>
      </w:r>
      <w:r w:rsidRPr="0099361B">
        <w:rPr>
          <w:rFonts w:ascii="Times New Roman" w:hAnsi="Times New Roman" w:cs="Times New Roman"/>
        </w:rPr>
        <w:t>ubegrenset kreditt</w:t>
      </w:r>
      <w:r>
        <w:rPr>
          <w:rFonts w:ascii="Times New Roman" w:hAnsi="Times New Roman" w:cs="Times New Roman"/>
        </w:rPr>
        <w:t xml:space="preserve"> gitt at forretningsbankene</w:t>
      </w:r>
      <w:r w:rsidR="00840544">
        <w:rPr>
          <w:rFonts w:ascii="Times New Roman" w:hAnsi="Times New Roman" w:cs="Times New Roman"/>
        </w:rPr>
        <w:t xml:space="preserve"> kunne stille </w:t>
      </w:r>
      <w:r w:rsidR="008B64C9">
        <w:rPr>
          <w:rFonts w:ascii="Times New Roman" w:hAnsi="Times New Roman" w:cs="Times New Roman"/>
        </w:rPr>
        <w:t xml:space="preserve">med sikkerhet. </w:t>
      </w:r>
      <w:r>
        <w:rPr>
          <w:rFonts w:ascii="Times New Roman" w:hAnsi="Times New Roman" w:cs="Times New Roman"/>
        </w:rPr>
        <w:t xml:space="preserve">Kravet til </w:t>
      </w:r>
      <w:r w:rsidR="008B64C9">
        <w:rPr>
          <w:rFonts w:ascii="Times New Roman" w:hAnsi="Times New Roman" w:cs="Times New Roman"/>
        </w:rPr>
        <w:t xml:space="preserve">sikkerhet </w:t>
      </w:r>
      <w:r>
        <w:rPr>
          <w:rFonts w:ascii="Times New Roman" w:hAnsi="Times New Roman" w:cs="Times New Roman"/>
        </w:rPr>
        <w:t xml:space="preserve">ble også redusert, og </w:t>
      </w:r>
      <w:r w:rsidR="00840544">
        <w:rPr>
          <w:rFonts w:ascii="Times New Roman" w:hAnsi="Times New Roman" w:cs="Times New Roman"/>
        </w:rPr>
        <w:t xml:space="preserve">gikk i perioden </w:t>
      </w:r>
      <w:r>
        <w:rPr>
          <w:rFonts w:ascii="Times New Roman" w:hAnsi="Times New Roman" w:cs="Times New Roman"/>
        </w:rPr>
        <w:t xml:space="preserve">24-25 oktober i 2008 fra </w:t>
      </w:r>
      <w:r w:rsidR="008B64C9">
        <w:rPr>
          <w:rFonts w:ascii="Times New Roman" w:hAnsi="Times New Roman" w:cs="Times New Roman"/>
        </w:rPr>
        <w:t xml:space="preserve">en </w:t>
      </w:r>
      <w:proofErr w:type="spellStart"/>
      <w:r w:rsidR="008B64C9">
        <w:rPr>
          <w:rFonts w:ascii="Times New Roman" w:hAnsi="Times New Roman" w:cs="Times New Roman"/>
        </w:rPr>
        <w:t>rating</w:t>
      </w:r>
      <w:proofErr w:type="spellEnd"/>
      <w:r w:rsidR="008B64C9">
        <w:rPr>
          <w:rFonts w:ascii="Times New Roman" w:hAnsi="Times New Roman" w:cs="Times New Roman"/>
        </w:rPr>
        <w:t xml:space="preserve"> på formuesobjekter på</w:t>
      </w:r>
      <w:r>
        <w:rPr>
          <w:rFonts w:ascii="Times New Roman" w:hAnsi="Times New Roman" w:cs="Times New Roman"/>
        </w:rPr>
        <w:t xml:space="preserve"> A- til BBB-.</w:t>
      </w:r>
      <w:r w:rsidR="00D10E94">
        <w:rPr>
          <w:rFonts w:ascii="Times New Roman" w:hAnsi="Times New Roman" w:cs="Times New Roman"/>
        </w:rPr>
        <w:t xml:space="preserve"> En ytterligere reduksjon i kravene kom i form av kriselikviditetsprogrammene sommeren 2010</w:t>
      </w:r>
      <w:r w:rsidR="001D3BCB">
        <w:rPr>
          <w:rFonts w:ascii="Times New Roman" w:hAnsi="Times New Roman" w:cs="Times New Roman"/>
        </w:rPr>
        <w:t>,</w:t>
      </w:r>
      <w:r w:rsidR="00D10E94">
        <w:rPr>
          <w:rFonts w:ascii="Times New Roman" w:hAnsi="Times New Roman" w:cs="Times New Roman"/>
        </w:rPr>
        <w:t xml:space="preserve"> som innbar at </w:t>
      </w:r>
      <w:r w:rsidR="00D10E94" w:rsidRPr="0099361B">
        <w:rPr>
          <w:rFonts w:ascii="Times New Roman" w:hAnsi="Times New Roman" w:cs="Times New Roman"/>
        </w:rPr>
        <w:t xml:space="preserve">Hellas, </w:t>
      </w:r>
      <w:proofErr w:type="spellStart"/>
      <w:r w:rsidR="00D10E94" w:rsidRPr="0099361B">
        <w:rPr>
          <w:rFonts w:ascii="Times New Roman" w:hAnsi="Times New Roman" w:cs="Times New Roman"/>
        </w:rPr>
        <w:t>Ireland</w:t>
      </w:r>
      <w:proofErr w:type="spellEnd"/>
      <w:r w:rsidR="00D10E94" w:rsidRPr="0099361B">
        <w:rPr>
          <w:rFonts w:ascii="Times New Roman" w:hAnsi="Times New Roman" w:cs="Times New Roman"/>
        </w:rPr>
        <w:t xml:space="preserve"> og Portugal </w:t>
      </w:r>
      <w:r w:rsidR="00D10E94">
        <w:rPr>
          <w:rFonts w:ascii="Times New Roman" w:hAnsi="Times New Roman" w:cs="Times New Roman"/>
        </w:rPr>
        <w:t xml:space="preserve">ble </w:t>
      </w:r>
      <w:r w:rsidR="00D10E94" w:rsidRPr="0099361B">
        <w:rPr>
          <w:rFonts w:ascii="Times New Roman" w:hAnsi="Times New Roman" w:cs="Times New Roman"/>
        </w:rPr>
        <w:t>tilbudt kriselikviditet (ELA lån)</w:t>
      </w:r>
      <w:r w:rsidR="00D10E94">
        <w:rPr>
          <w:rFonts w:ascii="Times New Roman" w:hAnsi="Times New Roman" w:cs="Times New Roman"/>
        </w:rPr>
        <w:t xml:space="preserve"> uten </w:t>
      </w:r>
      <w:r w:rsidR="00840544">
        <w:rPr>
          <w:rFonts w:ascii="Times New Roman" w:hAnsi="Times New Roman" w:cs="Times New Roman"/>
        </w:rPr>
        <w:t>sikkerhet</w:t>
      </w:r>
      <w:r w:rsidR="00D10E94">
        <w:rPr>
          <w:rFonts w:ascii="Times New Roman" w:hAnsi="Times New Roman" w:cs="Times New Roman"/>
        </w:rPr>
        <w:t xml:space="preserve">. </w:t>
      </w:r>
      <w:r w:rsidR="00D10E94" w:rsidRPr="0099361B">
        <w:rPr>
          <w:rFonts w:ascii="Times New Roman" w:hAnsi="Times New Roman" w:cs="Times New Roman"/>
        </w:rPr>
        <w:t xml:space="preserve">Nylig har også de verdipapirene som anses </w:t>
      </w:r>
      <w:r w:rsidR="008E642D">
        <w:rPr>
          <w:rFonts w:ascii="Times New Roman" w:hAnsi="Times New Roman" w:cs="Times New Roman"/>
        </w:rPr>
        <w:t xml:space="preserve">som </w:t>
      </w:r>
      <w:r w:rsidR="00D10E94" w:rsidRPr="0099361B">
        <w:rPr>
          <w:rFonts w:ascii="Times New Roman" w:hAnsi="Times New Roman" w:cs="Times New Roman"/>
        </w:rPr>
        <w:t>panteobjekter blitt utvidet til også gjelde ABS</w:t>
      </w:r>
      <w:r w:rsidR="00890373">
        <w:rPr>
          <w:rFonts w:ascii="Times New Roman" w:hAnsi="Times New Roman" w:cs="Times New Roman"/>
        </w:rPr>
        <w:t xml:space="preserve">-obligasjoner </w:t>
      </w:r>
      <w:r w:rsidR="00D10E94" w:rsidRPr="0099361B">
        <w:rPr>
          <w:rFonts w:ascii="Times New Roman" w:hAnsi="Times New Roman" w:cs="Times New Roman"/>
        </w:rPr>
        <w:t xml:space="preserve">(Asset </w:t>
      </w:r>
      <w:proofErr w:type="spellStart"/>
      <w:r w:rsidR="00D10E94" w:rsidRPr="0099361B">
        <w:rPr>
          <w:rFonts w:ascii="Times New Roman" w:hAnsi="Times New Roman" w:cs="Times New Roman"/>
        </w:rPr>
        <w:t>backed</w:t>
      </w:r>
      <w:proofErr w:type="spellEnd"/>
      <w:r w:rsidR="00D10E94" w:rsidRPr="0099361B">
        <w:rPr>
          <w:rFonts w:ascii="Times New Roman" w:hAnsi="Times New Roman" w:cs="Times New Roman"/>
        </w:rPr>
        <w:t xml:space="preserve"> </w:t>
      </w:r>
      <w:proofErr w:type="spellStart"/>
      <w:r w:rsidR="00D10E94" w:rsidRPr="0099361B">
        <w:rPr>
          <w:rFonts w:ascii="Times New Roman" w:hAnsi="Times New Roman" w:cs="Times New Roman"/>
        </w:rPr>
        <w:t>securites</w:t>
      </w:r>
      <w:proofErr w:type="spellEnd"/>
      <w:r w:rsidR="00D10E94" w:rsidRPr="0099361B">
        <w:rPr>
          <w:rFonts w:ascii="Times New Roman" w:hAnsi="Times New Roman" w:cs="Times New Roman"/>
        </w:rPr>
        <w:t>) og selskapskreditt.</w:t>
      </w:r>
    </w:p>
    <w:p w:rsidR="00D10E94" w:rsidRDefault="00D10E94" w:rsidP="00713126">
      <w:pPr>
        <w:spacing w:line="360" w:lineRule="auto"/>
        <w:jc w:val="both"/>
        <w:rPr>
          <w:rFonts w:ascii="Times New Roman" w:hAnsi="Times New Roman" w:cs="Times New Roman"/>
        </w:rPr>
      </w:pPr>
    </w:p>
    <w:p w:rsidR="00C10960" w:rsidRPr="0099361B" w:rsidRDefault="001F1A33" w:rsidP="00713126">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inkluder</w:t>
      </w:r>
      <w:r w:rsidR="00890373">
        <w:rPr>
          <w:rFonts w:ascii="Times New Roman" w:hAnsi="Times New Roman" w:cs="Times New Roman"/>
        </w:rPr>
        <w:t>er</w:t>
      </w:r>
      <w:r w:rsidR="008E642D">
        <w:rPr>
          <w:rFonts w:ascii="Times New Roman" w:hAnsi="Times New Roman" w:cs="Times New Roman"/>
        </w:rPr>
        <w:t xml:space="preserve"> dessuten </w:t>
      </w:r>
      <w:r w:rsidR="00D10E94">
        <w:rPr>
          <w:rFonts w:ascii="Times New Roman" w:hAnsi="Times New Roman" w:cs="Times New Roman"/>
        </w:rPr>
        <w:t xml:space="preserve">Italia. </w:t>
      </w:r>
    </w:p>
    <w:p w:rsidR="00A31CCC" w:rsidRDefault="001F1A33" w:rsidP="003C641E">
      <w:pPr>
        <w:pStyle w:val="Caption"/>
        <w:keepNext/>
        <w:jc w:val="center"/>
      </w:pPr>
      <w:r>
        <w:t>Sett inn figur 8</w:t>
      </w:r>
      <w:r w:rsidR="00A31CCC">
        <w:t xml:space="preserve"> omtrent her.</w:t>
      </w:r>
    </w:p>
    <w:p w:rsidR="00354519" w:rsidRDefault="0041000F" w:rsidP="00713126">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w:t>
      </w:r>
      <w:r w:rsidR="00491077" w:rsidRPr="0099361B">
        <w:rPr>
          <w:rFonts w:ascii="Times New Roman" w:hAnsi="Times New Roman" w:cs="Times New Roman"/>
        </w:rPr>
        <w:t>Spania</w:t>
      </w:r>
      <w:r w:rsidR="000E3189">
        <w:rPr>
          <w:rFonts w:ascii="Times New Roman" w:hAnsi="Times New Roman" w:cs="Times New Roman"/>
        </w:rPr>
        <w:t xml:space="preserve"> har</w:t>
      </w:r>
      <w:r w:rsidR="008E642D">
        <w:rPr>
          <w:rFonts w:ascii="Times New Roman" w:hAnsi="Times New Roman" w:cs="Times New Roman"/>
        </w:rPr>
        <w:t xml:space="preserve"> n</w:t>
      </w:r>
      <w:r w:rsidR="00FA58AA">
        <w:rPr>
          <w:rFonts w:ascii="Times New Roman" w:hAnsi="Times New Roman" w:cs="Times New Roman"/>
        </w:rPr>
        <w:t>oenlunde samme utvikling som</w:t>
      </w:r>
      <w:r w:rsidR="001D3BCB">
        <w:rPr>
          <w:rFonts w:ascii="Times New Roman" w:hAnsi="Times New Roman" w:cs="Times New Roman"/>
        </w:rPr>
        <w:t xml:space="preserve"> den figuren </w:t>
      </w:r>
      <w:r w:rsidR="008E642D">
        <w:rPr>
          <w:rFonts w:ascii="Times New Roman" w:hAnsi="Times New Roman" w:cs="Times New Roman"/>
        </w:rPr>
        <w:t xml:space="preserve">som </w:t>
      </w:r>
      <w:r w:rsidR="00354519">
        <w:rPr>
          <w:rFonts w:ascii="Times New Roman" w:hAnsi="Times New Roman" w:cs="Times New Roman"/>
        </w:rPr>
        <w:t>omhandlet alle PIGS-landene.</w:t>
      </w:r>
      <w:r w:rsidR="00354519" w:rsidRPr="00354519">
        <w:rPr>
          <w:rFonts w:ascii="Times New Roman" w:hAnsi="Times New Roman" w:cs="Times New Roman"/>
        </w:rPr>
        <w:t xml:space="preserve"> </w:t>
      </w:r>
      <w:r w:rsidR="008E642D">
        <w:rPr>
          <w:rFonts w:ascii="Times New Roman" w:hAnsi="Times New Roman" w:cs="Times New Roman"/>
        </w:rPr>
        <w:t xml:space="preserve">For </w:t>
      </w:r>
      <w:r w:rsidR="001D3BCB">
        <w:rPr>
          <w:rFonts w:ascii="Times New Roman" w:hAnsi="Times New Roman" w:cs="Times New Roman"/>
        </w:rPr>
        <w:t xml:space="preserve">hele </w:t>
      </w:r>
      <w:r w:rsidR="008E642D">
        <w:rPr>
          <w:rFonts w:ascii="Times New Roman" w:hAnsi="Times New Roman" w:cs="Times New Roman"/>
        </w:rPr>
        <w:t>perioden har ø</w:t>
      </w:r>
      <w:r w:rsidR="00354519">
        <w:rPr>
          <w:rFonts w:ascii="Times New Roman" w:hAnsi="Times New Roman" w:cs="Times New Roman"/>
        </w:rPr>
        <w:t>kningen i TARGET-</w:t>
      </w:r>
      <w:r w:rsidR="00354519" w:rsidRPr="0099361B">
        <w:rPr>
          <w:rFonts w:ascii="Times New Roman" w:hAnsi="Times New Roman" w:cs="Times New Roman"/>
        </w:rPr>
        <w:t xml:space="preserve">gjelden </w:t>
      </w:r>
      <w:r w:rsidR="00354519">
        <w:rPr>
          <w:rFonts w:ascii="Times New Roman" w:hAnsi="Times New Roman" w:cs="Times New Roman"/>
        </w:rPr>
        <w:t>fullfinansiert den negative utviklingen i landenes driftsbalanse</w:t>
      </w:r>
      <w:r w:rsidR="00B22D65">
        <w:rPr>
          <w:rFonts w:ascii="Times New Roman" w:hAnsi="Times New Roman" w:cs="Times New Roman"/>
        </w:rPr>
        <w:t xml:space="preserve"> innad eurosonen</w:t>
      </w:r>
      <w:r w:rsidR="00354519">
        <w:rPr>
          <w:rFonts w:ascii="Times New Roman" w:hAnsi="Times New Roman" w:cs="Times New Roman"/>
        </w:rPr>
        <w:t>.</w:t>
      </w:r>
    </w:p>
    <w:p w:rsidR="00B22D65" w:rsidRDefault="00644555" w:rsidP="00713126">
      <w:pPr>
        <w:spacing w:line="360" w:lineRule="auto"/>
        <w:jc w:val="both"/>
        <w:rPr>
          <w:rFonts w:ascii="Times New Roman" w:hAnsi="Times New Roman" w:cs="Times New Roman"/>
        </w:rPr>
      </w:pPr>
      <w:r>
        <w:rPr>
          <w:rFonts w:ascii="Times New Roman" w:hAnsi="Times New Roman" w:cs="Times New Roman"/>
        </w:rPr>
        <w:t xml:space="preserve">I lys av </w:t>
      </w:r>
      <w:r w:rsidR="00074865">
        <w:rPr>
          <w:rFonts w:ascii="Times New Roman" w:hAnsi="Times New Roman" w:cs="Times New Roman"/>
        </w:rPr>
        <w:t>de</w:t>
      </w:r>
      <w:r w:rsidR="002202DC">
        <w:rPr>
          <w:rFonts w:ascii="Times New Roman" w:hAnsi="Times New Roman" w:cs="Times New Roman"/>
        </w:rPr>
        <w:t xml:space="preserve"> </w:t>
      </w:r>
      <w:r w:rsidR="00411E92">
        <w:rPr>
          <w:rFonts w:ascii="Times New Roman" w:hAnsi="Times New Roman" w:cs="Times New Roman"/>
        </w:rPr>
        <w:t xml:space="preserve">markedsmekanismene </w:t>
      </w:r>
      <w:r w:rsidR="002202DC">
        <w:rPr>
          <w:rFonts w:ascii="Times New Roman" w:hAnsi="Times New Roman" w:cs="Times New Roman"/>
        </w:rPr>
        <w:t xml:space="preserve">diskutert under første spesialtilfelle, er det mulig å tolke disse resultatene som at </w:t>
      </w:r>
      <w:r w:rsidR="00354519">
        <w:rPr>
          <w:rFonts w:ascii="Times New Roman" w:hAnsi="Times New Roman" w:cs="Times New Roman"/>
        </w:rPr>
        <w:t>ESBs pengepo</w:t>
      </w:r>
      <w:r w:rsidR="008E642D">
        <w:rPr>
          <w:rFonts w:ascii="Times New Roman" w:hAnsi="Times New Roman" w:cs="Times New Roman"/>
        </w:rPr>
        <w:t xml:space="preserve">litikk </w:t>
      </w:r>
      <w:r w:rsidR="002202DC">
        <w:rPr>
          <w:rFonts w:ascii="Times New Roman" w:hAnsi="Times New Roman" w:cs="Times New Roman"/>
        </w:rPr>
        <w:t>gjenno</w:t>
      </w:r>
      <w:r w:rsidR="00CA32F3">
        <w:rPr>
          <w:rFonts w:ascii="Times New Roman" w:hAnsi="Times New Roman" w:cs="Times New Roman"/>
        </w:rPr>
        <w:t xml:space="preserve">m økt TARGET-gjeld har utsatt </w:t>
      </w:r>
      <w:r w:rsidR="00CD0CC0">
        <w:rPr>
          <w:rFonts w:ascii="Times New Roman" w:hAnsi="Times New Roman" w:cs="Times New Roman"/>
        </w:rPr>
        <w:t xml:space="preserve">den </w:t>
      </w:r>
      <w:r w:rsidR="008E642D">
        <w:rPr>
          <w:rFonts w:ascii="Times New Roman" w:hAnsi="Times New Roman" w:cs="Times New Roman"/>
        </w:rPr>
        <w:t xml:space="preserve">nødvendige depresieringen av disse landenes realvalutakurs.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8E642D">
        <w:rPr>
          <w:rFonts w:ascii="Times New Roman" w:hAnsi="Times New Roman" w:cs="Times New Roman"/>
        </w:rPr>
        <w:t xml:space="preserve"> forteller i sin artikkel</w:t>
      </w:r>
      <w:r w:rsidR="00CD0CC0">
        <w:rPr>
          <w:rFonts w:ascii="Times New Roman" w:hAnsi="Times New Roman" w:cs="Times New Roman"/>
        </w:rPr>
        <w:t xml:space="preserve"> at</w:t>
      </w:r>
      <w:r w:rsidR="00B22D65">
        <w:rPr>
          <w:rFonts w:ascii="Times New Roman" w:hAnsi="Times New Roman" w:cs="Times New Roman"/>
        </w:rPr>
        <w:t xml:space="preserve"> alle PIIGS-landene</w:t>
      </w:r>
      <w:r w:rsidR="00A20431">
        <w:rPr>
          <w:rFonts w:ascii="Times New Roman" w:hAnsi="Times New Roman" w:cs="Times New Roman"/>
        </w:rPr>
        <w:t xml:space="preserve">, unntatt Irland, har </w:t>
      </w:r>
      <w:r w:rsidR="00B22D65">
        <w:rPr>
          <w:rFonts w:ascii="Times New Roman" w:hAnsi="Times New Roman" w:cs="Times New Roman"/>
        </w:rPr>
        <w:t>hatt en svak men positiv utvikling i BNP-</w:t>
      </w:r>
      <w:proofErr w:type="spellStart"/>
      <w:r w:rsidR="00B22D65">
        <w:rPr>
          <w:rFonts w:ascii="Times New Roman" w:hAnsi="Times New Roman" w:cs="Times New Roman"/>
        </w:rPr>
        <w:t>deflatoren</w:t>
      </w:r>
      <w:proofErr w:type="spellEnd"/>
      <w:r w:rsidR="00B22D65">
        <w:rPr>
          <w:rFonts w:ascii="Times New Roman" w:hAnsi="Times New Roman" w:cs="Times New Roman"/>
        </w:rPr>
        <w:t xml:space="preserve">. </w:t>
      </w:r>
      <w:r w:rsidR="00FF4B62">
        <w:rPr>
          <w:rFonts w:ascii="Times New Roman" w:hAnsi="Times New Roman" w:cs="Times New Roman"/>
        </w:rPr>
        <w:t>For Irland</w:t>
      </w:r>
      <w:r w:rsidR="00CD0CC0">
        <w:rPr>
          <w:rFonts w:ascii="Times New Roman" w:hAnsi="Times New Roman" w:cs="Times New Roman"/>
        </w:rPr>
        <w:t xml:space="preserve">, derimot, </w:t>
      </w:r>
      <w:r w:rsidR="00B22D65">
        <w:rPr>
          <w:rFonts w:ascii="Times New Roman" w:hAnsi="Times New Roman" w:cs="Times New Roman"/>
        </w:rPr>
        <w:t xml:space="preserve">viser </w:t>
      </w:r>
      <w:proofErr w:type="spellStart"/>
      <w:r w:rsidR="00FF4B62">
        <w:rPr>
          <w:rFonts w:ascii="Times New Roman" w:hAnsi="Times New Roman" w:cs="Times New Roman"/>
        </w:rPr>
        <w:t>deflatoren</w:t>
      </w:r>
      <w:proofErr w:type="spellEnd"/>
      <w:r w:rsidR="00FF4B62">
        <w:rPr>
          <w:rFonts w:ascii="Times New Roman" w:hAnsi="Times New Roman" w:cs="Times New Roman"/>
        </w:rPr>
        <w:t xml:space="preserve"> en nedgang på </w:t>
      </w:r>
      <w:r w:rsidR="00CD0CC0">
        <w:rPr>
          <w:rFonts w:ascii="Times New Roman" w:hAnsi="Times New Roman" w:cs="Times New Roman"/>
        </w:rPr>
        <w:t xml:space="preserve">hele </w:t>
      </w:r>
      <w:r w:rsidR="00FF4B62">
        <w:rPr>
          <w:rFonts w:ascii="Times New Roman" w:hAnsi="Times New Roman" w:cs="Times New Roman"/>
        </w:rPr>
        <w:t>13 prosent</w:t>
      </w:r>
      <w:r w:rsidR="00A20431">
        <w:rPr>
          <w:rFonts w:ascii="Times New Roman" w:hAnsi="Times New Roman" w:cs="Times New Roman"/>
        </w:rPr>
        <w:t xml:space="preserve"> i perioden 2007-2011. </w:t>
      </w:r>
      <w:r w:rsidR="00B22D65">
        <w:rPr>
          <w:rFonts w:ascii="Times New Roman" w:hAnsi="Times New Roman" w:cs="Times New Roman"/>
        </w:rPr>
        <w:t>Det kan forklares med at ESBs liberale kredittpolitikk startet sent sett i forhold til</w:t>
      </w:r>
      <w:r w:rsidR="00FB3694">
        <w:rPr>
          <w:rFonts w:ascii="Times New Roman" w:hAnsi="Times New Roman" w:cs="Times New Roman"/>
        </w:rPr>
        <w:t xml:space="preserve"> krisen </w:t>
      </w:r>
      <w:r w:rsidR="00411E92">
        <w:rPr>
          <w:rFonts w:ascii="Times New Roman" w:hAnsi="Times New Roman" w:cs="Times New Roman"/>
        </w:rPr>
        <w:t>i Irland. D</w:t>
      </w:r>
      <w:r w:rsidR="00CD0CC0">
        <w:rPr>
          <w:rFonts w:ascii="Times New Roman" w:hAnsi="Times New Roman" w:cs="Times New Roman"/>
        </w:rPr>
        <w:t>e stabiliserende mekanismene f</w:t>
      </w:r>
      <w:r w:rsidR="00B22D65">
        <w:rPr>
          <w:rFonts w:ascii="Times New Roman" w:hAnsi="Times New Roman" w:cs="Times New Roman"/>
        </w:rPr>
        <w:t>or driftsbalansen</w:t>
      </w:r>
      <w:r w:rsidR="00411E92">
        <w:rPr>
          <w:rFonts w:ascii="Times New Roman" w:hAnsi="Times New Roman" w:cs="Times New Roman"/>
        </w:rPr>
        <w:t xml:space="preserve"> ble derfor </w:t>
      </w:r>
      <w:r w:rsidR="00B22D65">
        <w:rPr>
          <w:rFonts w:ascii="Times New Roman" w:hAnsi="Times New Roman" w:cs="Times New Roman"/>
        </w:rPr>
        <w:t xml:space="preserve">i mindre grad satt til side for </w:t>
      </w:r>
      <w:r w:rsidR="00F94B59">
        <w:rPr>
          <w:rFonts w:ascii="Times New Roman" w:hAnsi="Times New Roman" w:cs="Times New Roman"/>
        </w:rPr>
        <w:t xml:space="preserve">akkurat </w:t>
      </w:r>
      <w:r w:rsidR="00B22D65">
        <w:rPr>
          <w:rFonts w:ascii="Times New Roman" w:hAnsi="Times New Roman" w:cs="Times New Roman"/>
        </w:rPr>
        <w:t>dette landet.</w:t>
      </w:r>
    </w:p>
    <w:p w:rsidR="0064416F" w:rsidRDefault="00C019A7" w:rsidP="0064416F">
      <w:pPr>
        <w:spacing w:line="360" w:lineRule="auto"/>
        <w:jc w:val="both"/>
        <w:rPr>
          <w:rFonts w:ascii="Times New Roman" w:hAnsi="Times New Roman" w:cs="Times New Roman"/>
        </w:rPr>
      </w:pPr>
      <w:r>
        <w:rPr>
          <w:rFonts w:ascii="Times New Roman" w:hAnsi="Times New Roman" w:cs="Times New Roman"/>
        </w:rPr>
        <w:t xml:space="preserve">Ser vi </w:t>
      </w:r>
      <w:r w:rsidR="00B22D65">
        <w:rPr>
          <w:rFonts w:ascii="Times New Roman" w:hAnsi="Times New Roman" w:cs="Times New Roman"/>
        </w:rPr>
        <w:t xml:space="preserve">så </w:t>
      </w:r>
      <w:r>
        <w:rPr>
          <w:rFonts w:ascii="Times New Roman" w:hAnsi="Times New Roman" w:cs="Times New Roman"/>
        </w:rPr>
        <w:t xml:space="preserve">på nettokapitaleksporten, </w:t>
      </w:r>
      <w:r w:rsidR="001F1A33">
        <w:rPr>
          <w:rFonts w:ascii="Times New Roman" w:hAnsi="Times New Roman" w:cs="Times New Roman"/>
        </w:rPr>
        <w:t>viser figur 8</w:t>
      </w:r>
      <w:r>
        <w:rPr>
          <w:rFonts w:ascii="Times New Roman" w:hAnsi="Times New Roman" w:cs="Times New Roman"/>
        </w:rPr>
        <w:t xml:space="preserve"> at den er</w:t>
      </w:r>
      <w:r w:rsidR="00B22D65">
        <w:rPr>
          <w:rFonts w:ascii="Times New Roman" w:hAnsi="Times New Roman" w:cs="Times New Roman"/>
        </w:rPr>
        <w:t xml:space="preserve"> spesielt </w:t>
      </w:r>
      <w:r>
        <w:rPr>
          <w:rFonts w:ascii="Times New Roman" w:hAnsi="Times New Roman" w:cs="Times New Roman"/>
        </w:rPr>
        <w:t xml:space="preserve">sterk </w:t>
      </w:r>
      <w:r w:rsidR="00B22D65">
        <w:rPr>
          <w:rFonts w:ascii="Times New Roman" w:hAnsi="Times New Roman" w:cs="Times New Roman"/>
        </w:rPr>
        <w:t xml:space="preserve">i </w:t>
      </w:r>
      <w:r w:rsidR="000B07C5">
        <w:rPr>
          <w:rFonts w:ascii="Times New Roman" w:hAnsi="Times New Roman" w:cs="Times New Roman"/>
        </w:rPr>
        <w:t>Italia</w:t>
      </w:r>
      <w:r w:rsidR="00AF5535">
        <w:rPr>
          <w:rFonts w:ascii="Times New Roman" w:hAnsi="Times New Roman" w:cs="Times New Roman"/>
        </w:rPr>
        <w:t xml:space="preserve">, Irland og </w:t>
      </w:r>
      <w:r>
        <w:rPr>
          <w:rFonts w:ascii="Times New Roman" w:hAnsi="Times New Roman" w:cs="Times New Roman"/>
        </w:rPr>
        <w:t>Spania.</w:t>
      </w:r>
      <w:r w:rsidR="0064416F">
        <w:rPr>
          <w:rFonts w:ascii="Times New Roman" w:hAnsi="Times New Roman" w:cs="Times New Roman"/>
        </w:rPr>
        <w:t xml:space="preserve"> Fra </w:t>
      </w:r>
      <w:r>
        <w:rPr>
          <w:rFonts w:ascii="Times New Roman" w:hAnsi="Times New Roman" w:cs="Times New Roman"/>
        </w:rPr>
        <w:t>2010 til</w:t>
      </w:r>
      <w:r w:rsidR="0064416F">
        <w:rPr>
          <w:rFonts w:ascii="Times New Roman" w:hAnsi="Times New Roman" w:cs="Times New Roman"/>
        </w:rPr>
        <w:t xml:space="preserve"> utgangen av 2012 </w:t>
      </w:r>
      <w:r>
        <w:rPr>
          <w:rFonts w:ascii="Times New Roman" w:hAnsi="Times New Roman" w:cs="Times New Roman"/>
        </w:rPr>
        <w:t>har kapitalflukten virkelig tatt av</w:t>
      </w:r>
      <w:r w:rsidR="0064416F">
        <w:rPr>
          <w:rFonts w:ascii="Times New Roman" w:hAnsi="Times New Roman" w:cs="Times New Roman"/>
        </w:rPr>
        <w:t xml:space="preserve"> når det gjelder </w:t>
      </w:r>
      <w:r w:rsidR="00AF5535">
        <w:rPr>
          <w:rFonts w:ascii="Times New Roman" w:hAnsi="Times New Roman" w:cs="Times New Roman"/>
        </w:rPr>
        <w:t>Italia og Spania.</w:t>
      </w:r>
      <w:r>
        <w:rPr>
          <w:rFonts w:ascii="Times New Roman" w:hAnsi="Times New Roman" w:cs="Times New Roman"/>
        </w:rPr>
        <w:t xml:space="preserve"> </w:t>
      </w:r>
      <w:r w:rsidR="0064416F">
        <w:rPr>
          <w:rFonts w:ascii="Times New Roman" w:hAnsi="Times New Roman" w:cs="Times New Roman"/>
        </w:rPr>
        <w:t>I slutten av perioden</w:t>
      </w:r>
      <w:r w:rsidR="00411E92">
        <w:rPr>
          <w:rFonts w:ascii="Times New Roman" w:hAnsi="Times New Roman" w:cs="Times New Roman"/>
        </w:rPr>
        <w:t xml:space="preserve"> </w:t>
      </w:r>
      <w:r w:rsidR="0064416F">
        <w:rPr>
          <w:rFonts w:ascii="Times New Roman" w:hAnsi="Times New Roman" w:cs="Times New Roman"/>
        </w:rPr>
        <w:t xml:space="preserve">har disse landene </w:t>
      </w:r>
      <w:r w:rsidR="00AF5535">
        <w:rPr>
          <w:rFonts w:ascii="Times New Roman" w:hAnsi="Times New Roman" w:cs="Times New Roman"/>
        </w:rPr>
        <w:t>en nettokapitaleksport på henholdsvis 107 og 162 milliarder euro.</w:t>
      </w:r>
      <w:r w:rsidR="0064416F">
        <w:rPr>
          <w:rFonts w:ascii="Times New Roman" w:hAnsi="Times New Roman" w:cs="Times New Roman"/>
        </w:rPr>
        <w:t xml:space="preserve"> Denne</w:t>
      </w:r>
      <w:r w:rsidR="00411E92">
        <w:rPr>
          <w:rFonts w:ascii="Times New Roman" w:hAnsi="Times New Roman" w:cs="Times New Roman"/>
        </w:rPr>
        <w:t xml:space="preserve"> sterke </w:t>
      </w:r>
      <w:r w:rsidR="0064416F">
        <w:rPr>
          <w:rFonts w:ascii="Times New Roman" w:hAnsi="Times New Roman" w:cs="Times New Roman"/>
        </w:rPr>
        <w:t xml:space="preserve">økningen kan trolig knyttes opp mot frykten investorer har for at det skal oppstå en </w:t>
      </w:r>
      <w:r w:rsidR="0064416F">
        <w:rPr>
          <w:rFonts w:ascii="Times New Roman" w:hAnsi="Times New Roman" w:cs="Times New Roman"/>
        </w:rPr>
        <w:lastRenderedPageBreak/>
        <w:t>soliditetskrise i</w:t>
      </w:r>
      <w:r w:rsidR="00CD0CC0">
        <w:rPr>
          <w:rFonts w:ascii="Times New Roman" w:hAnsi="Times New Roman" w:cs="Times New Roman"/>
        </w:rPr>
        <w:t xml:space="preserve"> finansnæringen i disse landene, </w:t>
      </w:r>
      <w:r w:rsidR="0064416F">
        <w:rPr>
          <w:rFonts w:ascii="Times New Roman" w:hAnsi="Times New Roman" w:cs="Times New Roman"/>
        </w:rPr>
        <w:t>med</w:t>
      </w:r>
      <w:r w:rsidR="00411E92">
        <w:rPr>
          <w:rFonts w:ascii="Times New Roman" w:hAnsi="Times New Roman" w:cs="Times New Roman"/>
        </w:rPr>
        <w:t xml:space="preserve"> mulig konsekvens </w:t>
      </w:r>
      <w:r w:rsidR="00CA32F3">
        <w:rPr>
          <w:rFonts w:ascii="Times New Roman" w:hAnsi="Times New Roman" w:cs="Times New Roman"/>
        </w:rPr>
        <w:t xml:space="preserve">at hele </w:t>
      </w:r>
      <w:r w:rsidR="0064416F">
        <w:rPr>
          <w:rFonts w:ascii="Times New Roman" w:hAnsi="Times New Roman" w:cs="Times New Roman"/>
        </w:rPr>
        <w:t>pengepolitiske union bryter sammen.</w:t>
      </w:r>
    </w:p>
    <w:p w:rsidR="00033470" w:rsidRDefault="00411E92" w:rsidP="002B3B38">
      <w:pPr>
        <w:spacing w:line="360" w:lineRule="auto"/>
        <w:jc w:val="both"/>
        <w:rPr>
          <w:rFonts w:ascii="Times New Roman" w:hAnsi="Times New Roman" w:cs="Times New Roman"/>
        </w:rPr>
      </w:pPr>
      <w:r>
        <w:rPr>
          <w:rFonts w:ascii="Times New Roman" w:hAnsi="Times New Roman" w:cs="Times New Roman"/>
        </w:rPr>
        <w:t xml:space="preserve">I lys av de markedsmekanismene </w:t>
      </w:r>
      <w:r w:rsidR="00CD0CC0">
        <w:rPr>
          <w:rFonts w:ascii="Times New Roman" w:hAnsi="Times New Roman" w:cs="Times New Roman"/>
        </w:rPr>
        <w:t>nevnt under andre spesialtilfelle</w:t>
      </w:r>
      <w:r w:rsidR="004E49FD">
        <w:rPr>
          <w:rFonts w:ascii="Times New Roman" w:hAnsi="Times New Roman" w:cs="Times New Roman"/>
        </w:rPr>
        <w:t xml:space="preserve">, </w:t>
      </w:r>
      <w:r w:rsidR="0064416F">
        <w:rPr>
          <w:rFonts w:ascii="Times New Roman" w:hAnsi="Times New Roman" w:cs="Times New Roman"/>
        </w:rPr>
        <w:t>er det mulig å tolke</w:t>
      </w:r>
      <w:r w:rsidR="00A20431">
        <w:rPr>
          <w:rFonts w:ascii="Times New Roman" w:hAnsi="Times New Roman" w:cs="Times New Roman"/>
        </w:rPr>
        <w:t xml:space="preserve"> den utviklingen </w:t>
      </w:r>
      <w:r w:rsidR="0064416F">
        <w:rPr>
          <w:rFonts w:ascii="Times New Roman" w:hAnsi="Times New Roman" w:cs="Times New Roman"/>
        </w:rPr>
        <w:t xml:space="preserve">som at det er </w:t>
      </w:r>
      <w:r w:rsidR="00033470">
        <w:rPr>
          <w:rFonts w:ascii="Times New Roman" w:hAnsi="Times New Roman" w:cs="Times New Roman"/>
        </w:rPr>
        <w:t xml:space="preserve">ESBs liberale kredittpolitikk </w:t>
      </w:r>
      <w:r w:rsidR="00FB3694">
        <w:rPr>
          <w:rFonts w:ascii="Times New Roman" w:hAnsi="Times New Roman" w:cs="Times New Roman"/>
        </w:rPr>
        <w:t>har forårsaket en nettokapitalflukt fra</w:t>
      </w:r>
      <w:r w:rsidR="0064416F">
        <w:rPr>
          <w:rFonts w:ascii="Times New Roman" w:hAnsi="Times New Roman" w:cs="Times New Roman"/>
        </w:rPr>
        <w:t xml:space="preserve"> disse l</w:t>
      </w:r>
      <w:r w:rsidR="00C25507">
        <w:rPr>
          <w:rFonts w:ascii="Times New Roman" w:hAnsi="Times New Roman" w:cs="Times New Roman"/>
        </w:rPr>
        <w:t>andene. En økonomisk tolkning</w:t>
      </w:r>
      <w:r w:rsidR="00737787">
        <w:rPr>
          <w:rFonts w:ascii="Times New Roman" w:hAnsi="Times New Roman" w:cs="Times New Roman"/>
        </w:rPr>
        <w:t xml:space="preserve"> gitt i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737787">
        <w:rPr>
          <w:rFonts w:ascii="Times New Roman" w:hAnsi="Times New Roman" w:cs="Times New Roman"/>
        </w:rPr>
        <w:t xml:space="preserve"> </w:t>
      </w:r>
      <w:r>
        <w:rPr>
          <w:rFonts w:ascii="Times New Roman" w:hAnsi="Times New Roman" w:cs="Times New Roman"/>
        </w:rPr>
        <w:t xml:space="preserve">går ut på at </w:t>
      </w:r>
      <w:r w:rsidR="006C3CBE">
        <w:rPr>
          <w:rFonts w:ascii="Times New Roman" w:hAnsi="Times New Roman" w:cs="Times New Roman"/>
        </w:rPr>
        <w:t>b</w:t>
      </w:r>
      <w:r w:rsidR="0064416F">
        <w:rPr>
          <w:rFonts w:ascii="Times New Roman" w:hAnsi="Times New Roman" w:cs="Times New Roman"/>
        </w:rPr>
        <w:t>illig refinansierings</w:t>
      </w:r>
      <w:r w:rsidR="00C46D55">
        <w:rPr>
          <w:rFonts w:ascii="Times New Roman" w:hAnsi="Times New Roman" w:cs="Times New Roman"/>
        </w:rPr>
        <w:t>lån</w:t>
      </w:r>
      <w:r w:rsidR="0064416F">
        <w:rPr>
          <w:rFonts w:ascii="Times New Roman" w:hAnsi="Times New Roman" w:cs="Times New Roman"/>
        </w:rPr>
        <w:t xml:space="preserve"> fra de nasjonale sentralbankene</w:t>
      </w:r>
      <w:r>
        <w:rPr>
          <w:rFonts w:ascii="Times New Roman" w:hAnsi="Times New Roman" w:cs="Times New Roman"/>
        </w:rPr>
        <w:t xml:space="preserve"> </w:t>
      </w:r>
      <w:r w:rsidR="0064416F">
        <w:rPr>
          <w:rFonts w:ascii="Times New Roman" w:hAnsi="Times New Roman" w:cs="Times New Roman"/>
        </w:rPr>
        <w:t>har utkonkurrert privat kapital</w:t>
      </w:r>
      <w:r w:rsidR="00C25507">
        <w:rPr>
          <w:rFonts w:ascii="Times New Roman" w:hAnsi="Times New Roman" w:cs="Times New Roman"/>
        </w:rPr>
        <w:t xml:space="preserve">. Dette </w:t>
      </w:r>
      <w:r w:rsidR="002B3B38">
        <w:rPr>
          <w:rFonts w:ascii="Times New Roman" w:hAnsi="Times New Roman" w:cs="Times New Roman"/>
        </w:rPr>
        <w:t>fordi investors krav til rente pluss risikopremie har ligget langt høyere enn det kravet som ESB har satt til refinansieringslån. Som resultat, h</w:t>
      </w:r>
      <w:r w:rsidR="006C3CBE">
        <w:rPr>
          <w:rFonts w:ascii="Times New Roman" w:hAnsi="Times New Roman" w:cs="Times New Roman"/>
        </w:rPr>
        <w:t xml:space="preserve">ar spesielt bankene blitt forhindret fra å </w:t>
      </w:r>
      <w:r w:rsidR="00033470">
        <w:rPr>
          <w:rFonts w:ascii="Times New Roman" w:hAnsi="Times New Roman" w:cs="Times New Roman"/>
        </w:rPr>
        <w:t>likvidere deler av eiendelssiden på sin balanse. Prisene på formuesobjekter holdes derfor på et kunstig</w:t>
      </w:r>
      <w:r w:rsidR="002B3B38">
        <w:rPr>
          <w:rFonts w:ascii="Times New Roman" w:hAnsi="Times New Roman" w:cs="Times New Roman"/>
        </w:rPr>
        <w:t xml:space="preserve"> høyt nivå, noe som igjen </w:t>
      </w:r>
      <w:r w:rsidR="00C25507">
        <w:rPr>
          <w:rFonts w:ascii="Times New Roman" w:hAnsi="Times New Roman" w:cs="Times New Roman"/>
        </w:rPr>
        <w:t xml:space="preserve">bidrar til </w:t>
      </w:r>
      <w:r w:rsidR="00FB3694">
        <w:rPr>
          <w:rFonts w:ascii="Times New Roman" w:hAnsi="Times New Roman" w:cs="Times New Roman"/>
        </w:rPr>
        <w:t xml:space="preserve">å holde </w:t>
      </w:r>
      <w:r w:rsidR="00C25507">
        <w:rPr>
          <w:rFonts w:ascii="Times New Roman" w:hAnsi="Times New Roman" w:cs="Times New Roman"/>
        </w:rPr>
        <w:t>kapital bort</w:t>
      </w:r>
      <w:r w:rsidR="009D1A9D">
        <w:rPr>
          <w:rFonts w:ascii="Times New Roman" w:hAnsi="Times New Roman" w:cs="Times New Roman"/>
        </w:rPr>
        <w:t>e</w:t>
      </w:r>
      <w:r w:rsidR="00C25507">
        <w:rPr>
          <w:rFonts w:ascii="Times New Roman" w:hAnsi="Times New Roman" w:cs="Times New Roman"/>
        </w:rPr>
        <w:t xml:space="preserve"> fra disse landene. </w:t>
      </w:r>
    </w:p>
    <w:p w:rsidR="00D01D93" w:rsidRPr="0099361B" w:rsidRDefault="00DB774F" w:rsidP="00713126">
      <w:pPr>
        <w:pStyle w:val="Heading1"/>
        <w:spacing w:line="360" w:lineRule="auto"/>
        <w:jc w:val="both"/>
        <w:rPr>
          <w:rFonts w:ascii="Times New Roman" w:hAnsi="Times New Roman" w:cs="Times New Roman"/>
        </w:rPr>
      </w:pPr>
      <w:r>
        <w:rPr>
          <w:rFonts w:ascii="Times New Roman" w:hAnsi="Times New Roman" w:cs="Times New Roman"/>
        </w:rPr>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B8067E">
        <w:rPr>
          <w:rFonts w:ascii="Times New Roman" w:hAnsi="Times New Roman" w:cs="Times New Roman"/>
        </w:rPr>
        <w:t>forhindre størr</w:t>
      </w:r>
      <w:r w:rsidR="00747427">
        <w:rPr>
          <w:rFonts w:ascii="Times New Roman" w:hAnsi="Times New Roman" w:cs="Times New Roman"/>
        </w:rPr>
        <w:t>e ubalanser</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BD16C4" w:rsidRDefault="00890373" w:rsidP="00713126">
      <w:pPr>
        <w:spacing w:line="360" w:lineRule="auto"/>
        <w:jc w:val="both"/>
        <w:rPr>
          <w:rFonts w:ascii="Times New Roman" w:hAnsi="Times New Roman" w:cs="Times New Roman"/>
        </w:rPr>
      </w:pPr>
      <w:r>
        <w:rPr>
          <w:rFonts w:ascii="Times New Roman" w:hAnsi="Times New Roman" w:cs="Times New Roman"/>
        </w:rPr>
        <w:t>Vi legger her til grunn at (1) de kriserammede l</w:t>
      </w:r>
      <w:r w:rsidR="00F11976">
        <w:rPr>
          <w:rFonts w:ascii="Times New Roman" w:hAnsi="Times New Roman" w:cs="Times New Roman"/>
        </w:rPr>
        <w:t xml:space="preserve">andene fikk et for høyt pris- </w:t>
      </w:r>
      <w:r w:rsidR="00C25507">
        <w:rPr>
          <w:rFonts w:ascii="Times New Roman" w:hAnsi="Times New Roman" w:cs="Times New Roman"/>
        </w:rPr>
        <w:t xml:space="preserve">og </w:t>
      </w:r>
      <w:r>
        <w:rPr>
          <w:rFonts w:ascii="Times New Roman" w:hAnsi="Times New Roman" w:cs="Times New Roman"/>
        </w:rPr>
        <w:t>lønnsni</w:t>
      </w:r>
      <w:r w:rsidR="00262DF2">
        <w:rPr>
          <w:rFonts w:ascii="Times New Roman" w:hAnsi="Times New Roman" w:cs="Times New Roman"/>
        </w:rPr>
        <w:t>v</w:t>
      </w:r>
      <w:r>
        <w:rPr>
          <w:rFonts w:ascii="Times New Roman" w:hAnsi="Times New Roman" w:cs="Times New Roman"/>
        </w:rPr>
        <w:t>å</w:t>
      </w:r>
      <w:r w:rsidR="00262DF2">
        <w:rPr>
          <w:rFonts w:ascii="Times New Roman" w:hAnsi="Times New Roman" w:cs="Times New Roman"/>
        </w:rPr>
        <w:t xml:space="preserve"> som</w:t>
      </w:r>
      <w:r w:rsidR="00F11976">
        <w:rPr>
          <w:rFonts w:ascii="Times New Roman" w:hAnsi="Times New Roman" w:cs="Times New Roman"/>
        </w:rPr>
        <w:t xml:space="preserve"> et resultat </w:t>
      </w:r>
      <w:r w:rsidR="00C25507">
        <w:rPr>
          <w:rFonts w:ascii="Times New Roman" w:hAnsi="Times New Roman" w:cs="Times New Roman"/>
        </w:rPr>
        <w:t xml:space="preserve">av </w:t>
      </w:r>
      <w:r w:rsidR="00262DF2">
        <w:rPr>
          <w:rFonts w:ascii="Times New Roman" w:hAnsi="Times New Roman" w:cs="Times New Roman"/>
        </w:rPr>
        <w:t>den kredittdrevne eksp</w:t>
      </w:r>
      <w:r w:rsidR="00C25507">
        <w:rPr>
          <w:rFonts w:ascii="Times New Roman" w:hAnsi="Times New Roman" w:cs="Times New Roman"/>
        </w:rPr>
        <w:t>ansjonen</w:t>
      </w:r>
      <w:r w:rsidR="002B3B38">
        <w:rPr>
          <w:rFonts w:ascii="Times New Roman" w:hAnsi="Times New Roman" w:cs="Times New Roman"/>
        </w:rPr>
        <w:t xml:space="preserve"> like før og </w:t>
      </w:r>
      <w:r w:rsidR="00BD16C4">
        <w:rPr>
          <w:rFonts w:ascii="Times New Roman" w:hAnsi="Times New Roman" w:cs="Times New Roman"/>
        </w:rPr>
        <w:t xml:space="preserve">etter innføringen av euroen og </w:t>
      </w:r>
      <w:r w:rsidR="00262DF2">
        <w:rPr>
          <w:rFonts w:ascii="Times New Roman" w:hAnsi="Times New Roman" w:cs="Times New Roman"/>
        </w:rPr>
        <w:t xml:space="preserve">(2) </w:t>
      </w:r>
      <w:r w:rsidR="008062E7">
        <w:rPr>
          <w:rFonts w:ascii="Times New Roman" w:hAnsi="Times New Roman" w:cs="Times New Roman"/>
        </w:rPr>
        <w:t xml:space="preserve">de vurderinger </w:t>
      </w:r>
      <w:r w:rsidR="00262DF2">
        <w:rPr>
          <w:rFonts w:ascii="Times New Roman" w:hAnsi="Times New Roman" w:cs="Times New Roman"/>
        </w:rPr>
        <w:t>ble gjort under avsnittet om TARGET-gjeld og markedspriser.</w:t>
      </w:r>
      <w:r w:rsidR="00BD16C4">
        <w:rPr>
          <w:rFonts w:ascii="Times New Roman" w:hAnsi="Times New Roman" w:cs="Times New Roman"/>
        </w:rPr>
        <w:t xml:space="preserve"> </w:t>
      </w:r>
      <w:r w:rsidR="006C3CBE">
        <w:rPr>
          <w:rFonts w:ascii="Times New Roman" w:hAnsi="Times New Roman" w:cs="Times New Roman"/>
        </w:rPr>
        <w:t xml:space="preserve">På bakgrunn av dette </w:t>
      </w:r>
      <w:r w:rsidR="008062E7">
        <w:rPr>
          <w:rFonts w:ascii="Times New Roman" w:hAnsi="Times New Roman" w:cs="Times New Roman"/>
        </w:rPr>
        <w:t xml:space="preserve">kan man konkludere med at ESBs pengepolitikk etter finanskrisen </w:t>
      </w:r>
      <w:r w:rsidR="00BD16C4">
        <w:rPr>
          <w:rFonts w:ascii="Times New Roman" w:hAnsi="Times New Roman" w:cs="Times New Roman"/>
        </w:rPr>
        <w:t xml:space="preserve">har virket nærmest som et </w:t>
      </w:r>
      <w:r w:rsidR="00262DF2">
        <w:rPr>
          <w:rFonts w:ascii="Times New Roman" w:hAnsi="Times New Roman" w:cs="Times New Roman"/>
        </w:rPr>
        <w:t>innt</w:t>
      </w:r>
      <w:r w:rsidR="008062E7">
        <w:rPr>
          <w:rFonts w:ascii="Times New Roman" w:hAnsi="Times New Roman" w:cs="Times New Roman"/>
        </w:rPr>
        <w:t>ak av smertestillende tabletter:</w:t>
      </w:r>
      <w:r w:rsidR="00262DF2">
        <w:rPr>
          <w:rFonts w:ascii="Times New Roman" w:hAnsi="Times New Roman" w:cs="Times New Roman"/>
        </w:rPr>
        <w:t xml:space="preserve"> Politikken har kjøpt tid og døyvet smerten, men </w:t>
      </w:r>
      <w:r w:rsidR="00BD16C4">
        <w:rPr>
          <w:rFonts w:ascii="Times New Roman" w:hAnsi="Times New Roman" w:cs="Times New Roman"/>
        </w:rPr>
        <w:t>har</w:t>
      </w:r>
      <w:r w:rsidR="006C3CBE">
        <w:rPr>
          <w:rFonts w:ascii="Times New Roman" w:hAnsi="Times New Roman" w:cs="Times New Roman"/>
        </w:rPr>
        <w:t xml:space="preserve"> knapt gjort noe med </w:t>
      </w:r>
      <w:r w:rsidR="002B3B38">
        <w:rPr>
          <w:rFonts w:ascii="Times New Roman" w:hAnsi="Times New Roman" w:cs="Times New Roman"/>
        </w:rPr>
        <w:t xml:space="preserve">det grunnleggende problemet, som </w:t>
      </w:r>
      <w:r w:rsidR="006C3CBE">
        <w:rPr>
          <w:rFonts w:ascii="Times New Roman" w:hAnsi="Times New Roman" w:cs="Times New Roman"/>
        </w:rPr>
        <w:t xml:space="preserve">er </w:t>
      </w:r>
      <w:r w:rsidR="00BD16C4">
        <w:rPr>
          <w:rFonts w:ascii="Times New Roman" w:hAnsi="Times New Roman" w:cs="Times New Roman"/>
        </w:rPr>
        <w:t>å få til en nødvendig forbedring av landenes konkurranseevne igjennom en relativ depresiering av realvalutakursen.</w:t>
      </w:r>
    </w:p>
    <w:p w:rsidR="006C3CBE" w:rsidRDefault="007E490D" w:rsidP="001E6E32">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ordringer og gjeld,</w:t>
      </w:r>
      <w:r w:rsidR="00BD16C4">
        <w:rPr>
          <w:rFonts w:ascii="Times New Roman" w:hAnsi="Times New Roman" w:cs="Times New Roman"/>
        </w:rPr>
        <w:t xml:space="preserve"> kan</w:t>
      </w:r>
      <w:r w:rsidR="006C3CBE">
        <w:rPr>
          <w:rFonts w:ascii="Times New Roman" w:hAnsi="Times New Roman" w:cs="Times New Roman"/>
        </w:rPr>
        <w:t xml:space="preserve"> denne prosessen i teorien kunne </w:t>
      </w:r>
      <w:r w:rsidR="00BD16C4">
        <w:rPr>
          <w:rFonts w:ascii="Times New Roman" w:hAnsi="Times New Roman" w:cs="Times New Roman"/>
        </w:rPr>
        <w:t>fortsette</w:t>
      </w:r>
      <w:r w:rsidR="006C3CBE">
        <w:rPr>
          <w:rFonts w:ascii="Times New Roman" w:hAnsi="Times New Roman" w:cs="Times New Roman"/>
        </w:rPr>
        <w:t xml:space="preserve">, </w:t>
      </w:r>
      <w:r w:rsidR="0051603A">
        <w:rPr>
          <w:rFonts w:ascii="Times New Roman" w:hAnsi="Times New Roman" w:cs="Times New Roman"/>
        </w:rPr>
        <w:t>med den</w:t>
      </w:r>
      <w:r w:rsidR="006C3CBE">
        <w:rPr>
          <w:rFonts w:ascii="Times New Roman" w:hAnsi="Times New Roman" w:cs="Times New Roman"/>
        </w:rPr>
        <w:t xml:space="preserve"> følge </w:t>
      </w:r>
      <w:r w:rsidR="008062E7">
        <w:rPr>
          <w:rFonts w:ascii="Times New Roman" w:hAnsi="Times New Roman" w:cs="Times New Roman"/>
        </w:rPr>
        <w:t xml:space="preserve">at </w:t>
      </w:r>
      <w:r w:rsidR="00262DF2">
        <w:rPr>
          <w:rFonts w:ascii="Times New Roman" w:hAnsi="Times New Roman" w:cs="Times New Roman"/>
        </w:rPr>
        <w:t xml:space="preserve">TARGET-gjeldene for de kriserammede landene </w:t>
      </w:r>
      <w:r w:rsidR="00644063">
        <w:rPr>
          <w:rFonts w:ascii="Times New Roman" w:hAnsi="Times New Roman" w:cs="Times New Roman"/>
        </w:rPr>
        <w:t>fortsette</w:t>
      </w:r>
      <w:r w:rsidR="006C3CBE">
        <w:rPr>
          <w:rFonts w:ascii="Times New Roman" w:hAnsi="Times New Roman" w:cs="Times New Roman"/>
        </w:rPr>
        <w:t>r</w:t>
      </w:r>
      <w:r w:rsidR="00644063">
        <w:rPr>
          <w:rFonts w:ascii="Times New Roman" w:hAnsi="Times New Roman" w:cs="Times New Roman"/>
        </w:rPr>
        <w:t xml:space="preserve"> å </w:t>
      </w:r>
      <w:r w:rsidR="00262DF2">
        <w:rPr>
          <w:rFonts w:ascii="Times New Roman" w:hAnsi="Times New Roman" w:cs="Times New Roman"/>
        </w:rPr>
        <w:t>øke.</w:t>
      </w:r>
      <w:r w:rsidR="001E6E32">
        <w:rPr>
          <w:rFonts w:ascii="Times New Roman" w:hAnsi="Times New Roman" w:cs="Times New Roman"/>
        </w:rPr>
        <w:t xml:space="preserve"> Følgelig vil problemet med landenes for sterke realvalutakurs stå uløste også framover. </w:t>
      </w:r>
    </w:p>
    <w:p w:rsidR="002B3B38" w:rsidRPr="00E57948" w:rsidRDefault="006C3CBE" w:rsidP="002B3B38">
      <w:pPr>
        <w:spacing w:line="360" w:lineRule="auto"/>
        <w:jc w:val="both"/>
        <w:rPr>
          <w:rFonts w:ascii="Times New Roman" w:hAnsi="Times New Roman" w:cs="Times New Roman"/>
        </w:rPr>
      </w:pPr>
      <w:r>
        <w:rPr>
          <w:rFonts w:ascii="Times New Roman" w:hAnsi="Times New Roman" w:cs="Times New Roman"/>
        </w:rPr>
        <w:t>De manglende innløsningsmulighetene og sikkerhet</w:t>
      </w:r>
      <w:r w:rsidR="008D3195">
        <w:rPr>
          <w:rFonts w:ascii="Times New Roman" w:hAnsi="Times New Roman" w:cs="Times New Roman"/>
        </w:rPr>
        <w:t xml:space="preserve">en </w:t>
      </w:r>
      <w:r>
        <w:rPr>
          <w:rFonts w:ascii="Times New Roman" w:hAnsi="Times New Roman" w:cs="Times New Roman"/>
        </w:rPr>
        <w:t>for TARGET-fordringer gjør likevel at man kan i økende grad kan forvente politiske krav til endringer, i hvert fall ved fortsatte økninger i ubalansene. Avslutningsvis</w:t>
      </w:r>
      <w:r w:rsidR="00F94B59">
        <w:rPr>
          <w:rFonts w:ascii="Times New Roman" w:hAnsi="Times New Roman" w:cs="Times New Roman"/>
        </w:rPr>
        <w:t>,</w:t>
      </w:r>
      <w:r>
        <w:rPr>
          <w:rFonts w:ascii="Times New Roman" w:hAnsi="Times New Roman" w:cs="Times New Roman"/>
        </w:rPr>
        <w:t xml:space="preserve"> kan det derfor være interessant å se nærmere på alternativer</w:t>
      </w:r>
      <w:r w:rsidR="002B3B38">
        <w:rPr>
          <w:rFonts w:ascii="Times New Roman" w:hAnsi="Times New Roman" w:cs="Times New Roman"/>
        </w:rPr>
        <w:t xml:space="preserve"> som eurosonen kan ta i bruk for å bremse opp, eller delvis redusere, ubalansene i TARGET-systemet.</w:t>
      </w:r>
    </w:p>
    <w:p w:rsidR="00D01D93"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2B3B38" w:rsidRDefault="00B1551A" w:rsidP="002B3B38">
      <w:pPr>
        <w:spacing w:line="360" w:lineRule="auto"/>
        <w:jc w:val="both"/>
        <w:rPr>
          <w:rFonts w:ascii="Times New Roman" w:hAnsi="Times New Roman" w:cs="Times New Roman"/>
        </w:rPr>
      </w:pPr>
      <w:r>
        <w:rPr>
          <w:rFonts w:ascii="Times New Roman" w:hAnsi="Times New Roman" w:cs="Times New Roman"/>
        </w:rPr>
        <w:t>De</w:t>
      </w:r>
      <w:r w:rsidR="006C3CBE">
        <w:rPr>
          <w:rFonts w:ascii="Times New Roman" w:hAnsi="Times New Roman" w:cs="Times New Roman"/>
        </w:rPr>
        <w:t xml:space="preserve">tte går ut på å bremse prosessen med penger utenfor landets for de </w:t>
      </w:r>
      <w:r w:rsidR="0051603A">
        <w:rPr>
          <w:rFonts w:ascii="Times New Roman" w:hAnsi="Times New Roman" w:cs="Times New Roman"/>
        </w:rPr>
        <w:t xml:space="preserve">landene som i dag </w:t>
      </w:r>
      <w:r>
        <w:rPr>
          <w:rFonts w:ascii="Times New Roman" w:hAnsi="Times New Roman" w:cs="Times New Roman"/>
        </w:rPr>
        <w:t>har store underskudd på TAR</w:t>
      </w:r>
      <w:r w:rsidR="002B3B38">
        <w:rPr>
          <w:rFonts w:ascii="Times New Roman" w:hAnsi="Times New Roman" w:cs="Times New Roman"/>
        </w:rPr>
        <w:t>GET-balansen. Som vist i figur 5 og 6</w:t>
      </w:r>
      <w:r w:rsidR="00C004AB">
        <w:rPr>
          <w:rFonts w:ascii="Times New Roman" w:hAnsi="Times New Roman" w:cs="Times New Roman"/>
        </w:rPr>
        <w:t>,</w:t>
      </w:r>
      <w:r>
        <w:rPr>
          <w:rFonts w:ascii="Times New Roman" w:hAnsi="Times New Roman" w:cs="Times New Roman"/>
        </w:rPr>
        <w:t xml:space="preserve"> </w:t>
      </w:r>
      <w:r w:rsidR="0001275C">
        <w:rPr>
          <w:rFonts w:ascii="Times New Roman" w:hAnsi="Times New Roman" w:cs="Times New Roman"/>
        </w:rPr>
        <w:t>er d</w:t>
      </w:r>
      <w:r w:rsidR="0051603A">
        <w:rPr>
          <w:rFonts w:ascii="Times New Roman" w:hAnsi="Times New Roman" w:cs="Times New Roman"/>
        </w:rPr>
        <w:t xml:space="preserve">isse pengene et resultat </w:t>
      </w:r>
      <w:r w:rsidR="0001275C">
        <w:rPr>
          <w:rFonts w:ascii="Times New Roman" w:hAnsi="Times New Roman" w:cs="Times New Roman"/>
        </w:rPr>
        <w:t>av økningen i basispengemengden fra de nasjonale sentralbankene. Denne økningen i pengemengden kan</w:t>
      </w:r>
      <w:r w:rsidR="0051603A">
        <w:rPr>
          <w:rFonts w:ascii="Times New Roman" w:hAnsi="Times New Roman" w:cs="Times New Roman"/>
        </w:rPr>
        <w:t xml:space="preserve">, som </w:t>
      </w:r>
      <w:r w:rsidR="006C3CBE">
        <w:rPr>
          <w:rFonts w:ascii="Times New Roman" w:hAnsi="Times New Roman" w:cs="Times New Roman"/>
        </w:rPr>
        <w:t>vi husker, bli kontrollert</w:t>
      </w:r>
      <w:r w:rsidR="0001275C">
        <w:rPr>
          <w:rFonts w:ascii="Times New Roman" w:hAnsi="Times New Roman" w:cs="Times New Roman"/>
        </w:rPr>
        <w:t xml:space="preserve"> gjennom de krav som gjelder for </w:t>
      </w:r>
      <w:r w:rsidR="00C46D55">
        <w:rPr>
          <w:rFonts w:ascii="Times New Roman" w:hAnsi="Times New Roman" w:cs="Times New Roman"/>
        </w:rPr>
        <w:t xml:space="preserve">refinansieringslån </w:t>
      </w:r>
      <w:r w:rsidR="0001275C">
        <w:rPr>
          <w:rFonts w:ascii="Times New Roman" w:hAnsi="Times New Roman" w:cs="Times New Roman"/>
        </w:rPr>
        <w:t xml:space="preserve">til forretningsbankene. </w:t>
      </w:r>
      <w:r w:rsidR="002B3B38">
        <w:rPr>
          <w:rFonts w:ascii="Times New Roman" w:hAnsi="Times New Roman" w:cs="Times New Roman"/>
        </w:rPr>
        <w:t xml:space="preserve">Ved å </w:t>
      </w:r>
      <w:r w:rsidR="00F94B59">
        <w:rPr>
          <w:rFonts w:ascii="Times New Roman" w:hAnsi="Times New Roman" w:cs="Times New Roman"/>
        </w:rPr>
        <w:t xml:space="preserve">øke </w:t>
      </w:r>
      <w:r w:rsidR="002B3B38">
        <w:rPr>
          <w:rFonts w:ascii="Times New Roman" w:hAnsi="Times New Roman" w:cs="Times New Roman"/>
        </w:rPr>
        <w:t xml:space="preserve">kravet </w:t>
      </w:r>
      <w:r w:rsidR="0001275C">
        <w:rPr>
          <w:rFonts w:ascii="Times New Roman" w:hAnsi="Times New Roman" w:cs="Times New Roman"/>
        </w:rPr>
        <w:t>som gjelder for sikkerhet</w:t>
      </w:r>
      <w:r w:rsidR="00C854D3">
        <w:rPr>
          <w:rFonts w:ascii="Times New Roman" w:hAnsi="Times New Roman" w:cs="Times New Roman"/>
        </w:rPr>
        <w:t xml:space="preserve"> og</w:t>
      </w:r>
      <w:r w:rsidR="002B3B38">
        <w:rPr>
          <w:rFonts w:ascii="Times New Roman" w:hAnsi="Times New Roman" w:cs="Times New Roman"/>
        </w:rPr>
        <w:t xml:space="preserve"> redusere likviditetsskrankene, vi</w:t>
      </w:r>
      <w:r w:rsidR="00824B19">
        <w:rPr>
          <w:rFonts w:ascii="Times New Roman" w:hAnsi="Times New Roman" w:cs="Times New Roman"/>
        </w:rPr>
        <w:t xml:space="preserve">l til </w:t>
      </w:r>
      <w:r w:rsidR="002B3B38">
        <w:rPr>
          <w:rFonts w:ascii="Times New Roman" w:hAnsi="Times New Roman" w:cs="Times New Roman"/>
        </w:rPr>
        <w:t>slutt interbankmarkedet</w:t>
      </w:r>
      <w:r w:rsidR="00BF0F28">
        <w:rPr>
          <w:rFonts w:ascii="Times New Roman" w:hAnsi="Times New Roman" w:cs="Times New Roman"/>
        </w:rPr>
        <w:t xml:space="preserve"> måtte </w:t>
      </w:r>
      <w:r w:rsidR="002B3B38">
        <w:rPr>
          <w:rFonts w:ascii="Times New Roman" w:hAnsi="Times New Roman" w:cs="Times New Roman"/>
        </w:rPr>
        <w:t xml:space="preserve">ende opp med å bli den </w:t>
      </w:r>
      <w:r w:rsidR="000B0EBA">
        <w:rPr>
          <w:rFonts w:ascii="Times New Roman" w:hAnsi="Times New Roman" w:cs="Times New Roman"/>
        </w:rPr>
        <w:t xml:space="preserve">primære formen </w:t>
      </w:r>
      <w:r w:rsidR="002B3B38">
        <w:rPr>
          <w:rFonts w:ascii="Times New Roman" w:hAnsi="Times New Roman" w:cs="Times New Roman"/>
        </w:rPr>
        <w:t xml:space="preserve">for forretningsbankenes finansiering. </w:t>
      </w:r>
    </w:p>
    <w:p w:rsidR="001D2A78" w:rsidRDefault="00C004AB" w:rsidP="00D06461">
      <w:pPr>
        <w:spacing w:line="360" w:lineRule="auto"/>
        <w:jc w:val="both"/>
        <w:rPr>
          <w:rFonts w:ascii="Times New Roman" w:hAnsi="Times New Roman" w:cs="Times New Roman"/>
        </w:rPr>
      </w:pPr>
      <w:r>
        <w:rPr>
          <w:rFonts w:ascii="Times New Roman" w:hAnsi="Times New Roman" w:cs="Times New Roman"/>
        </w:rPr>
        <w:lastRenderedPageBreak/>
        <w:t>Ved finansiering i interbankmarkedet</w:t>
      </w:r>
      <w:r w:rsidR="0051603A">
        <w:rPr>
          <w:rFonts w:ascii="Times New Roman" w:hAnsi="Times New Roman" w:cs="Times New Roman"/>
        </w:rPr>
        <w:t xml:space="preserve">, </w:t>
      </w:r>
      <w:r w:rsidR="00B8067E">
        <w:rPr>
          <w:rFonts w:ascii="Times New Roman" w:hAnsi="Times New Roman" w:cs="Times New Roman"/>
        </w:rPr>
        <w:t xml:space="preserve">vil utlånsrenten til forretningsbankene avhenge av </w:t>
      </w:r>
      <w:r w:rsidR="00B8067E" w:rsidRPr="0099361B">
        <w:rPr>
          <w:rFonts w:ascii="Times New Roman" w:hAnsi="Times New Roman" w:cs="Times New Roman"/>
        </w:rPr>
        <w:t>risikopremie</w:t>
      </w:r>
      <w:r w:rsidR="00B8067E">
        <w:rPr>
          <w:rFonts w:ascii="Times New Roman" w:hAnsi="Times New Roman" w:cs="Times New Roman"/>
        </w:rPr>
        <w:t>n i kapitalmarkedet</w:t>
      </w:r>
      <w:r w:rsidR="0001275C">
        <w:rPr>
          <w:rFonts w:ascii="Times New Roman" w:hAnsi="Times New Roman" w:cs="Times New Roman"/>
        </w:rPr>
        <w:t xml:space="preserve">. En premie </w:t>
      </w:r>
      <w:r w:rsidR="00B8067E">
        <w:rPr>
          <w:rFonts w:ascii="Times New Roman" w:hAnsi="Times New Roman" w:cs="Times New Roman"/>
        </w:rPr>
        <w:t>som vil variere i takt med investorenes oppfatninger om bankenes soliditet.</w:t>
      </w:r>
      <w:r w:rsidR="0001275C">
        <w:rPr>
          <w:rFonts w:ascii="Times New Roman" w:hAnsi="Times New Roman" w:cs="Times New Roman"/>
        </w:rPr>
        <w:t xml:space="preserve"> En konsekvens av </w:t>
      </w:r>
      <w:r w:rsidR="00C854D3">
        <w:rPr>
          <w:rFonts w:ascii="Times New Roman" w:hAnsi="Times New Roman" w:cs="Times New Roman"/>
        </w:rPr>
        <w:t xml:space="preserve">strengere krav fra ESB for refinansieringslån til disse landene, </w:t>
      </w:r>
      <w:r w:rsidR="0001275C">
        <w:rPr>
          <w:rFonts w:ascii="Times New Roman" w:hAnsi="Times New Roman" w:cs="Times New Roman"/>
        </w:rPr>
        <w:t xml:space="preserve">vil </w:t>
      </w:r>
      <w:r w:rsidR="00BF0F28">
        <w:rPr>
          <w:rFonts w:ascii="Times New Roman" w:hAnsi="Times New Roman" w:cs="Times New Roman"/>
        </w:rPr>
        <w:t>trolig bli a</w:t>
      </w:r>
      <w:r w:rsidR="0001275C">
        <w:rPr>
          <w:rFonts w:ascii="Times New Roman" w:hAnsi="Times New Roman" w:cs="Times New Roman"/>
        </w:rPr>
        <w:t xml:space="preserve">t de kriserammede landene vil oppleve en </w:t>
      </w:r>
      <w:r w:rsidR="001400D8">
        <w:rPr>
          <w:rFonts w:ascii="Times New Roman" w:hAnsi="Times New Roman" w:cs="Times New Roman"/>
        </w:rPr>
        <w:t>kredittkontraksjon</w:t>
      </w:r>
      <w:r>
        <w:rPr>
          <w:rFonts w:ascii="Times New Roman" w:hAnsi="Times New Roman" w:cs="Times New Roman"/>
        </w:rPr>
        <w:t>.</w:t>
      </w:r>
      <w:r w:rsidR="00C854D3">
        <w:rPr>
          <w:rFonts w:ascii="Times New Roman" w:hAnsi="Times New Roman" w:cs="Times New Roman"/>
        </w:rPr>
        <w:t xml:space="preserve"> Dette </w:t>
      </w:r>
      <w:r w:rsidR="00BF0F28">
        <w:rPr>
          <w:rFonts w:ascii="Times New Roman" w:hAnsi="Times New Roman" w:cs="Times New Roman"/>
        </w:rPr>
        <w:t xml:space="preserve">siden kun låneprosjekter med solid </w:t>
      </w:r>
      <w:r w:rsidR="00C854D3">
        <w:rPr>
          <w:rFonts w:ascii="Times New Roman" w:hAnsi="Times New Roman" w:cs="Times New Roman"/>
        </w:rPr>
        <w:t>lønnsomhetsprofil</w:t>
      </w:r>
      <w:r w:rsidR="00BF0F28">
        <w:rPr>
          <w:rFonts w:ascii="Times New Roman" w:hAnsi="Times New Roman" w:cs="Times New Roman"/>
        </w:rPr>
        <w:t xml:space="preserve"> nå vil bli </w:t>
      </w:r>
      <w:r w:rsidR="00C854D3">
        <w:rPr>
          <w:rFonts w:ascii="Times New Roman" w:hAnsi="Times New Roman" w:cs="Times New Roman"/>
        </w:rPr>
        <w:t xml:space="preserve">realisert. </w:t>
      </w:r>
      <w:r w:rsidR="005445D1">
        <w:rPr>
          <w:rFonts w:ascii="Times New Roman" w:hAnsi="Times New Roman" w:cs="Times New Roman"/>
        </w:rPr>
        <w:t>På en annen side</w:t>
      </w:r>
      <w:r w:rsidR="00BF0F28">
        <w:rPr>
          <w:rFonts w:ascii="Times New Roman" w:hAnsi="Times New Roman" w:cs="Times New Roman"/>
        </w:rPr>
        <w:t>, vil dette bidra</w:t>
      </w:r>
      <w:r w:rsidR="00C854D3">
        <w:rPr>
          <w:rFonts w:ascii="Times New Roman" w:hAnsi="Times New Roman" w:cs="Times New Roman"/>
        </w:rPr>
        <w:t xml:space="preserve"> til å redusere ubalansene i TARGET-systemet, ved</w:t>
      </w:r>
      <w:r w:rsidR="00BF0F28">
        <w:rPr>
          <w:rFonts w:ascii="Times New Roman" w:hAnsi="Times New Roman" w:cs="Times New Roman"/>
        </w:rPr>
        <w:t xml:space="preserve"> at redusert utlån fører til redusert etterspørsel og </w:t>
      </w:r>
      <w:r w:rsidR="00F94B59">
        <w:rPr>
          <w:rFonts w:ascii="Times New Roman" w:hAnsi="Times New Roman" w:cs="Times New Roman"/>
        </w:rPr>
        <w:t xml:space="preserve">dermed </w:t>
      </w:r>
      <w:r w:rsidR="00BF0F28">
        <w:rPr>
          <w:rFonts w:ascii="Times New Roman" w:hAnsi="Times New Roman" w:cs="Times New Roman"/>
        </w:rPr>
        <w:t xml:space="preserve">lavere prisnivå. Konsekvensen av dette alternativet vil bli en styrking av disse landenes </w:t>
      </w:r>
      <w:r>
        <w:rPr>
          <w:rFonts w:ascii="Times New Roman" w:hAnsi="Times New Roman" w:cs="Times New Roman"/>
        </w:rPr>
        <w:t xml:space="preserve">konkurranseevne. </w:t>
      </w:r>
    </w:p>
    <w:p w:rsidR="008D6AB6" w:rsidRDefault="005445D1" w:rsidP="00D06461">
      <w:pPr>
        <w:spacing w:line="360" w:lineRule="auto"/>
        <w:jc w:val="both"/>
        <w:rPr>
          <w:rFonts w:ascii="Times New Roman" w:hAnsi="Times New Roman" w:cs="Times New Roman"/>
        </w:rPr>
      </w:pPr>
      <w:r>
        <w:rPr>
          <w:rFonts w:ascii="Times New Roman" w:hAnsi="Times New Roman" w:cs="Times New Roman"/>
        </w:rPr>
        <w:t xml:space="preserve">For de mest kriseutsatte </w:t>
      </w:r>
      <w:r w:rsidR="00442F48">
        <w:rPr>
          <w:rFonts w:ascii="Times New Roman" w:hAnsi="Times New Roman" w:cs="Times New Roman"/>
        </w:rPr>
        <w:t>PIIGS-landene</w:t>
      </w:r>
      <w:r w:rsidR="001D2A78">
        <w:rPr>
          <w:rFonts w:ascii="Times New Roman" w:hAnsi="Times New Roman" w:cs="Times New Roman"/>
        </w:rPr>
        <w:t xml:space="preserve">, </w:t>
      </w:r>
      <w:r>
        <w:rPr>
          <w:rFonts w:ascii="Times New Roman" w:hAnsi="Times New Roman" w:cs="Times New Roman"/>
        </w:rPr>
        <w:t xml:space="preserve">er det vanskelig å se for seg at </w:t>
      </w:r>
      <w:r w:rsidR="00442F48">
        <w:rPr>
          <w:rFonts w:ascii="Times New Roman" w:hAnsi="Times New Roman" w:cs="Times New Roman"/>
        </w:rPr>
        <w:t>denne p</w:t>
      </w:r>
      <w:r w:rsidR="00D06461">
        <w:rPr>
          <w:rFonts w:ascii="Times New Roman" w:hAnsi="Times New Roman" w:cs="Times New Roman"/>
        </w:rPr>
        <w:t xml:space="preserve">olitikken ikke også skulle føre med seg </w:t>
      </w:r>
      <w:r w:rsidR="00442F48">
        <w:rPr>
          <w:rFonts w:ascii="Times New Roman" w:hAnsi="Times New Roman" w:cs="Times New Roman"/>
        </w:rPr>
        <w:t xml:space="preserve">en sterk grad av finansiell ustabilitet. Dermed vil problemer med </w:t>
      </w:r>
      <w:r>
        <w:rPr>
          <w:rFonts w:ascii="Times New Roman" w:hAnsi="Times New Roman" w:cs="Times New Roman"/>
        </w:rPr>
        <w:t>finansiering av statsgjeld og bankkonkurser</w:t>
      </w:r>
      <w:r w:rsidR="001D2A78">
        <w:rPr>
          <w:rFonts w:ascii="Times New Roman" w:hAnsi="Times New Roman" w:cs="Times New Roman"/>
        </w:rPr>
        <w:t>,</w:t>
      </w:r>
      <w:r>
        <w:rPr>
          <w:rFonts w:ascii="Times New Roman" w:hAnsi="Times New Roman" w:cs="Times New Roman"/>
        </w:rPr>
        <w:t xml:space="preserve"> som TARGET-</w:t>
      </w:r>
      <w:r w:rsidR="00442F48">
        <w:rPr>
          <w:rFonts w:ascii="Times New Roman" w:hAnsi="Times New Roman" w:cs="Times New Roman"/>
        </w:rPr>
        <w:t>systemet sammen med ESBs pengepolitikk har holdt nede</w:t>
      </w:r>
      <w:r w:rsidR="001D2A78">
        <w:rPr>
          <w:rFonts w:ascii="Times New Roman" w:hAnsi="Times New Roman" w:cs="Times New Roman"/>
        </w:rPr>
        <w:t>,</w:t>
      </w:r>
      <w:r w:rsidR="00442F48">
        <w:rPr>
          <w:rFonts w:ascii="Times New Roman" w:hAnsi="Times New Roman" w:cs="Times New Roman"/>
        </w:rPr>
        <w:t xml:space="preserve"> flyte til </w:t>
      </w:r>
      <w:r w:rsidRPr="0099361B">
        <w:rPr>
          <w:rFonts w:ascii="Times New Roman" w:hAnsi="Times New Roman" w:cs="Times New Roman"/>
        </w:rPr>
        <w:t>overflaten igjen.</w:t>
      </w:r>
      <w:r>
        <w:rPr>
          <w:rFonts w:ascii="Times New Roman" w:hAnsi="Times New Roman" w:cs="Times New Roman"/>
        </w:rPr>
        <w:t xml:space="preserve"> Men dette er uansett problemer </w:t>
      </w:r>
      <w:r w:rsidR="008D6AB6">
        <w:rPr>
          <w:rFonts w:ascii="Times New Roman" w:hAnsi="Times New Roman" w:cs="Times New Roman"/>
        </w:rPr>
        <w:t xml:space="preserve">som må løses. </w:t>
      </w:r>
      <w:r w:rsidR="00442F48">
        <w:rPr>
          <w:rFonts w:ascii="Times New Roman" w:hAnsi="Times New Roman" w:cs="Times New Roman"/>
        </w:rPr>
        <w:t>Under dette alternativet</w:t>
      </w:r>
      <w:r w:rsidR="001D2A78">
        <w:rPr>
          <w:rFonts w:ascii="Times New Roman" w:hAnsi="Times New Roman" w:cs="Times New Roman"/>
        </w:rPr>
        <w:t>,</w:t>
      </w:r>
      <w:r w:rsidR="00442F48">
        <w:rPr>
          <w:rFonts w:ascii="Times New Roman" w:hAnsi="Times New Roman" w:cs="Times New Roman"/>
        </w:rPr>
        <w:t xml:space="preserve"> blir de politiske</w:t>
      </w:r>
      <w:r w:rsidR="00C854D3">
        <w:rPr>
          <w:rFonts w:ascii="Times New Roman" w:hAnsi="Times New Roman" w:cs="Times New Roman"/>
        </w:rPr>
        <w:t xml:space="preserve"> aktører </w:t>
      </w:r>
      <w:r w:rsidR="00442F48">
        <w:rPr>
          <w:rFonts w:ascii="Times New Roman" w:hAnsi="Times New Roman" w:cs="Times New Roman"/>
        </w:rPr>
        <w:t xml:space="preserve">tvunget til </w:t>
      </w:r>
      <w:r w:rsidR="008D6AB6">
        <w:rPr>
          <w:rFonts w:ascii="Times New Roman" w:hAnsi="Times New Roman" w:cs="Times New Roman"/>
        </w:rPr>
        <w:t xml:space="preserve">å </w:t>
      </w:r>
      <w:r w:rsidR="00C854D3">
        <w:rPr>
          <w:rFonts w:ascii="Times New Roman" w:hAnsi="Times New Roman" w:cs="Times New Roman"/>
        </w:rPr>
        <w:t xml:space="preserve">konfrontere </w:t>
      </w:r>
      <w:r w:rsidR="008D6AB6">
        <w:rPr>
          <w:rFonts w:ascii="Times New Roman" w:hAnsi="Times New Roman" w:cs="Times New Roman"/>
        </w:rPr>
        <w:t>problemene</w:t>
      </w:r>
      <w:r w:rsidR="00C854D3">
        <w:rPr>
          <w:rFonts w:ascii="Times New Roman" w:hAnsi="Times New Roman" w:cs="Times New Roman"/>
        </w:rPr>
        <w:t xml:space="preserve"> nå, framfor fortsette</w:t>
      </w:r>
      <w:r w:rsidR="00BF0F28">
        <w:rPr>
          <w:rFonts w:ascii="Times New Roman" w:hAnsi="Times New Roman" w:cs="Times New Roman"/>
        </w:rPr>
        <w:t xml:space="preserve"> dagens politikk med å kjøpe seg </w:t>
      </w:r>
      <w:r w:rsidR="00C854D3">
        <w:rPr>
          <w:rFonts w:ascii="Times New Roman" w:hAnsi="Times New Roman" w:cs="Times New Roman"/>
        </w:rPr>
        <w:t>tid i bytte mot større ubalanser</w:t>
      </w:r>
      <w:r w:rsidR="00BF0F28">
        <w:rPr>
          <w:rFonts w:ascii="Times New Roman" w:hAnsi="Times New Roman" w:cs="Times New Roman"/>
        </w:rPr>
        <w:t xml:space="preserve">. </w:t>
      </w:r>
      <w:r w:rsidR="00E00535">
        <w:rPr>
          <w:rFonts w:ascii="Times New Roman" w:hAnsi="Times New Roman" w:cs="Times New Roman"/>
        </w:rPr>
        <w:t xml:space="preserve">Man kan </w:t>
      </w:r>
      <w:r w:rsidR="00D06461">
        <w:rPr>
          <w:rFonts w:ascii="Times New Roman" w:hAnsi="Times New Roman" w:cs="Times New Roman"/>
        </w:rPr>
        <w:t xml:space="preserve">også </w:t>
      </w:r>
      <w:r w:rsidR="00E00535">
        <w:rPr>
          <w:rFonts w:ascii="Times New Roman" w:hAnsi="Times New Roman" w:cs="Times New Roman"/>
        </w:rPr>
        <w:t xml:space="preserve">hevde </w:t>
      </w:r>
      <w:r w:rsidR="00E00535" w:rsidRPr="0099361B">
        <w:rPr>
          <w:rFonts w:ascii="Times New Roman" w:hAnsi="Times New Roman" w:cs="Times New Roman"/>
        </w:rPr>
        <w:t>at</w:t>
      </w:r>
      <w:r w:rsidR="008D6AB6">
        <w:rPr>
          <w:rFonts w:ascii="Times New Roman" w:hAnsi="Times New Roman" w:cs="Times New Roman"/>
        </w:rPr>
        <w:t xml:space="preserve"> en slik deflasjonspolitikk</w:t>
      </w:r>
      <w:r w:rsidR="00B02E07">
        <w:rPr>
          <w:rFonts w:ascii="Times New Roman" w:hAnsi="Times New Roman" w:cs="Times New Roman"/>
        </w:rPr>
        <w:t xml:space="preserve"> </w:t>
      </w:r>
      <w:r w:rsidR="00D06461">
        <w:rPr>
          <w:rFonts w:ascii="Times New Roman" w:hAnsi="Times New Roman" w:cs="Times New Roman"/>
        </w:rPr>
        <w:t xml:space="preserve">i sterkere grad </w:t>
      </w:r>
      <w:r w:rsidR="00B02E07">
        <w:rPr>
          <w:rFonts w:ascii="Times New Roman" w:hAnsi="Times New Roman" w:cs="Times New Roman"/>
        </w:rPr>
        <w:t xml:space="preserve">virkeliggjør </w:t>
      </w:r>
      <w:r w:rsidR="008D6AB6">
        <w:rPr>
          <w:rFonts w:ascii="Times New Roman" w:hAnsi="Times New Roman" w:cs="Times New Roman"/>
        </w:rPr>
        <w:t>de reelle kostandene</w:t>
      </w:r>
      <w:r w:rsidR="00D06461">
        <w:rPr>
          <w:rFonts w:ascii="Times New Roman" w:hAnsi="Times New Roman" w:cs="Times New Roman"/>
        </w:rPr>
        <w:t xml:space="preserve"> for de kriserammede landene </w:t>
      </w:r>
      <w:r w:rsidR="008D6AB6">
        <w:rPr>
          <w:rFonts w:ascii="Times New Roman" w:hAnsi="Times New Roman" w:cs="Times New Roman"/>
        </w:rPr>
        <w:t>ved å foreta omstillinger</w:t>
      </w:r>
      <w:r w:rsidR="00D06461">
        <w:rPr>
          <w:rFonts w:ascii="Times New Roman" w:hAnsi="Times New Roman" w:cs="Times New Roman"/>
        </w:rPr>
        <w:t xml:space="preserve"> innenfor den monetære unionen.</w:t>
      </w:r>
      <w:r w:rsidR="000F0C16">
        <w:rPr>
          <w:rFonts w:ascii="Times New Roman" w:hAnsi="Times New Roman" w:cs="Times New Roman"/>
        </w:rPr>
        <w:t xml:space="preserve"> </w:t>
      </w:r>
      <w:r w:rsidR="001D2A78">
        <w:rPr>
          <w:rFonts w:ascii="Times New Roman" w:hAnsi="Times New Roman" w:cs="Times New Roman"/>
        </w:rPr>
        <w:t xml:space="preserve"> </w:t>
      </w:r>
      <w:r w:rsidR="000B0EBA">
        <w:rPr>
          <w:rFonts w:ascii="Times New Roman" w:hAnsi="Times New Roman" w:cs="Times New Roman"/>
        </w:rPr>
        <w:t>Dermed tydeliggjør i sterkere grad enn i dag</w:t>
      </w:r>
      <w:r w:rsidR="00F94B59">
        <w:rPr>
          <w:rFonts w:ascii="Times New Roman" w:hAnsi="Times New Roman" w:cs="Times New Roman"/>
        </w:rPr>
        <w:t xml:space="preserve">, </w:t>
      </w:r>
      <w:r w:rsidR="000B0EBA">
        <w:rPr>
          <w:rFonts w:ascii="Times New Roman" w:hAnsi="Times New Roman" w:cs="Times New Roman"/>
        </w:rPr>
        <w:t xml:space="preserve">den egentlige gevinsten for disse landene ved fortsatt deltakelse i den monetære union. </w:t>
      </w:r>
    </w:p>
    <w:p w:rsidR="00EF4423" w:rsidRPr="0099361B"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2</w:t>
      </w:r>
      <w:r w:rsidR="0059575D">
        <w:rPr>
          <w:rFonts w:ascii="Times New Roman" w:hAnsi="Times New Roman" w:cs="Times New Roman"/>
        </w:rPr>
        <w:t>: Penger utenfor landets grenser i revers</w:t>
      </w:r>
    </w:p>
    <w:p w:rsidR="001D2A78" w:rsidRDefault="008D6AB6" w:rsidP="001D2A78">
      <w:pPr>
        <w:spacing w:line="360" w:lineRule="auto"/>
        <w:jc w:val="both"/>
        <w:rPr>
          <w:rFonts w:ascii="Times New Roman" w:hAnsi="Times New Roman" w:cs="Times New Roman"/>
        </w:rPr>
      </w:pPr>
      <w:r>
        <w:rPr>
          <w:rFonts w:ascii="Times New Roman" w:hAnsi="Times New Roman" w:cs="Times New Roman"/>
        </w:rPr>
        <w:t>Dersom deflasjons</w:t>
      </w:r>
      <w:r w:rsidR="007A7834">
        <w:rPr>
          <w:rFonts w:ascii="Times New Roman" w:hAnsi="Times New Roman" w:cs="Times New Roman"/>
        </w:rPr>
        <w:t>politikken</w:t>
      </w:r>
      <w:r w:rsidR="00C854D3">
        <w:rPr>
          <w:rFonts w:ascii="Times New Roman" w:hAnsi="Times New Roman" w:cs="Times New Roman"/>
        </w:rPr>
        <w:t xml:space="preserve"> beskrevet ovenfor anses som </w:t>
      </w:r>
      <w:r w:rsidR="001D2A78">
        <w:rPr>
          <w:rFonts w:ascii="Times New Roman" w:hAnsi="Times New Roman" w:cs="Times New Roman"/>
        </w:rPr>
        <w:t>for hard</w:t>
      </w:r>
      <w:r w:rsidR="007A7834">
        <w:rPr>
          <w:rFonts w:ascii="Times New Roman" w:hAnsi="Times New Roman" w:cs="Times New Roman"/>
        </w:rPr>
        <w:t xml:space="preserve">, </w:t>
      </w:r>
      <w:r>
        <w:rPr>
          <w:rFonts w:ascii="Times New Roman" w:hAnsi="Times New Roman" w:cs="Times New Roman"/>
        </w:rPr>
        <w:t>kan</w:t>
      </w:r>
      <w:r w:rsidR="007A7834">
        <w:rPr>
          <w:rFonts w:ascii="Times New Roman" w:hAnsi="Times New Roman" w:cs="Times New Roman"/>
        </w:rPr>
        <w:t xml:space="preserve"> prosessen mildnes noe </w:t>
      </w:r>
      <w:r w:rsidR="001D2A78">
        <w:rPr>
          <w:rFonts w:ascii="Times New Roman" w:hAnsi="Times New Roman" w:cs="Times New Roman"/>
        </w:rPr>
        <w:t xml:space="preserve">ved at ESB samtidig forsøker å skape en økning i basispengemengden </w:t>
      </w:r>
      <w:r w:rsidR="00A8426B">
        <w:rPr>
          <w:rFonts w:ascii="Times New Roman" w:hAnsi="Times New Roman" w:cs="Times New Roman"/>
        </w:rPr>
        <w:t xml:space="preserve">for </w:t>
      </w:r>
      <w:r w:rsidR="001D2A78">
        <w:rPr>
          <w:rFonts w:ascii="Times New Roman" w:hAnsi="Times New Roman" w:cs="Times New Roman"/>
        </w:rPr>
        <w:t>de landene som har opparbeidet seg</w:t>
      </w:r>
      <w:r w:rsidR="00A8426B">
        <w:rPr>
          <w:rFonts w:ascii="Times New Roman" w:hAnsi="Times New Roman" w:cs="Times New Roman"/>
        </w:rPr>
        <w:t xml:space="preserve"> </w:t>
      </w:r>
      <w:r w:rsidR="00A8426B">
        <w:rPr>
          <w:rFonts w:ascii="Times New Roman" w:hAnsi="Times New Roman" w:cs="Times New Roman"/>
          <w:i/>
        </w:rPr>
        <w:t>fordringer</w:t>
      </w:r>
      <w:r w:rsidR="00A8426B">
        <w:rPr>
          <w:rFonts w:ascii="Times New Roman" w:hAnsi="Times New Roman" w:cs="Times New Roman"/>
        </w:rPr>
        <w:t xml:space="preserve"> </w:t>
      </w:r>
      <w:r w:rsidR="001D2A78">
        <w:rPr>
          <w:rFonts w:ascii="Times New Roman" w:hAnsi="Times New Roman" w:cs="Times New Roman"/>
        </w:rPr>
        <w:t xml:space="preserve">på TARGET-balansen. </w:t>
      </w:r>
      <w:r w:rsidR="003264DC">
        <w:rPr>
          <w:rFonts w:ascii="Times New Roman" w:hAnsi="Times New Roman" w:cs="Times New Roman"/>
        </w:rPr>
        <w:t>For at denne politikken skal være praktisk gjennomførbar</w:t>
      </w:r>
      <w:r w:rsidR="001D2A78">
        <w:rPr>
          <w:rFonts w:ascii="Times New Roman" w:hAnsi="Times New Roman" w:cs="Times New Roman"/>
        </w:rPr>
        <w:t xml:space="preserve">, </w:t>
      </w:r>
      <w:r w:rsidR="003264DC">
        <w:rPr>
          <w:rFonts w:ascii="Times New Roman" w:hAnsi="Times New Roman" w:cs="Times New Roman"/>
        </w:rPr>
        <w:t>må restriksj</w:t>
      </w:r>
      <w:r w:rsidR="00C46D55">
        <w:rPr>
          <w:rFonts w:ascii="Times New Roman" w:hAnsi="Times New Roman" w:cs="Times New Roman"/>
        </w:rPr>
        <w:t xml:space="preserve">onene som gjelder refinansieringslån </w:t>
      </w:r>
      <w:r w:rsidR="003264DC">
        <w:rPr>
          <w:rFonts w:ascii="Times New Roman" w:hAnsi="Times New Roman" w:cs="Times New Roman"/>
        </w:rPr>
        <w:t>være diskriminerende</w:t>
      </w:r>
      <w:r w:rsidR="000221B1">
        <w:rPr>
          <w:rFonts w:ascii="Times New Roman" w:hAnsi="Times New Roman" w:cs="Times New Roman"/>
        </w:rPr>
        <w:t xml:space="preserve"> </w:t>
      </w:r>
      <w:r w:rsidR="00A8426B">
        <w:rPr>
          <w:rFonts w:ascii="Times New Roman" w:hAnsi="Times New Roman" w:cs="Times New Roman"/>
        </w:rPr>
        <w:t xml:space="preserve">slik at det </w:t>
      </w:r>
      <w:r w:rsidR="000221B1">
        <w:rPr>
          <w:rFonts w:ascii="Times New Roman" w:hAnsi="Times New Roman" w:cs="Times New Roman"/>
        </w:rPr>
        <w:t xml:space="preserve">nå </w:t>
      </w:r>
      <w:r w:rsidR="00A8426B">
        <w:rPr>
          <w:rFonts w:ascii="Times New Roman" w:hAnsi="Times New Roman" w:cs="Times New Roman"/>
        </w:rPr>
        <w:t xml:space="preserve">er de </w:t>
      </w:r>
      <w:r w:rsidR="003264DC">
        <w:rPr>
          <w:rFonts w:ascii="Times New Roman" w:hAnsi="Times New Roman" w:cs="Times New Roman"/>
        </w:rPr>
        <w:t>mer solide forretningsbankene i Nord</w:t>
      </w:r>
      <w:r w:rsidR="000221B1">
        <w:rPr>
          <w:rFonts w:ascii="Times New Roman" w:hAnsi="Times New Roman" w:cs="Times New Roman"/>
        </w:rPr>
        <w:t xml:space="preserve">-Europa som søker finansiering </w:t>
      </w:r>
      <w:r w:rsidR="003264DC">
        <w:rPr>
          <w:rFonts w:ascii="Times New Roman" w:hAnsi="Times New Roman" w:cs="Times New Roman"/>
        </w:rPr>
        <w:t xml:space="preserve">i de nasjonale forretningsbankene. </w:t>
      </w:r>
      <w:r w:rsidR="001D2A78">
        <w:rPr>
          <w:rFonts w:ascii="Times New Roman" w:hAnsi="Times New Roman" w:cs="Times New Roman"/>
        </w:rPr>
        <w:t>Dette</w:t>
      </w:r>
      <w:r w:rsidR="00A8426B">
        <w:rPr>
          <w:rFonts w:ascii="Times New Roman" w:hAnsi="Times New Roman" w:cs="Times New Roman"/>
        </w:rPr>
        <w:t xml:space="preserve"> kan</w:t>
      </w:r>
      <w:r w:rsidR="000221B1">
        <w:rPr>
          <w:rFonts w:ascii="Times New Roman" w:hAnsi="Times New Roman" w:cs="Times New Roman"/>
        </w:rPr>
        <w:t xml:space="preserve"> trolig la seg gjøre </w:t>
      </w:r>
      <w:r w:rsidR="001D2A78">
        <w:rPr>
          <w:rFonts w:ascii="Times New Roman" w:hAnsi="Times New Roman" w:cs="Times New Roman"/>
        </w:rPr>
        <w:t>ved at man setter en svært lav refinansieringsrente (dvs. nær null)</w:t>
      </w:r>
      <w:r w:rsidR="000221B1">
        <w:rPr>
          <w:rFonts w:ascii="Times New Roman" w:hAnsi="Times New Roman" w:cs="Times New Roman"/>
        </w:rPr>
        <w:t xml:space="preserve"> kombinert med negativ </w:t>
      </w:r>
      <w:r w:rsidR="000F0C16">
        <w:rPr>
          <w:rFonts w:ascii="Times New Roman" w:hAnsi="Times New Roman" w:cs="Times New Roman"/>
        </w:rPr>
        <w:t>innskudd</w:t>
      </w:r>
      <w:r w:rsidR="008739C1">
        <w:rPr>
          <w:rFonts w:ascii="Times New Roman" w:hAnsi="Times New Roman" w:cs="Times New Roman"/>
        </w:rPr>
        <w:t>srente</w:t>
      </w:r>
      <w:r w:rsidR="000B0EBA">
        <w:rPr>
          <w:rFonts w:ascii="Times New Roman" w:hAnsi="Times New Roman" w:cs="Times New Roman"/>
        </w:rPr>
        <w:t xml:space="preserve">, strengt </w:t>
      </w:r>
      <w:r w:rsidR="001D2A78">
        <w:rPr>
          <w:rFonts w:ascii="Times New Roman" w:hAnsi="Times New Roman" w:cs="Times New Roman"/>
        </w:rPr>
        <w:t>krav til sikkerhet og vide likviditetsskranker: Vi ender da trolig</w:t>
      </w:r>
      <w:r w:rsidR="00A8426B">
        <w:rPr>
          <w:rFonts w:ascii="Times New Roman" w:hAnsi="Times New Roman" w:cs="Times New Roman"/>
        </w:rPr>
        <w:t xml:space="preserve"> opp </w:t>
      </w:r>
      <w:r w:rsidR="001D2A78">
        <w:rPr>
          <w:rFonts w:ascii="Times New Roman" w:hAnsi="Times New Roman" w:cs="Times New Roman"/>
        </w:rPr>
        <w:t>med en situasjon hvor det er de mest solide bankene som finansierer seg i sin nasjonale sentralbank</w:t>
      </w:r>
    </w:p>
    <w:p w:rsidR="00A8426B" w:rsidRDefault="005348B4" w:rsidP="00713126">
      <w:pPr>
        <w:spacing w:line="360" w:lineRule="auto"/>
        <w:jc w:val="both"/>
        <w:rPr>
          <w:rFonts w:ascii="Times New Roman" w:hAnsi="Times New Roman" w:cs="Times New Roman"/>
        </w:rPr>
      </w:pPr>
      <w:r>
        <w:rPr>
          <w:rFonts w:ascii="Times New Roman" w:hAnsi="Times New Roman" w:cs="Times New Roman"/>
        </w:rPr>
        <w:t xml:space="preserve">Utfallet av en slik politikk </w:t>
      </w:r>
      <w:r w:rsidR="00A8426B">
        <w:rPr>
          <w:rFonts w:ascii="Times New Roman" w:hAnsi="Times New Roman" w:cs="Times New Roman"/>
        </w:rPr>
        <w:t xml:space="preserve">kan </w:t>
      </w:r>
      <w:r w:rsidR="001D2A78">
        <w:rPr>
          <w:rFonts w:ascii="Times New Roman" w:hAnsi="Times New Roman" w:cs="Times New Roman"/>
        </w:rPr>
        <w:t>bidra til en økning</w:t>
      </w:r>
      <w:r w:rsidR="000F0C16">
        <w:rPr>
          <w:rFonts w:ascii="Times New Roman" w:hAnsi="Times New Roman" w:cs="Times New Roman"/>
        </w:rPr>
        <w:t xml:space="preserve"> i utlånene</w:t>
      </w:r>
      <w:r w:rsidR="000221B1">
        <w:rPr>
          <w:rFonts w:ascii="Times New Roman" w:hAnsi="Times New Roman" w:cs="Times New Roman"/>
        </w:rPr>
        <w:t xml:space="preserve"> og </w:t>
      </w:r>
      <w:r w:rsidR="00F94B59">
        <w:rPr>
          <w:rFonts w:ascii="Times New Roman" w:hAnsi="Times New Roman" w:cs="Times New Roman"/>
        </w:rPr>
        <w:t>basis</w:t>
      </w:r>
      <w:r w:rsidR="001D2A78">
        <w:rPr>
          <w:rFonts w:ascii="Times New Roman" w:hAnsi="Times New Roman" w:cs="Times New Roman"/>
        </w:rPr>
        <w:t xml:space="preserve">pengemengden for de landene som i dag </w:t>
      </w:r>
      <w:r w:rsidR="001D6F34">
        <w:rPr>
          <w:rFonts w:ascii="Times New Roman" w:hAnsi="Times New Roman" w:cs="Times New Roman"/>
        </w:rPr>
        <w:t xml:space="preserve">har </w:t>
      </w:r>
      <w:r w:rsidR="00CD6AFF">
        <w:rPr>
          <w:rFonts w:ascii="Times New Roman" w:hAnsi="Times New Roman" w:cs="Times New Roman"/>
        </w:rPr>
        <w:t xml:space="preserve">TARGET-fordringer. Den andelen av </w:t>
      </w:r>
      <w:r w:rsidR="003264DC">
        <w:rPr>
          <w:rFonts w:ascii="Times New Roman" w:hAnsi="Times New Roman" w:cs="Times New Roman"/>
        </w:rPr>
        <w:t xml:space="preserve">disse pengene </w:t>
      </w:r>
      <w:r w:rsidR="00CD6AFF">
        <w:rPr>
          <w:rFonts w:ascii="Times New Roman" w:hAnsi="Times New Roman" w:cs="Times New Roman"/>
        </w:rPr>
        <w:t>som blir benyttet på hjemmebane</w:t>
      </w:r>
      <w:r w:rsidR="001D2A78">
        <w:rPr>
          <w:rFonts w:ascii="Times New Roman" w:hAnsi="Times New Roman" w:cs="Times New Roman"/>
        </w:rPr>
        <w:t>,</w:t>
      </w:r>
      <w:r w:rsidR="00CD6AFF">
        <w:rPr>
          <w:rFonts w:ascii="Times New Roman" w:hAnsi="Times New Roman" w:cs="Times New Roman"/>
        </w:rPr>
        <w:t xml:space="preserve"> vil på sikt</w:t>
      </w:r>
      <w:r w:rsidR="000221B1">
        <w:rPr>
          <w:rFonts w:ascii="Times New Roman" w:hAnsi="Times New Roman" w:cs="Times New Roman"/>
        </w:rPr>
        <w:t xml:space="preserve"> gjennom økt etterspørsel </w:t>
      </w:r>
      <w:r w:rsidR="003264DC">
        <w:rPr>
          <w:rFonts w:ascii="Times New Roman" w:hAnsi="Times New Roman" w:cs="Times New Roman"/>
        </w:rPr>
        <w:t>drive opp pris- og lønnsnivået</w:t>
      </w:r>
      <w:r w:rsidR="00FE5478">
        <w:rPr>
          <w:rFonts w:ascii="Times New Roman" w:hAnsi="Times New Roman" w:cs="Times New Roman"/>
        </w:rPr>
        <w:t>. Det vil gi et bidrag til å forbedre</w:t>
      </w:r>
      <w:r w:rsidR="001D6F34">
        <w:rPr>
          <w:rFonts w:ascii="Times New Roman" w:hAnsi="Times New Roman" w:cs="Times New Roman"/>
        </w:rPr>
        <w:t xml:space="preserve"> dagens problem</w:t>
      </w:r>
      <w:r w:rsidR="000F0C16">
        <w:rPr>
          <w:rFonts w:ascii="Times New Roman" w:hAnsi="Times New Roman" w:cs="Times New Roman"/>
        </w:rPr>
        <w:t xml:space="preserve"> </w:t>
      </w:r>
      <w:r w:rsidR="001D6F34">
        <w:rPr>
          <w:rFonts w:ascii="Times New Roman" w:hAnsi="Times New Roman" w:cs="Times New Roman"/>
        </w:rPr>
        <w:t>knyttet til konkurransesituasjonen mellom landene som inn</w:t>
      </w:r>
      <w:r w:rsidR="000F0C16">
        <w:rPr>
          <w:rFonts w:ascii="Times New Roman" w:hAnsi="Times New Roman" w:cs="Times New Roman"/>
        </w:rPr>
        <w:t>går i eurosonen,</w:t>
      </w:r>
      <w:r w:rsidR="000F0C16" w:rsidRPr="000F0C16">
        <w:rPr>
          <w:rFonts w:ascii="Times New Roman" w:hAnsi="Times New Roman" w:cs="Times New Roman"/>
        </w:rPr>
        <w:t xml:space="preserve"> </w:t>
      </w:r>
      <w:r w:rsidR="000F0C16">
        <w:rPr>
          <w:rFonts w:ascii="Times New Roman" w:hAnsi="Times New Roman" w:cs="Times New Roman"/>
        </w:rPr>
        <w:t xml:space="preserve">gjennom økt inflasjons </w:t>
      </w:r>
      <w:r w:rsidR="00A8426B">
        <w:rPr>
          <w:rFonts w:ascii="Times New Roman" w:hAnsi="Times New Roman" w:cs="Times New Roman"/>
        </w:rPr>
        <w:t xml:space="preserve">for land med </w:t>
      </w:r>
      <w:r w:rsidR="000F0C16">
        <w:rPr>
          <w:rFonts w:ascii="Times New Roman" w:hAnsi="Times New Roman" w:cs="Times New Roman"/>
        </w:rPr>
        <w:t xml:space="preserve">fordringer. </w:t>
      </w:r>
      <w:r w:rsidR="001D6F34">
        <w:rPr>
          <w:rFonts w:ascii="Times New Roman" w:hAnsi="Times New Roman" w:cs="Times New Roman"/>
        </w:rPr>
        <w:t xml:space="preserve">For den andelen basispenger som blir benyttet utenfor landets grenser, vil </w:t>
      </w:r>
      <w:r w:rsidR="00FE5478">
        <w:rPr>
          <w:rFonts w:ascii="Times New Roman" w:hAnsi="Times New Roman" w:cs="Times New Roman"/>
        </w:rPr>
        <w:t xml:space="preserve">effektene være på linje med </w:t>
      </w:r>
      <w:r w:rsidR="001D6F34">
        <w:rPr>
          <w:rFonts w:ascii="Times New Roman" w:hAnsi="Times New Roman" w:cs="Times New Roman"/>
        </w:rPr>
        <w:t xml:space="preserve">de </w:t>
      </w:r>
      <w:r w:rsidR="00FE5478">
        <w:rPr>
          <w:rFonts w:ascii="Times New Roman" w:hAnsi="Times New Roman" w:cs="Times New Roman"/>
        </w:rPr>
        <w:t>resultater som har blitt</w:t>
      </w:r>
      <w:r w:rsidR="001D6F34">
        <w:rPr>
          <w:rFonts w:ascii="Times New Roman" w:hAnsi="Times New Roman" w:cs="Times New Roman"/>
        </w:rPr>
        <w:t xml:space="preserve"> diskutert tidligere, </w:t>
      </w:r>
      <w:r w:rsidR="00FE5478">
        <w:rPr>
          <w:rFonts w:ascii="Times New Roman" w:hAnsi="Times New Roman" w:cs="Times New Roman"/>
        </w:rPr>
        <w:t>me</w:t>
      </w:r>
      <w:r w:rsidR="000221B1">
        <w:rPr>
          <w:rFonts w:ascii="Times New Roman" w:hAnsi="Times New Roman" w:cs="Times New Roman"/>
        </w:rPr>
        <w:t>n</w:t>
      </w:r>
      <w:r w:rsidR="00A8426B">
        <w:rPr>
          <w:rFonts w:ascii="Times New Roman" w:hAnsi="Times New Roman" w:cs="Times New Roman"/>
        </w:rPr>
        <w:t xml:space="preserve"> slik at </w:t>
      </w:r>
      <w:r w:rsidR="00FE5478">
        <w:rPr>
          <w:rFonts w:ascii="Times New Roman" w:hAnsi="Times New Roman" w:cs="Times New Roman"/>
        </w:rPr>
        <w:t xml:space="preserve">prosessen reversers. </w:t>
      </w:r>
    </w:p>
    <w:p w:rsidR="00FE5478" w:rsidRDefault="00593BB5" w:rsidP="00713126">
      <w:pPr>
        <w:spacing w:line="360" w:lineRule="auto"/>
        <w:jc w:val="both"/>
        <w:rPr>
          <w:rFonts w:ascii="Times New Roman" w:hAnsi="Times New Roman" w:cs="Times New Roman"/>
        </w:rPr>
      </w:pPr>
      <w:r w:rsidRPr="0099361B">
        <w:rPr>
          <w:rFonts w:ascii="Times New Roman" w:hAnsi="Times New Roman" w:cs="Times New Roman"/>
        </w:rPr>
        <w:lastRenderedPageBreak/>
        <w:t>Dermed</w:t>
      </w:r>
      <w:r>
        <w:rPr>
          <w:rFonts w:ascii="Times New Roman" w:hAnsi="Times New Roman" w:cs="Times New Roman"/>
        </w:rPr>
        <w:t xml:space="preserve"> har det blitt redegjort for en politikk hvor ESB </w:t>
      </w:r>
      <w:r w:rsidR="00FE5478">
        <w:rPr>
          <w:rFonts w:ascii="Times New Roman" w:hAnsi="Times New Roman" w:cs="Times New Roman"/>
        </w:rPr>
        <w:t>bidrar aktivt til å redusere de ubalansene som man</w:t>
      </w:r>
      <w:r w:rsidR="001D2A78">
        <w:rPr>
          <w:rFonts w:ascii="Times New Roman" w:hAnsi="Times New Roman" w:cs="Times New Roman"/>
        </w:rPr>
        <w:t xml:space="preserve"> </w:t>
      </w:r>
      <w:r w:rsidR="001D6F34">
        <w:rPr>
          <w:rFonts w:ascii="Times New Roman" w:hAnsi="Times New Roman" w:cs="Times New Roman"/>
        </w:rPr>
        <w:t>gjennom sin pengepolitikk selv</w:t>
      </w:r>
      <w:r w:rsidR="00714818">
        <w:rPr>
          <w:rFonts w:ascii="Times New Roman" w:hAnsi="Times New Roman" w:cs="Times New Roman"/>
        </w:rPr>
        <w:t xml:space="preserve"> tidligere</w:t>
      </w:r>
      <w:r w:rsidR="001D6F34">
        <w:rPr>
          <w:rFonts w:ascii="Times New Roman" w:hAnsi="Times New Roman" w:cs="Times New Roman"/>
        </w:rPr>
        <w:t xml:space="preserve"> har påført </w:t>
      </w:r>
      <w:r w:rsidR="00FE5478">
        <w:rPr>
          <w:rFonts w:ascii="Times New Roman" w:hAnsi="Times New Roman" w:cs="Times New Roman"/>
        </w:rPr>
        <w:t>TARGET-systemet.</w:t>
      </w:r>
    </w:p>
    <w:p w:rsidR="00296892" w:rsidRDefault="00A8426B" w:rsidP="00713126">
      <w:pPr>
        <w:spacing w:line="360" w:lineRule="auto"/>
        <w:jc w:val="both"/>
        <w:rPr>
          <w:rFonts w:ascii="Times New Roman" w:hAnsi="Times New Roman" w:cs="Times New Roman"/>
        </w:rPr>
      </w:pPr>
      <w:r>
        <w:rPr>
          <w:rFonts w:ascii="Times New Roman" w:hAnsi="Times New Roman" w:cs="Times New Roman"/>
        </w:rPr>
        <w:t xml:space="preserve">Merk også at </w:t>
      </w:r>
      <w:r w:rsidR="001D6F34">
        <w:rPr>
          <w:rFonts w:ascii="Times New Roman" w:hAnsi="Times New Roman" w:cs="Times New Roman"/>
        </w:rPr>
        <w:t xml:space="preserve">denne formen for politikk </w:t>
      </w:r>
      <w:r w:rsidR="000F0C16">
        <w:rPr>
          <w:rFonts w:ascii="Times New Roman" w:hAnsi="Times New Roman" w:cs="Times New Roman"/>
        </w:rPr>
        <w:t xml:space="preserve">også </w:t>
      </w:r>
      <w:r w:rsidR="001D6F34">
        <w:rPr>
          <w:rFonts w:ascii="Times New Roman" w:hAnsi="Times New Roman" w:cs="Times New Roman"/>
        </w:rPr>
        <w:t xml:space="preserve">representerer en form for </w:t>
      </w:r>
      <w:r w:rsidR="004425DE">
        <w:rPr>
          <w:rFonts w:ascii="Times New Roman" w:hAnsi="Times New Roman" w:cs="Times New Roman"/>
        </w:rPr>
        <w:t>Ke</w:t>
      </w:r>
      <w:r w:rsidR="00D56A77">
        <w:rPr>
          <w:rFonts w:ascii="Times New Roman" w:hAnsi="Times New Roman" w:cs="Times New Roman"/>
        </w:rPr>
        <w:t>ynesiansk etterspørselspolitikk</w:t>
      </w:r>
      <w:r w:rsidR="001D2A78">
        <w:rPr>
          <w:rFonts w:ascii="Times New Roman" w:hAnsi="Times New Roman" w:cs="Times New Roman"/>
        </w:rPr>
        <w:t>,</w:t>
      </w:r>
      <w:r w:rsidR="00D56A77">
        <w:rPr>
          <w:rFonts w:ascii="Times New Roman" w:hAnsi="Times New Roman" w:cs="Times New Roman"/>
        </w:rPr>
        <w:t xml:space="preserve"> hvor p</w:t>
      </w:r>
      <w:r w:rsidR="00296892">
        <w:rPr>
          <w:rFonts w:ascii="Times New Roman" w:hAnsi="Times New Roman" w:cs="Times New Roman"/>
        </w:rPr>
        <w:t>ositive multiplikatoreffekter</w:t>
      </w:r>
      <w:r>
        <w:rPr>
          <w:rFonts w:ascii="Times New Roman" w:hAnsi="Times New Roman" w:cs="Times New Roman"/>
        </w:rPr>
        <w:t xml:space="preserve"> kan oppstå</w:t>
      </w:r>
      <w:r w:rsidR="004425DE">
        <w:rPr>
          <w:rFonts w:ascii="Times New Roman" w:hAnsi="Times New Roman" w:cs="Times New Roman"/>
        </w:rPr>
        <w:t>.</w:t>
      </w:r>
      <w:r>
        <w:rPr>
          <w:rFonts w:ascii="Times New Roman" w:hAnsi="Times New Roman" w:cs="Times New Roman"/>
        </w:rPr>
        <w:t xml:space="preserve"> Sett opp mot </w:t>
      </w:r>
      <w:r w:rsidR="001D6F34">
        <w:rPr>
          <w:rFonts w:ascii="Times New Roman" w:hAnsi="Times New Roman" w:cs="Times New Roman"/>
        </w:rPr>
        <w:t>diskusjonen om etterspørselsstimulans</w:t>
      </w:r>
      <w:r w:rsidR="001D2A78">
        <w:rPr>
          <w:rFonts w:ascii="Times New Roman" w:hAnsi="Times New Roman" w:cs="Times New Roman"/>
        </w:rPr>
        <w:t>,</w:t>
      </w:r>
      <w:r w:rsidR="001D6F34">
        <w:rPr>
          <w:rFonts w:ascii="Times New Roman" w:hAnsi="Times New Roman" w:cs="Times New Roman"/>
        </w:rPr>
        <w:t xml:space="preserve"> som </w:t>
      </w:r>
      <w:r>
        <w:rPr>
          <w:rFonts w:ascii="Times New Roman" w:hAnsi="Times New Roman" w:cs="Times New Roman"/>
        </w:rPr>
        <w:t xml:space="preserve">stadig er framme i mediene, </w:t>
      </w:r>
      <w:r w:rsidR="004425DE">
        <w:rPr>
          <w:rFonts w:ascii="Times New Roman" w:hAnsi="Times New Roman" w:cs="Times New Roman"/>
        </w:rPr>
        <w:t>er dette forslaget</w:t>
      </w:r>
      <w:r w:rsidR="001D6F34">
        <w:rPr>
          <w:rFonts w:ascii="Times New Roman" w:hAnsi="Times New Roman" w:cs="Times New Roman"/>
        </w:rPr>
        <w:t xml:space="preserve"> </w:t>
      </w:r>
      <w:r w:rsidR="00B66560">
        <w:rPr>
          <w:rFonts w:ascii="Times New Roman" w:hAnsi="Times New Roman" w:cs="Times New Roman"/>
        </w:rPr>
        <w:t>mer</w:t>
      </w:r>
      <w:r w:rsidR="004425DE">
        <w:rPr>
          <w:rFonts w:ascii="Times New Roman" w:hAnsi="Times New Roman" w:cs="Times New Roman"/>
        </w:rPr>
        <w:t xml:space="preserve"> konkret: </w:t>
      </w:r>
      <w:r w:rsidR="004D2AF1" w:rsidRPr="0099361B">
        <w:rPr>
          <w:rFonts w:ascii="Times New Roman" w:hAnsi="Times New Roman" w:cs="Times New Roman"/>
        </w:rPr>
        <w:t>Etterspørselsimpulsen</w:t>
      </w:r>
      <w:r w:rsidR="004D2AF1">
        <w:rPr>
          <w:rFonts w:ascii="Times New Roman" w:hAnsi="Times New Roman" w:cs="Times New Roman"/>
        </w:rPr>
        <w:t>e tilfaller de kriserammede landene i form av impulser til eksports</w:t>
      </w:r>
      <w:r>
        <w:rPr>
          <w:rFonts w:ascii="Times New Roman" w:hAnsi="Times New Roman" w:cs="Times New Roman"/>
        </w:rPr>
        <w:t xml:space="preserve">ektoren for varer og tjenester, </w:t>
      </w:r>
      <w:r w:rsidR="004D2AF1">
        <w:rPr>
          <w:rFonts w:ascii="Times New Roman" w:hAnsi="Times New Roman" w:cs="Times New Roman"/>
        </w:rPr>
        <w:t>i tråd med hvor disse landenes innsatsfaktorer på lang sikt bør flyttes.</w:t>
      </w:r>
    </w:p>
    <w:p w:rsidR="00666D47" w:rsidRDefault="007D3543" w:rsidP="00FB3694">
      <w:pPr>
        <w:spacing w:line="360" w:lineRule="auto"/>
        <w:jc w:val="both"/>
        <w:rPr>
          <w:rFonts w:ascii="Times New Roman" w:hAnsi="Times New Roman" w:cs="Times New Roman"/>
        </w:rPr>
      </w:pPr>
      <w:r>
        <w:rPr>
          <w:rFonts w:ascii="Times New Roman" w:hAnsi="Times New Roman" w:cs="Times New Roman"/>
        </w:rPr>
        <w:t>Dersom det</w:t>
      </w:r>
      <w:r w:rsidR="004425DE">
        <w:rPr>
          <w:rFonts w:ascii="Times New Roman" w:hAnsi="Times New Roman" w:cs="Times New Roman"/>
        </w:rPr>
        <w:t xml:space="preserve"> skulle oppstå </w:t>
      </w:r>
      <w:r w:rsidR="00641730">
        <w:rPr>
          <w:rFonts w:ascii="Times New Roman" w:hAnsi="Times New Roman" w:cs="Times New Roman"/>
        </w:rPr>
        <w:t>en erkjennelse av nødvendigheten av en slik</w:t>
      </w:r>
      <w:r w:rsidR="00A8426B">
        <w:rPr>
          <w:rFonts w:ascii="Times New Roman" w:hAnsi="Times New Roman" w:cs="Times New Roman"/>
        </w:rPr>
        <w:t xml:space="preserve"> ny </w:t>
      </w:r>
      <w:r w:rsidR="00641730">
        <w:rPr>
          <w:rFonts w:ascii="Times New Roman" w:hAnsi="Times New Roman" w:cs="Times New Roman"/>
        </w:rPr>
        <w:t>politikk, kan</w:t>
      </w:r>
      <w:r w:rsidR="00666D47">
        <w:rPr>
          <w:rFonts w:ascii="Times New Roman" w:hAnsi="Times New Roman" w:cs="Times New Roman"/>
        </w:rPr>
        <w:t xml:space="preserve"> en </w:t>
      </w:r>
      <w:r w:rsidR="001D6F34">
        <w:rPr>
          <w:rFonts w:ascii="Times New Roman" w:hAnsi="Times New Roman" w:cs="Times New Roman"/>
        </w:rPr>
        <w:t>spørre seg om den</w:t>
      </w:r>
      <w:r w:rsidR="004425DE">
        <w:rPr>
          <w:rFonts w:ascii="Times New Roman" w:hAnsi="Times New Roman" w:cs="Times New Roman"/>
        </w:rPr>
        <w:t xml:space="preserve"> </w:t>
      </w:r>
      <w:r w:rsidR="009244D3">
        <w:rPr>
          <w:rFonts w:ascii="Times New Roman" w:hAnsi="Times New Roman" w:cs="Times New Roman"/>
        </w:rPr>
        <w:t xml:space="preserve">i hele tatt </w:t>
      </w:r>
      <w:r w:rsidR="004425DE">
        <w:rPr>
          <w:rFonts w:ascii="Times New Roman" w:hAnsi="Times New Roman" w:cs="Times New Roman"/>
        </w:rPr>
        <w:t xml:space="preserve">er praktisk </w:t>
      </w:r>
      <w:r w:rsidR="00A8426B">
        <w:rPr>
          <w:rFonts w:ascii="Times New Roman" w:hAnsi="Times New Roman" w:cs="Times New Roman"/>
        </w:rPr>
        <w:t xml:space="preserve">politisk </w:t>
      </w:r>
      <w:r w:rsidR="004425DE">
        <w:rPr>
          <w:rFonts w:ascii="Times New Roman" w:hAnsi="Times New Roman" w:cs="Times New Roman"/>
        </w:rPr>
        <w:t>gjennomførbart. En sl</w:t>
      </w:r>
      <w:r w:rsidR="001D6F34">
        <w:rPr>
          <w:rFonts w:ascii="Times New Roman" w:hAnsi="Times New Roman" w:cs="Times New Roman"/>
        </w:rPr>
        <w:t xml:space="preserve">ik politikk kan tolkes som </w:t>
      </w:r>
      <w:r w:rsidR="009244D3">
        <w:rPr>
          <w:rFonts w:ascii="Times New Roman" w:hAnsi="Times New Roman" w:cs="Times New Roman"/>
        </w:rPr>
        <w:t xml:space="preserve">at </w:t>
      </w:r>
      <w:r w:rsidR="001D6F34">
        <w:rPr>
          <w:rFonts w:ascii="Times New Roman" w:hAnsi="Times New Roman" w:cs="Times New Roman"/>
        </w:rPr>
        <w:t>ESB tar nasjonale hensyn i sin rentesetting</w:t>
      </w:r>
      <w:r w:rsidR="00666D47">
        <w:rPr>
          <w:rFonts w:ascii="Times New Roman" w:hAnsi="Times New Roman" w:cs="Times New Roman"/>
        </w:rPr>
        <w:t>,</w:t>
      </w:r>
      <w:r w:rsidR="001D6F34">
        <w:rPr>
          <w:rFonts w:ascii="Times New Roman" w:hAnsi="Times New Roman" w:cs="Times New Roman"/>
        </w:rPr>
        <w:t xml:space="preserve"> betinget på ubalansene i TARGET-systemet. </w:t>
      </w:r>
      <w:r w:rsidR="00114BD3">
        <w:rPr>
          <w:rFonts w:ascii="Times New Roman" w:hAnsi="Times New Roman" w:cs="Times New Roman"/>
        </w:rPr>
        <w:t>En balanse som</w:t>
      </w:r>
      <w:r w:rsidR="001D6F34">
        <w:rPr>
          <w:rFonts w:ascii="Times New Roman" w:hAnsi="Times New Roman" w:cs="Times New Roman"/>
        </w:rPr>
        <w:t xml:space="preserve"> </w:t>
      </w:r>
      <w:r w:rsidR="009244D3">
        <w:rPr>
          <w:rFonts w:ascii="Times New Roman" w:hAnsi="Times New Roman" w:cs="Times New Roman"/>
        </w:rPr>
        <w:t>for</w:t>
      </w:r>
      <w:r w:rsidR="001D6F34">
        <w:rPr>
          <w:rFonts w:ascii="Times New Roman" w:hAnsi="Times New Roman" w:cs="Times New Roman"/>
        </w:rPr>
        <w:t xml:space="preserve">øvrig </w:t>
      </w:r>
      <w:r w:rsidR="00114BD3">
        <w:rPr>
          <w:rFonts w:ascii="Times New Roman" w:hAnsi="Times New Roman" w:cs="Times New Roman"/>
        </w:rPr>
        <w:t>ESB selv ikke hadde rapporteringsrutiner</w:t>
      </w:r>
      <w:r w:rsidR="009244D3">
        <w:rPr>
          <w:rFonts w:ascii="Times New Roman" w:hAnsi="Times New Roman" w:cs="Times New Roman"/>
        </w:rPr>
        <w:t xml:space="preserve"> for</w:t>
      </w:r>
      <w:r w:rsidR="00666D47">
        <w:rPr>
          <w:rFonts w:ascii="Times New Roman" w:hAnsi="Times New Roman" w:cs="Times New Roman"/>
        </w:rPr>
        <w:t xml:space="preserve"> </w:t>
      </w:r>
      <w:r w:rsidR="00114BD3">
        <w:rPr>
          <w:rFonts w:ascii="Times New Roman" w:hAnsi="Times New Roman" w:cs="Times New Roman"/>
        </w:rPr>
        <w:t>f</w:t>
      </w:r>
      <w:r w:rsidR="001D6F34">
        <w:rPr>
          <w:rFonts w:ascii="Times New Roman" w:hAnsi="Times New Roman" w:cs="Times New Roman"/>
        </w:rPr>
        <w:t xml:space="preserve">ør Sinn brakte </w:t>
      </w:r>
      <w:r w:rsidR="009244D3">
        <w:rPr>
          <w:rFonts w:ascii="Times New Roman" w:hAnsi="Times New Roman" w:cs="Times New Roman"/>
        </w:rPr>
        <w:t xml:space="preserve">sine tall på banen. Politikken kan også bli vanskeliggjort av at de landene som i dag har </w:t>
      </w:r>
      <w:r w:rsidR="001D6F34">
        <w:rPr>
          <w:rFonts w:ascii="Times New Roman" w:hAnsi="Times New Roman" w:cs="Times New Roman"/>
        </w:rPr>
        <w:t>TARGET-gjeld</w:t>
      </w:r>
      <w:r w:rsidR="009244D3">
        <w:rPr>
          <w:rFonts w:ascii="Times New Roman" w:hAnsi="Times New Roman" w:cs="Times New Roman"/>
        </w:rPr>
        <w:t xml:space="preserve"> har </w:t>
      </w:r>
      <w:r w:rsidR="00114BD3">
        <w:rPr>
          <w:rFonts w:ascii="Times New Roman" w:hAnsi="Times New Roman" w:cs="Times New Roman"/>
        </w:rPr>
        <w:t>flertall i</w:t>
      </w:r>
      <w:r w:rsidR="00666D47">
        <w:rPr>
          <w:rFonts w:ascii="Times New Roman" w:hAnsi="Times New Roman" w:cs="Times New Roman"/>
        </w:rPr>
        <w:t xml:space="preserve"> ESB</w:t>
      </w:r>
      <w:r w:rsidR="00114BD3">
        <w:rPr>
          <w:rFonts w:ascii="Times New Roman" w:hAnsi="Times New Roman" w:cs="Times New Roman"/>
        </w:rPr>
        <w:t xml:space="preserve"> styret.</w:t>
      </w:r>
      <w:r w:rsidR="009244D3">
        <w:rPr>
          <w:rFonts w:ascii="Times New Roman" w:hAnsi="Times New Roman" w:cs="Times New Roman"/>
        </w:rPr>
        <w:t xml:space="preserve"> Riktignok skal ikke nasjonale representanter ta nasjonale hensyn i sin stemmegivning, </w:t>
      </w:r>
      <w:r w:rsidR="00FB3694">
        <w:rPr>
          <w:rFonts w:ascii="Times New Roman" w:hAnsi="Times New Roman" w:cs="Times New Roman"/>
        </w:rPr>
        <w:t>me</w:t>
      </w:r>
      <w:r w:rsidR="00666D47">
        <w:rPr>
          <w:rFonts w:ascii="Times New Roman" w:hAnsi="Times New Roman" w:cs="Times New Roman"/>
        </w:rPr>
        <w:t>n erfaring</w:t>
      </w:r>
      <w:r w:rsidR="00A8426B">
        <w:rPr>
          <w:rFonts w:ascii="Times New Roman" w:hAnsi="Times New Roman" w:cs="Times New Roman"/>
        </w:rPr>
        <w:t>ene til nå peker ikke nødvendigvis i</w:t>
      </w:r>
      <w:r w:rsidR="00666D47">
        <w:rPr>
          <w:rFonts w:ascii="Times New Roman" w:hAnsi="Times New Roman" w:cs="Times New Roman"/>
        </w:rPr>
        <w:t xml:space="preserve"> den retning.</w:t>
      </w:r>
    </w:p>
    <w:p w:rsidR="00966859" w:rsidRPr="0099361B" w:rsidRDefault="000221B1" w:rsidP="00713126">
      <w:pPr>
        <w:pStyle w:val="Heading1"/>
        <w:spacing w:line="360" w:lineRule="auto"/>
        <w:jc w:val="both"/>
        <w:rPr>
          <w:rFonts w:ascii="Times New Roman" w:hAnsi="Times New Roman" w:cs="Times New Roman"/>
        </w:rPr>
      </w:pPr>
      <w:r>
        <w:rPr>
          <w:rFonts w:ascii="Times New Roman" w:hAnsi="Times New Roman" w:cs="Times New Roman"/>
        </w:rPr>
        <w:t>A</w:t>
      </w:r>
      <w:r w:rsidR="00124F51">
        <w:rPr>
          <w:rFonts w:ascii="Times New Roman" w:hAnsi="Times New Roman" w:cs="Times New Roman"/>
        </w:rPr>
        <w:t xml:space="preserve">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736FAC">
        <w:rPr>
          <w:rFonts w:ascii="Times New Roman" w:hAnsi="Times New Roman" w:cs="Times New Roman"/>
        </w:rPr>
        <w:t>ESM, OMT</w:t>
      </w:r>
      <w:r w:rsidR="00975728">
        <w:rPr>
          <w:rFonts w:ascii="Times New Roman" w:hAnsi="Times New Roman" w:cs="Times New Roman"/>
        </w:rPr>
        <w:t>, b</w:t>
      </w:r>
      <w:r w:rsidR="00B76017">
        <w:rPr>
          <w:rFonts w:ascii="Times New Roman" w:hAnsi="Times New Roman" w:cs="Times New Roman"/>
        </w:rPr>
        <w:t>ankunion og</w:t>
      </w:r>
      <w:r w:rsidR="00192067">
        <w:rPr>
          <w:rFonts w:ascii="Times New Roman" w:hAnsi="Times New Roman" w:cs="Times New Roman"/>
        </w:rPr>
        <w:t xml:space="preserve"> euro-obligasjoner</w:t>
      </w:r>
    </w:p>
    <w:p w:rsidR="00A57B95" w:rsidRDefault="005C7165" w:rsidP="00713126">
      <w:pPr>
        <w:spacing w:line="360" w:lineRule="auto"/>
        <w:jc w:val="both"/>
        <w:rPr>
          <w:rFonts w:ascii="Times New Roman" w:hAnsi="Times New Roman" w:cs="Times New Roman"/>
        </w:rPr>
      </w:pPr>
      <w:r>
        <w:rPr>
          <w:rFonts w:ascii="Times New Roman" w:hAnsi="Times New Roman" w:cs="Times New Roman"/>
        </w:rPr>
        <w:t>I det siste alternativet</w:t>
      </w:r>
      <w:r w:rsidR="00666D47">
        <w:rPr>
          <w:rFonts w:ascii="Times New Roman" w:hAnsi="Times New Roman" w:cs="Times New Roman"/>
        </w:rPr>
        <w:t>,</w:t>
      </w:r>
      <w:r w:rsidR="000B0EBA">
        <w:rPr>
          <w:rFonts w:ascii="Times New Roman" w:hAnsi="Times New Roman" w:cs="Times New Roman"/>
        </w:rPr>
        <w:t xml:space="preserve"> samler jeg </w:t>
      </w:r>
      <w:r w:rsidR="00D930FC">
        <w:rPr>
          <w:rFonts w:ascii="Times New Roman" w:hAnsi="Times New Roman" w:cs="Times New Roman"/>
        </w:rPr>
        <w:t xml:space="preserve">alle </w:t>
      </w:r>
      <w:r w:rsidR="00DE6781">
        <w:rPr>
          <w:rFonts w:ascii="Times New Roman" w:hAnsi="Times New Roman" w:cs="Times New Roman"/>
        </w:rPr>
        <w:t xml:space="preserve">tiltakene </w:t>
      </w:r>
      <w:r w:rsidR="006E5C1B">
        <w:rPr>
          <w:rFonts w:ascii="Times New Roman" w:hAnsi="Times New Roman" w:cs="Times New Roman"/>
        </w:rPr>
        <w:t xml:space="preserve">som innebærer en </w:t>
      </w:r>
      <w:r w:rsidR="00DE6781">
        <w:rPr>
          <w:rFonts w:ascii="Times New Roman" w:hAnsi="Times New Roman" w:cs="Times New Roman"/>
        </w:rPr>
        <w:t>intervensjon</w:t>
      </w:r>
      <w:r w:rsidR="006E5C1B">
        <w:rPr>
          <w:rFonts w:ascii="Times New Roman" w:hAnsi="Times New Roman" w:cs="Times New Roman"/>
        </w:rPr>
        <w:t xml:space="preserve"> eller en gradvis nedbygging av </w:t>
      </w:r>
      <w:r w:rsidR="00DE6781">
        <w:rPr>
          <w:rFonts w:ascii="Times New Roman" w:hAnsi="Times New Roman" w:cs="Times New Roman"/>
        </w:rPr>
        <w:t xml:space="preserve">de frie kapitalbevegelsene mellom landene i </w:t>
      </w:r>
      <w:proofErr w:type="spellStart"/>
      <w:r w:rsidR="00DE6781">
        <w:rPr>
          <w:rFonts w:ascii="Times New Roman" w:hAnsi="Times New Roman" w:cs="Times New Roman"/>
        </w:rPr>
        <w:t>eursonen</w:t>
      </w:r>
      <w:proofErr w:type="spellEnd"/>
      <w:r w:rsidR="00DE6781">
        <w:rPr>
          <w:rFonts w:ascii="Times New Roman" w:hAnsi="Times New Roman" w:cs="Times New Roman"/>
        </w:rPr>
        <w:t>. Dette inkluderer</w:t>
      </w:r>
      <w:r w:rsidR="00A8426B">
        <w:rPr>
          <w:rFonts w:ascii="Times New Roman" w:hAnsi="Times New Roman" w:cs="Times New Roman"/>
        </w:rPr>
        <w:t xml:space="preserve"> </w:t>
      </w:r>
      <w:r w:rsidR="000B0EBA">
        <w:rPr>
          <w:rFonts w:ascii="Times New Roman" w:hAnsi="Times New Roman" w:cs="Times New Roman"/>
        </w:rPr>
        <w:t xml:space="preserve">derfor </w:t>
      </w:r>
      <w:r w:rsidR="00DE6781">
        <w:rPr>
          <w:rFonts w:ascii="Times New Roman" w:hAnsi="Times New Roman" w:cs="Times New Roman"/>
        </w:rPr>
        <w:t xml:space="preserve">igangsatte programmer som </w:t>
      </w:r>
      <w:r w:rsidR="00DE6781" w:rsidRPr="00A86F03">
        <w:rPr>
          <w:rFonts w:ascii="Times New Roman" w:hAnsi="Times New Roman" w:cs="Times New Roman"/>
        </w:rPr>
        <w:t xml:space="preserve">ESM (European </w:t>
      </w:r>
      <w:proofErr w:type="spellStart"/>
      <w:r w:rsidR="00DE6781" w:rsidRPr="00A86F03">
        <w:rPr>
          <w:rFonts w:ascii="Times New Roman" w:hAnsi="Times New Roman" w:cs="Times New Roman"/>
        </w:rPr>
        <w:t>Stability</w:t>
      </w:r>
      <w:proofErr w:type="spellEnd"/>
      <w:r w:rsidR="00DE6781" w:rsidRPr="00A86F03">
        <w:rPr>
          <w:rFonts w:ascii="Times New Roman" w:hAnsi="Times New Roman" w:cs="Times New Roman"/>
        </w:rPr>
        <w:t xml:space="preserve"> </w:t>
      </w:r>
      <w:proofErr w:type="spellStart"/>
      <w:r w:rsidR="00DE6781" w:rsidRPr="00A86F03">
        <w:rPr>
          <w:rFonts w:ascii="Times New Roman" w:hAnsi="Times New Roman" w:cs="Times New Roman"/>
        </w:rPr>
        <w:t>Mechanism</w:t>
      </w:r>
      <w:proofErr w:type="spellEnd"/>
      <w:r w:rsidR="00DE6781" w:rsidRPr="00A86F03">
        <w:rPr>
          <w:rFonts w:ascii="Times New Roman" w:hAnsi="Times New Roman" w:cs="Times New Roman"/>
        </w:rPr>
        <w:t>)</w:t>
      </w:r>
      <w:r w:rsidR="00A8426B">
        <w:rPr>
          <w:rFonts w:ascii="Times New Roman" w:hAnsi="Times New Roman" w:cs="Times New Roman"/>
        </w:rPr>
        <w:t>, et</w:t>
      </w:r>
      <w:r w:rsidR="00DE6781">
        <w:rPr>
          <w:rFonts w:ascii="Times New Roman" w:hAnsi="Times New Roman" w:cs="Times New Roman"/>
        </w:rPr>
        <w:t xml:space="preserve"> overnasjonalt organ som skal gi </w:t>
      </w:r>
      <w:proofErr w:type="spellStart"/>
      <w:r w:rsidR="00DE6781">
        <w:rPr>
          <w:rFonts w:ascii="Times New Roman" w:hAnsi="Times New Roman" w:cs="Times New Roman"/>
        </w:rPr>
        <w:t>kriselån</w:t>
      </w:r>
      <w:proofErr w:type="spellEnd"/>
      <w:r w:rsidR="00DE6781">
        <w:rPr>
          <w:rFonts w:ascii="Times New Roman" w:hAnsi="Times New Roman" w:cs="Times New Roman"/>
        </w:rPr>
        <w:t xml:space="preserve"> til banker som har finansielle vanskeligheter. Videre har vi OMT (</w:t>
      </w:r>
      <w:proofErr w:type="spellStart"/>
      <w:r w:rsidR="00DE6781">
        <w:rPr>
          <w:rFonts w:ascii="Times New Roman" w:hAnsi="Times New Roman" w:cs="Times New Roman"/>
        </w:rPr>
        <w:t>Outright</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monetary</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transaction</w:t>
      </w:r>
      <w:proofErr w:type="spellEnd"/>
      <w:r w:rsidR="00DE6781">
        <w:rPr>
          <w:rFonts w:ascii="Times New Roman" w:hAnsi="Times New Roman" w:cs="Times New Roman"/>
        </w:rPr>
        <w:t>) programmet til ESB</w:t>
      </w:r>
      <w:r w:rsidR="00666D47">
        <w:rPr>
          <w:rFonts w:ascii="Times New Roman" w:hAnsi="Times New Roman" w:cs="Times New Roman"/>
        </w:rPr>
        <w:t>,</w:t>
      </w:r>
      <w:r w:rsidR="00DE6781">
        <w:rPr>
          <w:rFonts w:ascii="Times New Roman" w:hAnsi="Times New Roman" w:cs="Times New Roman"/>
        </w:rPr>
        <w:t xml:space="preserve"> som gjennom endring av sentralbankens eiendelsside </w:t>
      </w:r>
      <w:r w:rsidR="00A8426B">
        <w:rPr>
          <w:rFonts w:ascii="Times New Roman" w:hAnsi="Times New Roman" w:cs="Times New Roman"/>
        </w:rPr>
        <w:t xml:space="preserve">skal </w:t>
      </w:r>
      <w:r w:rsidR="00DE6781">
        <w:rPr>
          <w:rFonts w:ascii="Times New Roman" w:hAnsi="Times New Roman" w:cs="Times New Roman"/>
        </w:rPr>
        <w:t xml:space="preserve">få ned </w:t>
      </w:r>
      <w:proofErr w:type="spellStart"/>
      <w:r w:rsidR="00D930FC">
        <w:rPr>
          <w:rFonts w:ascii="Times New Roman" w:hAnsi="Times New Roman" w:cs="Times New Roman"/>
        </w:rPr>
        <w:t>rentespreaden</w:t>
      </w:r>
      <w:proofErr w:type="spellEnd"/>
      <w:r w:rsidR="00D930FC">
        <w:rPr>
          <w:rFonts w:ascii="Times New Roman" w:hAnsi="Times New Roman" w:cs="Times New Roman"/>
        </w:rPr>
        <w:t xml:space="preserve"> mellom</w:t>
      </w:r>
      <w:r w:rsidR="00A57B95">
        <w:rPr>
          <w:rFonts w:ascii="Times New Roman" w:hAnsi="Times New Roman" w:cs="Times New Roman"/>
        </w:rPr>
        <w:t xml:space="preserve"> landenes statsobligasjoner. Men også planlagte programmer</w:t>
      </w:r>
      <w:r w:rsidR="003A5113">
        <w:rPr>
          <w:rFonts w:ascii="Times New Roman" w:hAnsi="Times New Roman" w:cs="Times New Roman"/>
        </w:rPr>
        <w:t xml:space="preserve">, </w:t>
      </w:r>
      <w:r w:rsidR="00A57B95">
        <w:rPr>
          <w:rFonts w:ascii="Times New Roman" w:hAnsi="Times New Roman" w:cs="Times New Roman"/>
        </w:rPr>
        <w:t>som dannelsen av en europeisk bankunion med overføringsmekanismer og innføring av euro-obligasjoner f</w:t>
      </w:r>
      <w:r w:rsidR="006E5C1B">
        <w:rPr>
          <w:rFonts w:ascii="Times New Roman" w:hAnsi="Times New Roman" w:cs="Times New Roman"/>
        </w:rPr>
        <w:t>or</w:t>
      </w:r>
      <w:r w:rsidR="003A5113">
        <w:rPr>
          <w:rFonts w:ascii="Times New Roman" w:hAnsi="Times New Roman" w:cs="Times New Roman"/>
        </w:rPr>
        <w:t xml:space="preserve"> finansiering av statsgjeld</w:t>
      </w:r>
      <w:r w:rsidR="00A57B95">
        <w:rPr>
          <w:rFonts w:ascii="Times New Roman" w:hAnsi="Times New Roman" w:cs="Times New Roman"/>
        </w:rPr>
        <w:t>.</w:t>
      </w:r>
    </w:p>
    <w:p w:rsidR="00B0014E" w:rsidRDefault="00F42526" w:rsidP="00701EA7">
      <w:pPr>
        <w:spacing w:line="360" w:lineRule="auto"/>
        <w:jc w:val="both"/>
        <w:rPr>
          <w:rFonts w:ascii="Times New Roman" w:hAnsi="Times New Roman" w:cs="Times New Roman"/>
        </w:rPr>
      </w:pPr>
      <w:r>
        <w:rPr>
          <w:rFonts w:ascii="Times New Roman" w:hAnsi="Times New Roman" w:cs="Times New Roman"/>
        </w:rPr>
        <w:t>Om en</w:t>
      </w:r>
      <w:r w:rsidR="00CC5C3A">
        <w:rPr>
          <w:rFonts w:ascii="Times New Roman" w:hAnsi="Times New Roman" w:cs="Times New Roman"/>
        </w:rPr>
        <w:t xml:space="preserve">n </w:t>
      </w:r>
      <w:r w:rsidR="007D3543">
        <w:rPr>
          <w:rFonts w:ascii="Times New Roman" w:hAnsi="Times New Roman" w:cs="Times New Roman"/>
        </w:rPr>
        <w:t xml:space="preserve">svært </w:t>
      </w:r>
      <w:r>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sørger for </w:t>
      </w:r>
      <w:r w:rsidR="00A57B95">
        <w:rPr>
          <w:rFonts w:ascii="Times New Roman" w:hAnsi="Times New Roman" w:cs="Times New Roman"/>
        </w:rPr>
        <w:t>reprising av risikopremie</w:t>
      </w:r>
      <w:r w:rsidR="003A5113">
        <w:rPr>
          <w:rFonts w:ascii="Times New Roman" w:hAnsi="Times New Roman" w:cs="Times New Roman"/>
        </w:rPr>
        <w:t>n som gjelder i kapitalmarkedet, e</w:t>
      </w:r>
      <w:r w:rsidR="00A57B95">
        <w:rPr>
          <w:rFonts w:ascii="Times New Roman" w:hAnsi="Times New Roman" w:cs="Times New Roman"/>
        </w:rPr>
        <w:t>nten for finanssektoren eller</w:t>
      </w:r>
      <w:r w:rsidR="009244D3">
        <w:rPr>
          <w:rFonts w:ascii="Times New Roman" w:hAnsi="Times New Roman" w:cs="Times New Roman"/>
        </w:rPr>
        <w:t xml:space="preserve"> statlig </w:t>
      </w:r>
      <w:r w:rsidR="00A57B95">
        <w:rPr>
          <w:rFonts w:ascii="Times New Roman" w:hAnsi="Times New Roman" w:cs="Times New Roman"/>
        </w:rPr>
        <w:t>finansiering. Populariteten</w:t>
      </w:r>
      <w:r w:rsidR="003A5113">
        <w:rPr>
          <w:rFonts w:ascii="Times New Roman" w:hAnsi="Times New Roman" w:cs="Times New Roman"/>
        </w:rPr>
        <w:t xml:space="preserve"> til </w:t>
      </w:r>
      <w:r w:rsidR="00A57B95">
        <w:rPr>
          <w:rFonts w:ascii="Times New Roman" w:hAnsi="Times New Roman" w:cs="Times New Roman"/>
        </w:rPr>
        <w:t>mange av disse forslagene</w:t>
      </w:r>
      <w:r w:rsidR="000B0EBA">
        <w:rPr>
          <w:rFonts w:ascii="Times New Roman" w:hAnsi="Times New Roman" w:cs="Times New Roman"/>
        </w:rPr>
        <w:t>, spesielt blant politikere,</w:t>
      </w:r>
      <w:r w:rsidR="008739C1">
        <w:rPr>
          <w:rFonts w:ascii="Times New Roman" w:hAnsi="Times New Roman" w:cs="Times New Roman"/>
        </w:rPr>
        <w:t xml:space="preserve"> </w:t>
      </w:r>
      <w:r w:rsidR="00A57B95">
        <w:rPr>
          <w:rFonts w:ascii="Times New Roman" w:hAnsi="Times New Roman" w:cs="Times New Roman"/>
        </w:rPr>
        <w:t>synes å være basert på en overbevisning</w:t>
      </w:r>
      <w:r w:rsidR="006E5C1B">
        <w:rPr>
          <w:rFonts w:ascii="Times New Roman" w:hAnsi="Times New Roman" w:cs="Times New Roman"/>
        </w:rPr>
        <w:t xml:space="preserve"> om at</w:t>
      </w:r>
      <w:r w:rsidR="00701EA7">
        <w:rPr>
          <w:rFonts w:ascii="Times New Roman" w:hAnsi="Times New Roman" w:cs="Times New Roman"/>
        </w:rPr>
        <w:t xml:space="preserve"> de</w:t>
      </w:r>
      <w:r w:rsidR="003A5113">
        <w:rPr>
          <w:rFonts w:ascii="Times New Roman" w:hAnsi="Times New Roman" w:cs="Times New Roman"/>
        </w:rPr>
        <w:t xml:space="preserve"> vil </w:t>
      </w:r>
      <w:r w:rsidR="00701EA7">
        <w:rPr>
          <w:rFonts w:ascii="Times New Roman" w:hAnsi="Times New Roman" w:cs="Times New Roman"/>
        </w:rPr>
        <w:t xml:space="preserve">føre til en </w:t>
      </w:r>
      <w:r w:rsidR="006E5C1B">
        <w:rPr>
          <w:rFonts w:ascii="Times New Roman" w:hAnsi="Times New Roman" w:cs="Times New Roman"/>
        </w:rPr>
        <w:t>betydelig reduksjon i</w:t>
      </w:r>
      <w:r w:rsidR="00701EA7">
        <w:rPr>
          <w:rFonts w:ascii="Times New Roman" w:hAnsi="Times New Roman" w:cs="Times New Roman"/>
        </w:rPr>
        <w:t xml:space="preserve"> gjeldskostnadene for de </w:t>
      </w:r>
      <w:r w:rsidR="006E5C1B">
        <w:rPr>
          <w:rFonts w:ascii="Times New Roman" w:hAnsi="Times New Roman" w:cs="Times New Roman"/>
        </w:rPr>
        <w:t>kriserammede landene</w:t>
      </w:r>
      <w:r w:rsidR="00666D47">
        <w:rPr>
          <w:rFonts w:ascii="Times New Roman" w:hAnsi="Times New Roman" w:cs="Times New Roman"/>
        </w:rPr>
        <w:t xml:space="preserve">, </w:t>
      </w:r>
      <w:r w:rsidR="00701EA7">
        <w:rPr>
          <w:rFonts w:ascii="Times New Roman" w:hAnsi="Times New Roman" w:cs="Times New Roman"/>
        </w:rPr>
        <w:t>med tilhørend</w:t>
      </w:r>
      <w:r w:rsidR="004E757E">
        <w:rPr>
          <w:rFonts w:ascii="Times New Roman" w:hAnsi="Times New Roman" w:cs="Times New Roman"/>
        </w:rPr>
        <w:t>e forbedring av statlige finans</w:t>
      </w:r>
      <w:r w:rsidR="00701EA7">
        <w:rPr>
          <w:rFonts w:ascii="Times New Roman" w:hAnsi="Times New Roman" w:cs="Times New Roman"/>
        </w:rPr>
        <w:t xml:space="preserve">er og soliditet i finansnæringen. </w:t>
      </w:r>
      <w:r w:rsidR="006E5C1B">
        <w:rPr>
          <w:rFonts w:ascii="Times New Roman" w:hAnsi="Times New Roman" w:cs="Times New Roman"/>
        </w:rPr>
        <w:t xml:space="preserve">Dermed oppstår muligheten for å komme seg ut av de siste årenes gjeldsspiral, og </w:t>
      </w:r>
      <w:r w:rsidR="00033470">
        <w:rPr>
          <w:rFonts w:ascii="Times New Roman" w:hAnsi="Times New Roman" w:cs="Times New Roman"/>
        </w:rPr>
        <w:t>forhåpentligvis over i en ny bane</w:t>
      </w:r>
      <w:r w:rsidR="00B0014E">
        <w:rPr>
          <w:rFonts w:ascii="Times New Roman" w:hAnsi="Times New Roman" w:cs="Times New Roman"/>
        </w:rPr>
        <w:t xml:space="preserve"> med en bærekraftig økonomisk utvikling. </w:t>
      </w:r>
      <w:r w:rsidR="00701EA7">
        <w:rPr>
          <w:rFonts w:ascii="Times New Roman" w:hAnsi="Times New Roman" w:cs="Times New Roman"/>
        </w:rPr>
        <w:t>Med en slik utvikling</w:t>
      </w:r>
      <w:r w:rsidR="00DB46C4">
        <w:rPr>
          <w:rFonts w:ascii="Times New Roman" w:hAnsi="Times New Roman" w:cs="Times New Roman"/>
        </w:rPr>
        <w:t xml:space="preserve">, </w:t>
      </w:r>
      <w:r w:rsidR="00701EA7">
        <w:rPr>
          <w:rFonts w:ascii="Times New Roman" w:hAnsi="Times New Roman" w:cs="Times New Roman"/>
        </w:rPr>
        <w:t xml:space="preserve">vil landene </w:t>
      </w:r>
      <w:r w:rsidR="000221B1">
        <w:rPr>
          <w:rFonts w:ascii="Times New Roman" w:hAnsi="Times New Roman" w:cs="Times New Roman"/>
        </w:rPr>
        <w:t xml:space="preserve">dessuten </w:t>
      </w:r>
      <w:r w:rsidR="00701EA7">
        <w:rPr>
          <w:rFonts w:ascii="Times New Roman" w:hAnsi="Times New Roman" w:cs="Times New Roman"/>
        </w:rPr>
        <w:t>bli m</w:t>
      </w:r>
      <w:r w:rsidR="00B0014E">
        <w:rPr>
          <w:rFonts w:ascii="Times New Roman" w:hAnsi="Times New Roman" w:cs="Times New Roman"/>
        </w:rPr>
        <w:t>indre avhengig av den form for finansiering som i dag foregår gjennom TARGET-systemet</w:t>
      </w:r>
      <w:r w:rsidR="00701EA7">
        <w:rPr>
          <w:rFonts w:ascii="Times New Roman" w:hAnsi="Times New Roman" w:cs="Times New Roman"/>
        </w:rPr>
        <w:t xml:space="preserve">, </w:t>
      </w:r>
      <w:r w:rsidR="00B0014E">
        <w:rPr>
          <w:rFonts w:ascii="Times New Roman" w:hAnsi="Times New Roman" w:cs="Times New Roman"/>
        </w:rPr>
        <w:t>og ubalanse</w:t>
      </w:r>
      <w:r w:rsidR="00736FAC">
        <w:rPr>
          <w:rFonts w:ascii="Times New Roman" w:hAnsi="Times New Roman" w:cs="Times New Roman"/>
        </w:rPr>
        <w:t>ne</w:t>
      </w:r>
      <w:r w:rsidR="00B0014E">
        <w:rPr>
          <w:rFonts w:ascii="Times New Roman" w:hAnsi="Times New Roman" w:cs="Times New Roman"/>
        </w:rPr>
        <w:t xml:space="preserve"> vil</w:t>
      </w:r>
      <w:r w:rsidR="00736FAC">
        <w:rPr>
          <w:rFonts w:ascii="Times New Roman" w:hAnsi="Times New Roman" w:cs="Times New Roman"/>
        </w:rPr>
        <w:t xml:space="preserve"> derfor </w:t>
      </w:r>
      <w:r w:rsidR="004E5BCF">
        <w:rPr>
          <w:rFonts w:ascii="Times New Roman" w:hAnsi="Times New Roman" w:cs="Times New Roman"/>
        </w:rPr>
        <w:t xml:space="preserve">kunne </w:t>
      </w:r>
      <w:r w:rsidR="00F94B59">
        <w:rPr>
          <w:rFonts w:ascii="Times New Roman" w:hAnsi="Times New Roman" w:cs="Times New Roman"/>
        </w:rPr>
        <w:t>bremse opp eller reduseres.</w:t>
      </w:r>
    </w:p>
    <w:p w:rsidR="00701EA7" w:rsidRDefault="00B0014E" w:rsidP="00713126">
      <w:pPr>
        <w:spacing w:line="360" w:lineRule="auto"/>
        <w:jc w:val="both"/>
        <w:rPr>
          <w:rFonts w:ascii="Times New Roman" w:hAnsi="Times New Roman" w:cs="Times New Roman"/>
        </w:rPr>
      </w:pPr>
      <w:r>
        <w:rPr>
          <w:rFonts w:ascii="Times New Roman" w:hAnsi="Times New Roman" w:cs="Times New Roman"/>
        </w:rPr>
        <w:lastRenderedPageBreak/>
        <w:t>I disse tiltakene ligger det imidlertid</w:t>
      </w:r>
      <w:r w:rsidR="00666D47">
        <w:rPr>
          <w:rFonts w:ascii="Times New Roman" w:hAnsi="Times New Roman" w:cs="Times New Roman"/>
        </w:rPr>
        <w:t xml:space="preserve"> også </w:t>
      </w:r>
      <w:r>
        <w:rPr>
          <w:rFonts w:ascii="Times New Roman" w:hAnsi="Times New Roman" w:cs="Times New Roman"/>
        </w:rPr>
        <w:t>en</w:t>
      </w:r>
      <w:r w:rsidR="004E5BCF">
        <w:rPr>
          <w:rFonts w:ascii="Times New Roman" w:hAnsi="Times New Roman" w:cs="Times New Roman"/>
        </w:rPr>
        <w:t xml:space="preserve"> innebygd </w:t>
      </w:r>
      <w:r>
        <w:rPr>
          <w:rFonts w:ascii="Times New Roman" w:hAnsi="Times New Roman" w:cs="Times New Roman"/>
        </w:rPr>
        <w:t xml:space="preserve">antagelse om det private kapitalmarkedets </w:t>
      </w:r>
      <w:r w:rsidR="00290959">
        <w:rPr>
          <w:rFonts w:ascii="Times New Roman" w:hAnsi="Times New Roman" w:cs="Times New Roman"/>
        </w:rPr>
        <w:t xml:space="preserve">sviktende evne </w:t>
      </w:r>
      <w:r>
        <w:rPr>
          <w:rFonts w:ascii="Times New Roman" w:hAnsi="Times New Roman" w:cs="Times New Roman"/>
        </w:rPr>
        <w:t>til å allok</w:t>
      </w:r>
      <w:r w:rsidR="00701EA7">
        <w:rPr>
          <w:rFonts w:ascii="Times New Roman" w:hAnsi="Times New Roman" w:cs="Times New Roman"/>
        </w:rPr>
        <w:t>ere kapital</w:t>
      </w:r>
      <w:r w:rsidR="00FB3694">
        <w:rPr>
          <w:rFonts w:ascii="Times New Roman" w:hAnsi="Times New Roman" w:cs="Times New Roman"/>
        </w:rPr>
        <w:t xml:space="preserve"> på en effektiv måte</w:t>
      </w:r>
      <w:r w:rsidR="00701EA7">
        <w:rPr>
          <w:rFonts w:ascii="Times New Roman" w:hAnsi="Times New Roman" w:cs="Times New Roman"/>
        </w:rPr>
        <w:t>. Har det private markede</w:t>
      </w:r>
      <w:r w:rsidR="003A5113">
        <w:rPr>
          <w:rFonts w:ascii="Times New Roman" w:hAnsi="Times New Roman" w:cs="Times New Roman"/>
        </w:rPr>
        <w:t xml:space="preserve">t gode allokeringsegenskaper, vil det være </w:t>
      </w:r>
      <w:r>
        <w:rPr>
          <w:rFonts w:ascii="Times New Roman" w:hAnsi="Times New Roman" w:cs="Times New Roman"/>
        </w:rPr>
        <w:t>risikopremien som utgjør den nødvendige</w:t>
      </w:r>
      <w:r w:rsidR="00701EA7">
        <w:rPr>
          <w:rFonts w:ascii="Times New Roman" w:hAnsi="Times New Roman" w:cs="Times New Roman"/>
        </w:rPr>
        <w:t xml:space="preserve"> </w:t>
      </w:r>
      <w:r w:rsidR="008A57F7">
        <w:rPr>
          <w:rFonts w:ascii="Times New Roman" w:hAnsi="Times New Roman" w:cs="Times New Roman"/>
        </w:rPr>
        <w:t>klarerings</w:t>
      </w:r>
      <w:r w:rsidR="00701EA7">
        <w:rPr>
          <w:rFonts w:ascii="Times New Roman" w:hAnsi="Times New Roman" w:cs="Times New Roman"/>
        </w:rPr>
        <w:t>mekanismen</w:t>
      </w:r>
      <w:r w:rsidR="000221B1">
        <w:rPr>
          <w:rFonts w:ascii="Times New Roman" w:hAnsi="Times New Roman" w:cs="Times New Roman"/>
        </w:rPr>
        <w:t xml:space="preserve"> for å </w:t>
      </w:r>
      <w:r w:rsidR="003A5113">
        <w:rPr>
          <w:rFonts w:ascii="Times New Roman" w:hAnsi="Times New Roman" w:cs="Times New Roman"/>
        </w:rPr>
        <w:t xml:space="preserve">fordele kapital til </w:t>
      </w:r>
      <w:r w:rsidR="000221B1">
        <w:rPr>
          <w:rFonts w:ascii="Times New Roman" w:hAnsi="Times New Roman" w:cs="Times New Roman"/>
        </w:rPr>
        <w:t xml:space="preserve">de områder av økonomien hvor de gir høyest avkastning. </w:t>
      </w:r>
      <w:r>
        <w:rPr>
          <w:rFonts w:ascii="Times New Roman" w:hAnsi="Times New Roman" w:cs="Times New Roman"/>
        </w:rPr>
        <w:t xml:space="preserve">En full innføring av </w:t>
      </w:r>
      <w:r w:rsidR="00701EA7">
        <w:rPr>
          <w:rFonts w:ascii="Times New Roman" w:hAnsi="Times New Roman" w:cs="Times New Roman"/>
        </w:rPr>
        <w:t>dette alternativet</w:t>
      </w:r>
      <w:r w:rsidR="00666D47">
        <w:rPr>
          <w:rFonts w:ascii="Times New Roman" w:hAnsi="Times New Roman" w:cs="Times New Roman"/>
        </w:rPr>
        <w:t xml:space="preserve">, </w:t>
      </w:r>
      <w:r w:rsidR="00701EA7">
        <w:rPr>
          <w:rFonts w:ascii="Times New Roman" w:hAnsi="Times New Roman" w:cs="Times New Roman"/>
        </w:rPr>
        <w:t>innebærer derimot at man i stor grad har opphevet denne mekanismen</w:t>
      </w:r>
      <w:r w:rsidR="00666D47">
        <w:rPr>
          <w:rFonts w:ascii="Times New Roman" w:hAnsi="Times New Roman" w:cs="Times New Roman"/>
        </w:rPr>
        <w:t xml:space="preserve"> </w:t>
      </w:r>
      <w:r w:rsidR="00701EA7">
        <w:rPr>
          <w:rFonts w:ascii="Times New Roman" w:hAnsi="Times New Roman" w:cs="Times New Roman"/>
        </w:rPr>
        <w:t>og erstattet den med overnasjonale organ. Dersom disse organene ikke g</w:t>
      </w:r>
      <w:r w:rsidR="00FB3694">
        <w:rPr>
          <w:rFonts w:ascii="Times New Roman" w:hAnsi="Times New Roman" w:cs="Times New Roman"/>
        </w:rPr>
        <w:t xml:space="preserve">jør en bedre jobb enn markedet, </w:t>
      </w:r>
      <w:r w:rsidR="00666D47">
        <w:rPr>
          <w:rFonts w:ascii="Times New Roman" w:hAnsi="Times New Roman" w:cs="Times New Roman"/>
        </w:rPr>
        <w:t xml:space="preserve">vil </w:t>
      </w:r>
      <w:r w:rsidR="00701EA7">
        <w:rPr>
          <w:rFonts w:ascii="Times New Roman" w:hAnsi="Times New Roman" w:cs="Times New Roman"/>
        </w:rPr>
        <w:t>det realøkonomiske bidraget</w:t>
      </w:r>
      <w:r w:rsidR="00DB46C4">
        <w:rPr>
          <w:rFonts w:ascii="Times New Roman" w:hAnsi="Times New Roman" w:cs="Times New Roman"/>
        </w:rPr>
        <w:t xml:space="preserve"> bli at </w:t>
      </w:r>
      <w:r w:rsidR="00FB3694">
        <w:rPr>
          <w:rFonts w:ascii="Times New Roman" w:hAnsi="Times New Roman" w:cs="Times New Roman"/>
        </w:rPr>
        <w:t>vekstevnen i eurosonen</w:t>
      </w:r>
      <w:r w:rsidR="000221B1">
        <w:rPr>
          <w:rFonts w:ascii="Times New Roman" w:hAnsi="Times New Roman" w:cs="Times New Roman"/>
        </w:rPr>
        <w:t xml:space="preserve"> blir svekket. I tillegg til dette vil </w:t>
      </w:r>
      <w:r w:rsidR="00DB46C4">
        <w:rPr>
          <w:rFonts w:ascii="Times New Roman" w:hAnsi="Times New Roman" w:cs="Times New Roman"/>
        </w:rPr>
        <w:t>man</w:t>
      </w:r>
      <w:r w:rsidR="008A57F7">
        <w:rPr>
          <w:rFonts w:ascii="Times New Roman" w:hAnsi="Times New Roman" w:cs="Times New Roman"/>
        </w:rPr>
        <w:t>,</w:t>
      </w:r>
      <w:r w:rsidR="00DB46C4">
        <w:rPr>
          <w:rFonts w:ascii="Times New Roman" w:hAnsi="Times New Roman" w:cs="Times New Roman"/>
        </w:rPr>
        <w:t xml:space="preserve"> </w:t>
      </w:r>
      <w:r w:rsidR="00666D47">
        <w:rPr>
          <w:rFonts w:ascii="Times New Roman" w:hAnsi="Times New Roman" w:cs="Times New Roman"/>
        </w:rPr>
        <w:t xml:space="preserve">i tillegg til det eksisterende TARGET-systemet, </w:t>
      </w:r>
      <w:r w:rsidR="008A57F7">
        <w:rPr>
          <w:rFonts w:ascii="Times New Roman" w:hAnsi="Times New Roman" w:cs="Times New Roman"/>
        </w:rPr>
        <w:t xml:space="preserve">ha etablert enda flere </w:t>
      </w:r>
      <w:r w:rsidR="00FB3694">
        <w:rPr>
          <w:rFonts w:ascii="Times New Roman" w:hAnsi="Times New Roman" w:cs="Times New Roman"/>
        </w:rPr>
        <w:t>mekanisme</w:t>
      </w:r>
      <w:r w:rsidR="008A57F7">
        <w:rPr>
          <w:rFonts w:ascii="Times New Roman" w:hAnsi="Times New Roman" w:cs="Times New Roman"/>
        </w:rPr>
        <w:t>r</w:t>
      </w:r>
      <w:r w:rsidR="00FB3694">
        <w:rPr>
          <w:rFonts w:ascii="Times New Roman" w:hAnsi="Times New Roman" w:cs="Times New Roman"/>
        </w:rPr>
        <w:t xml:space="preserve"> for </w:t>
      </w:r>
      <w:r w:rsidR="00B66560">
        <w:rPr>
          <w:rFonts w:ascii="Times New Roman" w:hAnsi="Times New Roman" w:cs="Times New Roman"/>
        </w:rPr>
        <w:t>overføring av</w:t>
      </w:r>
      <w:r w:rsidR="008A57F7">
        <w:rPr>
          <w:rFonts w:ascii="Times New Roman" w:hAnsi="Times New Roman" w:cs="Times New Roman"/>
        </w:rPr>
        <w:t xml:space="preserve"> økonomiske </w:t>
      </w:r>
      <w:r w:rsidR="00B66560">
        <w:rPr>
          <w:rFonts w:ascii="Times New Roman" w:hAnsi="Times New Roman" w:cs="Times New Roman"/>
        </w:rPr>
        <w:t>resurser mellom</w:t>
      </w:r>
      <w:r w:rsidR="006A6C4D">
        <w:rPr>
          <w:rFonts w:ascii="Times New Roman" w:hAnsi="Times New Roman" w:cs="Times New Roman"/>
        </w:rPr>
        <w:t xml:space="preserve"> enkelte </w:t>
      </w:r>
      <w:r w:rsidR="00666D47">
        <w:rPr>
          <w:rFonts w:ascii="Times New Roman" w:hAnsi="Times New Roman" w:cs="Times New Roman"/>
        </w:rPr>
        <w:t>land</w:t>
      </w:r>
      <w:r w:rsidR="005A6366">
        <w:rPr>
          <w:rFonts w:ascii="Times New Roman" w:hAnsi="Times New Roman" w:cs="Times New Roman"/>
        </w:rPr>
        <w:t xml:space="preserve">. </w:t>
      </w:r>
      <w:r w:rsidR="009D1A9D">
        <w:rPr>
          <w:rFonts w:ascii="Times New Roman" w:hAnsi="Times New Roman" w:cs="Times New Roman"/>
        </w:rPr>
        <w:t xml:space="preserve">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124F51" w:rsidRPr="00850048" w:rsidRDefault="00124F51" w:rsidP="00713126">
          <w:pPr>
            <w:pStyle w:val="Heading1"/>
            <w:jc w:val="both"/>
            <w:rPr>
              <w:lang w:val="en-US"/>
            </w:rPr>
          </w:pPr>
          <w:r w:rsidRPr="00850048">
            <w:rPr>
              <w:lang w:val="en-US"/>
            </w:rPr>
            <w:t>Bibliography</w:t>
          </w:r>
        </w:p>
        <w:sdt>
          <w:sdtPr>
            <w:id w:val="111145805"/>
            <w:bibliography/>
          </w:sdtPr>
          <w:sdtEndPr/>
          <w:sdtContent>
            <w:p w:rsidR="00FF7808" w:rsidRPr="00FF7808" w:rsidRDefault="007702BB" w:rsidP="00FF7808">
              <w:pPr>
                <w:pStyle w:val="Bibliography"/>
                <w:rPr>
                  <w:noProof/>
                  <w:lang w:val="en-US"/>
                </w:rPr>
              </w:pPr>
              <w:r>
                <w:fldChar w:fldCharType="begin"/>
              </w:r>
              <w:r w:rsidR="00124F51" w:rsidRPr="00FF7808">
                <w:rPr>
                  <w:lang w:val="en-US"/>
                </w:rPr>
                <w:instrText xml:space="preserve"> BIBLIOGRAPHY </w:instrText>
              </w:r>
              <w:r>
                <w:fldChar w:fldCharType="separate"/>
              </w:r>
              <w:r w:rsidR="00FF7808" w:rsidRPr="00FF7808">
                <w:rPr>
                  <w:noProof/>
                  <w:lang w:val="en-US"/>
                </w:rPr>
                <w:t>Bindseil, U &amp; Koenig, PJ 2011, 'The economics of TARGET2 balances', SFB 649 discussion paper.</w:t>
              </w:r>
            </w:p>
            <w:p w:rsidR="00FF7808" w:rsidRPr="00FF7808" w:rsidRDefault="00FF7808" w:rsidP="00FF7808">
              <w:pPr>
                <w:pStyle w:val="Bibliography"/>
                <w:rPr>
                  <w:noProof/>
                  <w:lang w:val="en-US"/>
                </w:rPr>
              </w:pPr>
              <w:r w:rsidRPr="00FF7808">
                <w:rPr>
                  <w:noProof/>
                  <w:lang w:val="en-US"/>
                </w:rPr>
                <w:t>De Grauwe, P &amp; Ji, Y 2012, 'What Germany Should Fear Most is Its Own Fear: An Analysis of Target2 and Current Account Imbalances', CEPS Working Documents.</w:t>
              </w:r>
            </w:p>
            <w:p w:rsidR="00FF7808" w:rsidRPr="00FF7808" w:rsidRDefault="00FF7808" w:rsidP="00FF7808">
              <w:pPr>
                <w:pStyle w:val="Bibliography"/>
                <w:rPr>
                  <w:noProof/>
                  <w:lang w:val="en-US"/>
                </w:rPr>
              </w:pPr>
              <w:r w:rsidRPr="00FF7808">
                <w:rPr>
                  <w:noProof/>
                  <w:lang w:val="en-US"/>
                </w:rPr>
                <w:t>'Goldman Sachs European Economic Analysis' 2013, No.03., Goldman Sachs Economic Research, Goldman Sachs Economic Research.</w:t>
              </w:r>
            </w:p>
            <w:p w:rsidR="00FF7808" w:rsidRPr="00FF7808" w:rsidRDefault="00FF7808" w:rsidP="00FF7808">
              <w:pPr>
                <w:pStyle w:val="Bibliography"/>
                <w:rPr>
                  <w:noProof/>
                  <w:lang w:val="en-US"/>
                </w:rPr>
              </w:pPr>
              <w:r w:rsidRPr="00FF7808">
                <w:rPr>
                  <w:noProof/>
                  <w:lang w:val="en-US"/>
                </w:rPr>
                <w:t xml:space="preserve">Hume, D 1752, </w:t>
              </w:r>
              <w:r w:rsidRPr="00FF7808">
                <w:rPr>
                  <w:i/>
                  <w:iCs/>
                  <w:noProof/>
                  <w:lang w:val="en-US"/>
                </w:rPr>
                <w:t>Political discourses</w:t>
              </w:r>
              <w:r w:rsidRPr="00FF7808">
                <w:rPr>
                  <w:noProof/>
                  <w:lang w:val="en-US"/>
                </w:rPr>
                <w:t>, A. Kincaid &amp; A. Donaldson, Edinburgh.</w:t>
              </w:r>
            </w:p>
            <w:p w:rsidR="00FF7808" w:rsidRPr="00FF7808" w:rsidRDefault="00FF7808" w:rsidP="00FF7808">
              <w:pPr>
                <w:pStyle w:val="Bibliography"/>
                <w:rPr>
                  <w:noProof/>
                  <w:lang w:val="en-US"/>
                </w:rPr>
              </w:pPr>
              <w:r w:rsidRPr="00FF7808">
                <w:rPr>
                  <w:noProof/>
                  <w:lang w:val="en-US"/>
                </w:rPr>
                <w:t>Peeters, M &amp; Reijer, A 2011, 'On wage formation, wage flexibility and wage coordination: A focus on the wage impact of productivity in Germany, Greece, Ireland, Portugal, Spain and the United States', Centre for Economic Policy Research.</w:t>
              </w:r>
            </w:p>
            <w:p w:rsidR="00FF7808" w:rsidRPr="00FF7808" w:rsidRDefault="00FF7808" w:rsidP="00FF7808">
              <w:pPr>
                <w:pStyle w:val="Bibliography"/>
                <w:rPr>
                  <w:noProof/>
                  <w:lang w:val="en-US"/>
                </w:rPr>
              </w:pPr>
              <w:r w:rsidRPr="00FF7808">
                <w:rPr>
                  <w:noProof/>
                  <w:lang w:val="en-US"/>
                </w:rPr>
                <w:t xml:space="preserve">Sinn, H-W &amp; Wollmershauser, T 2012, 'Target loans, current account balances and capital flows: the ECB’s rescue facility', </w:t>
              </w:r>
              <w:r w:rsidRPr="00FF7808">
                <w:rPr>
                  <w:i/>
                  <w:iCs/>
                  <w:noProof/>
                  <w:lang w:val="en-US"/>
                </w:rPr>
                <w:t>International Tax and Public Finance</w:t>
              </w:r>
              <w:r w:rsidRPr="00FF7808">
                <w:rPr>
                  <w:noProof/>
                  <w:lang w:val="en-US"/>
                </w:rPr>
                <w:t>, pp. 1-41.</w:t>
              </w:r>
            </w:p>
            <w:p w:rsidR="00124F51" w:rsidRDefault="007702BB" w:rsidP="00FF7808">
              <w:pPr>
                <w:jc w:val="both"/>
              </w:pPr>
              <w:r>
                <w:fldChar w:fldCharType="end"/>
              </w:r>
            </w:p>
          </w:sdtContent>
        </w:sdt>
      </w:sdtContent>
    </w:sdt>
    <w:p w:rsidR="00767A2F" w:rsidRDefault="00767A2F" w:rsidP="00713126">
      <w:pPr>
        <w:pStyle w:val="Caption"/>
        <w:keepNext/>
        <w:spacing w:line="360" w:lineRule="auto"/>
        <w:jc w:val="both"/>
      </w:pPr>
    </w:p>
    <w:p w:rsidR="00767A2F" w:rsidRDefault="00767A2F" w:rsidP="00713126">
      <w:pPr>
        <w:pStyle w:val="Caption"/>
        <w:keepNext/>
        <w:spacing w:line="360" w:lineRule="auto"/>
        <w:jc w:val="both"/>
      </w:pPr>
    </w:p>
    <w:p w:rsidR="00767A2F" w:rsidRDefault="00767A2F" w:rsidP="00713126">
      <w:pPr>
        <w:pStyle w:val="Caption"/>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Caption"/>
        <w:keepNext/>
        <w:spacing w:line="360" w:lineRule="auto"/>
        <w:jc w:val="center"/>
      </w:pPr>
      <w:r>
        <w:t xml:space="preserve">Figur </w:t>
      </w:r>
      <w:r w:rsidR="00A06E2B">
        <w:fldChar w:fldCharType="begin"/>
      </w:r>
      <w:r w:rsidR="00A06E2B">
        <w:instrText xml:space="preserve"> SEQ Figur \* ARABIC </w:instrText>
      </w:r>
      <w:r w:rsidR="00A06E2B">
        <w:fldChar w:fldCharType="separate"/>
      </w:r>
      <w:r w:rsidR="00C3271A">
        <w:rPr>
          <w:noProof/>
        </w:rPr>
        <w:t>1</w:t>
      </w:r>
      <w:r w:rsidR="00A06E2B">
        <w:rPr>
          <w:noProof/>
        </w:rPr>
        <w:fldChar w:fldCharType="end"/>
      </w:r>
      <w:r>
        <w:t>: Off</w:t>
      </w:r>
      <w:r w:rsidR="009F3593">
        <w:t>entlig gjeld som prosent av BNP. Kilde:</w:t>
      </w:r>
      <w:r w:rsidR="009D1A9D">
        <w:t xml:space="preserve"> Eurostat.</w:t>
      </w:r>
    </w:p>
    <w:p w:rsidR="009F3593" w:rsidRPr="009F3593" w:rsidRDefault="009F3593" w:rsidP="00713126">
      <w:pPr>
        <w:jc w:val="both"/>
      </w:pPr>
    </w:p>
    <w:p w:rsidR="00F52932" w:rsidRDefault="00541377" w:rsidP="00713126">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133D0BF6" wp14:editId="2800977D">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4333875"/>
                    </a:xfrm>
                    <a:prstGeom prst="rect">
                      <a:avLst/>
                    </a:prstGeom>
                    <a:noFill/>
                    <a:ln>
                      <a:noFill/>
                    </a:ln>
                  </pic:spPr>
                </pic:pic>
              </a:graphicData>
            </a:graphic>
          </wp:inline>
        </w:drawing>
      </w:r>
    </w:p>
    <w:p w:rsidR="00FE7574" w:rsidRDefault="00FE7574" w:rsidP="00713126">
      <w:pPr>
        <w:spacing w:line="360" w:lineRule="auto"/>
        <w:ind w:left="360"/>
        <w:jc w:val="both"/>
        <w:rPr>
          <w:rFonts w:ascii="Times New Roman" w:hAnsi="Times New Roman" w:cs="Times New Roman"/>
          <w:noProof/>
        </w:rPr>
      </w:pPr>
    </w:p>
    <w:p w:rsidR="009D1A9D" w:rsidRDefault="009D1A9D" w:rsidP="00713126">
      <w:pPr>
        <w:pStyle w:val="Caption"/>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Caption"/>
        <w:keepNext/>
        <w:spacing w:line="360" w:lineRule="auto"/>
        <w:jc w:val="center"/>
      </w:pPr>
      <w:r>
        <w:t xml:space="preserve">Figur </w:t>
      </w:r>
      <w:r w:rsidR="00A06E2B">
        <w:fldChar w:fldCharType="begin"/>
      </w:r>
      <w:r w:rsidR="00A06E2B">
        <w:instrText xml:space="preserve"> SEQ Figur \* ARABIC </w:instrText>
      </w:r>
      <w:r w:rsidR="00A06E2B">
        <w:fldChar w:fldCharType="separate"/>
      </w:r>
      <w:r w:rsidR="00C3271A">
        <w:rPr>
          <w:noProof/>
        </w:rPr>
        <w:t>2</w:t>
      </w:r>
      <w:r w:rsidR="00A06E2B">
        <w:rPr>
          <w:noProof/>
        </w:rPr>
        <w:fldChar w:fldCharType="end"/>
      </w:r>
      <w:r>
        <w:t>: Lange renter på stats</w:t>
      </w:r>
      <w:r w:rsidR="009F3593">
        <w:t>obligasjoner med 10-års løpetid. Kilde:</w:t>
      </w:r>
      <w:r w:rsidR="009D1A9D">
        <w:t xml:space="preserve"> Eurostat.</w:t>
      </w:r>
    </w:p>
    <w:p w:rsidR="00FE7574" w:rsidRDefault="00FE7574" w:rsidP="00713126">
      <w:pPr>
        <w:spacing w:line="360" w:lineRule="auto"/>
        <w:ind w:left="360"/>
        <w:jc w:val="both"/>
        <w:rPr>
          <w:rFonts w:ascii="Times New Roman" w:hAnsi="Times New Roman" w:cs="Times New Roman"/>
          <w:noProof/>
        </w:rPr>
      </w:pPr>
    </w:p>
    <w:p w:rsidR="00B76017" w:rsidRDefault="008739C1" w:rsidP="00713126">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39C055F3" wp14:editId="22AE2651">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4467225"/>
                    </a:xfrm>
                    <a:prstGeom prst="rect">
                      <a:avLst/>
                    </a:prstGeom>
                    <a:noFill/>
                    <a:ln>
                      <a:noFill/>
                    </a:ln>
                  </pic:spPr>
                </pic:pic>
              </a:graphicData>
            </a:graphic>
          </wp:inline>
        </w:drawing>
      </w:r>
    </w:p>
    <w:p w:rsidR="00A31CCC" w:rsidRPr="006F078E" w:rsidRDefault="00A31CCC" w:rsidP="00713126">
      <w:pPr>
        <w:pStyle w:val="Caption"/>
        <w:keepNext/>
        <w:spacing w:line="360" w:lineRule="auto"/>
        <w:jc w:val="both"/>
        <w:rPr>
          <w:rFonts w:ascii="Times New Roman" w:hAnsi="Times New Roman" w:cs="Times New Roman"/>
          <w:b w:val="0"/>
        </w:rPr>
      </w:pPr>
      <w:r w:rsidRPr="009F3593">
        <w:rPr>
          <w:rFonts w:ascii="Times New Roman" w:hAnsi="Times New Roman" w:cs="Times New Roman"/>
          <w:b w:val="0"/>
        </w:rPr>
        <w:lastRenderedPageBreak/>
        <w:t xml:space="preserve">Figur </w:t>
      </w:r>
      <w:r w:rsidR="007702BB">
        <w:rPr>
          <w:rFonts w:ascii="Times New Roman" w:hAnsi="Times New Roman" w:cs="Times New Roman"/>
          <w:b w:val="0"/>
        </w:rPr>
        <w:fldChar w:fldCharType="begin"/>
      </w:r>
      <w:r w:rsidR="00FF0AA7">
        <w:rPr>
          <w:rFonts w:ascii="Times New Roman" w:hAnsi="Times New Roman" w:cs="Times New Roman"/>
          <w:b w:val="0"/>
        </w:rPr>
        <w:instrText xml:space="preserve"> SEQ Figur \* ARABIC </w:instrText>
      </w:r>
      <w:r w:rsidR="007702BB">
        <w:rPr>
          <w:rFonts w:ascii="Times New Roman" w:hAnsi="Times New Roman" w:cs="Times New Roman"/>
          <w:b w:val="0"/>
        </w:rPr>
        <w:fldChar w:fldCharType="separate"/>
      </w:r>
      <w:r w:rsidR="00C3271A">
        <w:rPr>
          <w:rFonts w:ascii="Times New Roman" w:hAnsi="Times New Roman" w:cs="Times New Roman"/>
          <w:b w:val="0"/>
          <w:noProof/>
        </w:rPr>
        <w:t>3</w:t>
      </w:r>
      <w:r w:rsidR="007702BB">
        <w:rPr>
          <w:rFonts w:ascii="Times New Roman" w:hAnsi="Times New Roman" w:cs="Times New Roman"/>
          <w:b w:val="0"/>
        </w:rPr>
        <w:fldChar w:fldCharType="end"/>
      </w:r>
      <w:r w:rsidRPr="009F3593">
        <w:rPr>
          <w:rFonts w:ascii="Times New Roman" w:hAnsi="Times New Roman" w:cs="Times New Roman"/>
          <w:b w:val="0"/>
        </w:rPr>
        <w:t xml:space="preserve">: </w:t>
      </w:r>
      <w:r w:rsidR="009F3593" w:rsidRPr="009F3593">
        <w:rPr>
          <w:rFonts w:ascii="Times New Roman" w:hAnsi="Times New Roman" w:cs="Times New Roman"/>
          <w:b w:val="0"/>
        </w:rPr>
        <w:t xml:space="preserve">Fordringer (+) og gjeld (-) på </w:t>
      </w:r>
      <w:r w:rsidR="003059FE" w:rsidRPr="009F3593">
        <w:rPr>
          <w:rFonts w:ascii="Times New Roman" w:hAnsi="Times New Roman" w:cs="Times New Roman"/>
          <w:b w:val="0"/>
          <w:bCs w:val="0"/>
          <w:color w:val="4F83BE"/>
        </w:rPr>
        <w:t>TARGET-</w:t>
      </w:r>
      <w:r w:rsidR="00767A2F" w:rsidRPr="009F3593">
        <w:rPr>
          <w:rFonts w:ascii="Times New Roman" w:hAnsi="Times New Roman" w:cs="Times New Roman"/>
          <w:b w:val="0"/>
          <w:bCs w:val="0"/>
          <w:color w:val="4F83BE"/>
        </w:rPr>
        <w:t>balansen</w:t>
      </w:r>
      <w:r w:rsidR="009F3593" w:rsidRPr="009F3593">
        <w:rPr>
          <w:rFonts w:ascii="Times New Roman" w:hAnsi="Times New Roman" w:cs="Times New Roman"/>
          <w:b w:val="0"/>
          <w:bCs w:val="0"/>
          <w:color w:val="4F83BE"/>
        </w:rPr>
        <w:t xml:space="preserve">. </w:t>
      </w:r>
      <w:r w:rsidR="009F3593" w:rsidRPr="006F078E">
        <w:rPr>
          <w:rFonts w:ascii="Times New Roman" w:hAnsi="Times New Roman" w:cs="Times New Roman"/>
          <w:b w:val="0"/>
          <w:bCs w:val="0"/>
          <w:color w:val="4F83BE"/>
        </w:rPr>
        <w:t xml:space="preserve">Kilde: </w:t>
      </w:r>
      <w:proofErr w:type="spellStart"/>
      <w:r w:rsidR="009F3593" w:rsidRPr="006F078E">
        <w:rPr>
          <w:rFonts w:ascii="Times New Roman" w:hAnsi="Times New Roman" w:cs="Times New Roman"/>
          <w:b w:val="0"/>
          <w:bCs w:val="0"/>
          <w:color w:val="4F83BE"/>
        </w:rPr>
        <w:t>Datastream</w:t>
      </w:r>
      <w:proofErr w:type="spellEnd"/>
      <w:r w:rsidR="009F3593"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EndPr/>
        <w:sdtContent>
          <w:r w:rsidR="007702BB" w:rsidRPr="009F3593">
            <w:rPr>
              <w:rFonts w:ascii="Times New Roman" w:hAnsi="Times New Roman" w:cs="Times New Roman"/>
              <w:b w:val="0"/>
              <w:bCs w:val="0"/>
              <w:color w:val="4F83BE"/>
            </w:rPr>
            <w:fldChar w:fldCharType="begin"/>
          </w:r>
          <w:r w:rsidR="009F3593" w:rsidRPr="006F078E">
            <w:rPr>
              <w:rFonts w:ascii="Times New Roman" w:hAnsi="Times New Roman" w:cs="Times New Roman"/>
              <w:b w:val="0"/>
              <w:bCs w:val="0"/>
              <w:color w:val="4F83BE"/>
            </w:rPr>
            <w:instrText xml:space="preserve"> CITATION sinn2012targetSin12 \l 1044 </w:instrText>
          </w:r>
          <w:r w:rsidR="007702BB"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7702BB" w:rsidRPr="009F3593">
            <w:rPr>
              <w:rFonts w:ascii="Times New Roman" w:hAnsi="Times New Roman" w:cs="Times New Roman"/>
              <w:b w:val="0"/>
              <w:bCs w:val="0"/>
              <w:color w:val="4F83BE"/>
            </w:rPr>
            <w:fldChar w:fldCharType="end"/>
          </w:r>
        </w:sdtContent>
      </w:sdt>
      <w:r w:rsidR="009F3593" w:rsidRPr="006F078E">
        <w:rPr>
          <w:rFonts w:ascii="Times New Roman" w:hAnsi="Times New Roman" w:cs="Times New Roman"/>
          <w:b w:val="0"/>
          <w:bCs w:val="0"/>
          <w:color w:val="4F83BE"/>
        </w:rPr>
        <w:t xml:space="preserve"> </w:t>
      </w:r>
    </w:p>
    <w:p w:rsidR="00D11E91" w:rsidRDefault="00AF4ACD" w:rsidP="00713126">
      <w:pPr>
        <w:spacing w:line="360" w:lineRule="auto"/>
        <w:jc w:val="both"/>
        <w:rPr>
          <w:lang w:val="en-US"/>
        </w:rPr>
      </w:pPr>
      <w:r>
        <w:rPr>
          <w:noProof/>
        </w:rPr>
        <w:drawing>
          <wp:inline distT="0" distB="0" distL="0" distR="0" wp14:anchorId="4D8AED61" wp14:editId="65C1927B">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3059FE" w:rsidRDefault="003059FE" w:rsidP="00713126">
      <w:pPr>
        <w:spacing w:line="360" w:lineRule="auto"/>
        <w:jc w:val="both"/>
        <w:rPr>
          <w:lang w:val="en-US"/>
        </w:rPr>
      </w:pPr>
    </w:p>
    <w:p w:rsidR="003059FE" w:rsidRDefault="003059FE"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FF0AA7" w:rsidRDefault="00FF0AA7" w:rsidP="00713126">
      <w:pPr>
        <w:pStyle w:val="Caption"/>
        <w:keepNext/>
        <w:jc w:val="both"/>
      </w:pPr>
      <w:r>
        <w:lastRenderedPageBreak/>
        <w:t xml:space="preserve">Figur </w:t>
      </w:r>
      <w:r w:rsidR="00A06E2B">
        <w:fldChar w:fldCharType="begin"/>
      </w:r>
      <w:r w:rsidR="00A06E2B">
        <w:instrText xml:space="preserve"> SEQ Figur \* ARABIC </w:instrText>
      </w:r>
      <w:r w:rsidR="00A06E2B">
        <w:fldChar w:fldCharType="separate"/>
      </w:r>
      <w:r w:rsidR="00C3271A">
        <w:rPr>
          <w:noProof/>
        </w:rPr>
        <w:t>4</w:t>
      </w:r>
      <w:r w:rsidR="00A06E2B">
        <w:rPr>
          <w:noProof/>
        </w:rPr>
        <w:fldChar w:fldCharType="end"/>
      </w:r>
      <w:r>
        <w:rPr>
          <w:rFonts w:ascii="Times New Roman" w:hAnsi="Times New Roman" w:cs="Times New Roman"/>
        </w:rPr>
        <w:t>:</w:t>
      </w:r>
      <w:r w:rsidR="00531E20">
        <w:rPr>
          <w:rFonts w:ascii="Times New Roman" w:hAnsi="Times New Roman" w:cs="Times New Roman"/>
        </w:rPr>
        <w:t xml:space="preserve"> Penger utenfor landets grenser under </w:t>
      </w:r>
      <w:proofErr w:type="spellStart"/>
      <w:r>
        <w:t>Bretton</w:t>
      </w:r>
      <w:proofErr w:type="spellEnd"/>
      <w:r>
        <w:t xml:space="preserve"> Woods-systemet</w:t>
      </w:r>
      <w:r w:rsidR="00440433">
        <w:t>. F</w:t>
      </w:r>
      <w:r w:rsidR="004E06FC">
        <w:t xml:space="preserve">orårsaket </w:t>
      </w:r>
      <w:r w:rsidR="00440433">
        <w:t xml:space="preserve">her </w:t>
      </w:r>
      <w:r w:rsidR="004E06FC">
        <w:t xml:space="preserve">av en økning i basispenger. </w:t>
      </w:r>
    </w:p>
    <w:p w:rsidR="00FF0AA7" w:rsidRDefault="00A06E2B" w:rsidP="00851952">
      <w:pPr>
        <w:spacing w:line="360" w:lineRule="auto"/>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365.2pt">
            <v:imagedata r:id="rId12" o:title=""/>
          </v:shape>
        </w:pict>
      </w:r>
      <w:del w:id="1" w:author="Halvorsen, Jørn Inge" w:date="2013-05-06T13:05:00Z">
        <w:r w:rsidR="0064400C" w:rsidDel="007A5EC7">
          <w:rPr>
            <w:noProof/>
          </w:rPr>
          <w:lastRenderedPageBreak/>
          <w:drawing>
            <wp:inline distT="0" distB="0" distL="0" distR="0" wp14:anchorId="4E1D5645" wp14:editId="568369E2">
              <wp:extent cx="5962015" cy="4791710"/>
              <wp:effectExtent l="0" t="0" r="635" b="8890"/>
              <wp:docPr id="6"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4791710"/>
                      </a:xfrm>
                      <a:prstGeom prst="rect">
                        <a:avLst/>
                      </a:prstGeom>
                      <a:noFill/>
                      <a:ln>
                        <a:noFill/>
                      </a:ln>
                    </pic:spPr>
                  </pic:pic>
                </a:graphicData>
              </a:graphic>
            </wp:inline>
          </w:drawing>
        </w:r>
      </w:del>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6A452B"/>
    <w:p w:rsidR="006A452B" w:rsidRPr="006A452B" w:rsidRDefault="006A452B" w:rsidP="006A452B"/>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0A7E6F" w:rsidRDefault="000A7E6F" w:rsidP="00713126">
      <w:pPr>
        <w:pStyle w:val="Caption"/>
        <w:keepNext/>
        <w:jc w:val="both"/>
      </w:pPr>
      <w:r>
        <w:t xml:space="preserve">Figur </w:t>
      </w:r>
      <w:r w:rsidR="00A06E2B">
        <w:fldChar w:fldCharType="begin"/>
      </w:r>
      <w:r w:rsidR="00A06E2B">
        <w:instrText xml:space="preserve"> SEQ Figur \* ARABIC </w:instrText>
      </w:r>
      <w:r w:rsidR="00A06E2B">
        <w:fldChar w:fldCharType="separate"/>
      </w:r>
      <w:r w:rsidR="00C3271A">
        <w:rPr>
          <w:noProof/>
        </w:rPr>
        <w:t>5</w:t>
      </w:r>
      <w:r w:rsidR="00A06E2B">
        <w:rPr>
          <w:noProof/>
        </w:rPr>
        <w:fldChar w:fldCharType="end"/>
      </w:r>
      <w:r>
        <w:t xml:space="preserve">: </w:t>
      </w:r>
      <w:r w:rsidR="00531E20">
        <w:t xml:space="preserve">Penger utenfor landets grenser i </w:t>
      </w:r>
      <w:proofErr w:type="spellStart"/>
      <w:r>
        <w:t>eursonen</w:t>
      </w:r>
      <w:proofErr w:type="spellEnd"/>
      <w:r w:rsidR="00440433">
        <w:t>. F</w:t>
      </w:r>
      <w:r w:rsidR="00531E20">
        <w:t xml:space="preserve">orårsaket </w:t>
      </w:r>
      <w:r w:rsidR="00440433">
        <w:t xml:space="preserve">her </w:t>
      </w:r>
      <w:r w:rsidR="00531E20">
        <w:t xml:space="preserve">av </w:t>
      </w:r>
      <w:r>
        <w:t>en økning i basispengemengden.</w:t>
      </w:r>
    </w:p>
    <w:p w:rsidR="006A452B" w:rsidRPr="006A452B" w:rsidRDefault="00A06E2B" w:rsidP="006A452B">
      <w:r>
        <w:rPr>
          <w:noProof/>
        </w:rPr>
        <w:lastRenderedPageBreak/>
        <w:pict>
          <v:shape id="_x0000_i1026" type="#_x0000_t75" style="width:494.2pt;height:365.2pt">
            <v:imagedata r:id="rId14" o:title=""/>
          </v:shape>
        </w:pict>
      </w:r>
      <w:del w:id="2" w:author="Halvorsen, Jørn Inge" w:date="2013-05-06T13:05:00Z">
        <w:r w:rsidR="0064400C" w:rsidDel="007A5EC7">
          <w:rPr>
            <w:noProof/>
          </w:rPr>
          <w:lastRenderedPageBreak/>
          <w:drawing>
            <wp:inline distT="0" distB="0" distL="0" distR="0" wp14:anchorId="0A81F49F" wp14:editId="3692325B">
              <wp:extent cx="5962015" cy="4791710"/>
              <wp:effectExtent l="0" t="0" r="635" b="8890"/>
              <wp:docPr id="5"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015" cy="4791710"/>
                      </a:xfrm>
                      <a:prstGeom prst="rect">
                        <a:avLst/>
                      </a:prstGeom>
                      <a:noFill/>
                      <a:ln>
                        <a:noFill/>
                      </a:ln>
                    </pic:spPr>
                  </pic:pic>
                </a:graphicData>
              </a:graphic>
            </wp:inline>
          </w:drawing>
        </w:r>
      </w:del>
    </w:p>
    <w:p w:rsidR="00EB6AD6" w:rsidRDefault="00EB6AD6" w:rsidP="00851952">
      <w:pPr>
        <w:spacing w:line="360" w:lineRule="auto"/>
        <w:jc w:val="center"/>
        <w:rPr>
          <w:noProof/>
        </w:rPr>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A31CCC" w:rsidRDefault="001F1A33" w:rsidP="00713126">
      <w:pPr>
        <w:pStyle w:val="Caption"/>
        <w:keepNext/>
        <w:jc w:val="both"/>
      </w:pPr>
      <w:r>
        <w:t>Figur 6</w:t>
      </w:r>
      <w:r w:rsidR="00A31CCC">
        <w:t xml:space="preserve">: </w:t>
      </w:r>
      <w:r w:rsidR="00531E20">
        <w:t xml:space="preserve">Penger utenfor landets grenser i </w:t>
      </w:r>
      <w:proofErr w:type="spellStart"/>
      <w:r w:rsidR="00531E20">
        <w:t>eursonen</w:t>
      </w:r>
      <w:proofErr w:type="spellEnd"/>
      <w:r w:rsidR="00440433">
        <w:t>. F</w:t>
      </w:r>
      <w:r w:rsidR="00531E20">
        <w:t xml:space="preserve">orårsaket </w:t>
      </w:r>
      <w:r w:rsidR="00440433">
        <w:t xml:space="preserve">her </w:t>
      </w:r>
      <w:r w:rsidR="00531E20">
        <w:t xml:space="preserve">av </w:t>
      </w:r>
      <w:r w:rsidR="00FF0AA7">
        <w:t>endrede</w:t>
      </w:r>
      <w:r w:rsidR="001841A4">
        <w:t xml:space="preserve"> innskuddspreferanser. </w:t>
      </w:r>
    </w:p>
    <w:p w:rsidR="006A452B" w:rsidRPr="006A452B" w:rsidRDefault="00A06E2B" w:rsidP="006A452B">
      <w:r>
        <w:rPr>
          <w:noProof/>
        </w:rPr>
        <w:lastRenderedPageBreak/>
        <w:pict>
          <v:shape id="_x0000_i1027" type="#_x0000_t75" style="width:527.6pt;height:365.2pt">
            <v:imagedata r:id="rId16" o:title=""/>
          </v:shape>
        </w:pict>
      </w:r>
      <w:del w:id="3" w:author="Halvorsen, Jørn Inge" w:date="2013-05-06T13:05:00Z">
        <w:r w:rsidR="0064400C" w:rsidDel="007A5EC7">
          <w:rPr>
            <w:noProof/>
          </w:rPr>
          <w:lastRenderedPageBreak/>
          <w:drawing>
            <wp:inline distT="0" distB="0" distL="0" distR="0" wp14:anchorId="21A2A88C" wp14:editId="7828D461">
              <wp:extent cx="6071870" cy="4791710"/>
              <wp:effectExtent l="0" t="0" r="5080" b="8890"/>
              <wp:docPr id="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1870" cy="4791710"/>
                      </a:xfrm>
                      <a:prstGeom prst="rect">
                        <a:avLst/>
                      </a:prstGeom>
                      <a:noFill/>
                      <a:ln>
                        <a:noFill/>
                      </a:ln>
                    </pic:spPr>
                  </pic:pic>
                </a:graphicData>
              </a:graphic>
            </wp:inline>
          </w:drawing>
        </w:r>
      </w:del>
    </w:p>
    <w:p w:rsidR="00EB6AD6" w:rsidRPr="00EB6AD6" w:rsidRDefault="00EB6AD6" w:rsidP="00851952">
      <w:pPr>
        <w:jc w:val="center"/>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Pr="006A452B" w:rsidRDefault="006A452B" w:rsidP="006A452B"/>
    <w:p w:rsidR="00A31CCC" w:rsidRPr="006F078E" w:rsidRDefault="001F1A33" w:rsidP="00713126">
      <w:pPr>
        <w:pStyle w:val="Caption"/>
        <w:keepNext/>
        <w:jc w:val="both"/>
      </w:pPr>
      <w:r>
        <w:t>Figur 7</w:t>
      </w:r>
      <w:r w:rsidR="00A31CCC">
        <w:t>: Utviklingen i Target</w:t>
      </w:r>
      <w:r w:rsidR="00FF0AA7">
        <w:t>-</w:t>
      </w:r>
      <w:r w:rsidR="00A31CCC">
        <w:t xml:space="preserve">gjelden og driftsbalansen for </w:t>
      </w:r>
      <w:r w:rsidR="00FF0AA7">
        <w:t>PIGS-landene totalt.</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w:t>
      </w:r>
      <w:r w:rsidR="00FF0AA7" w:rsidRPr="006F078E">
        <w:rPr>
          <w:rFonts w:ascii="Times New Roman" w:hAnsi="Times New Roman" w:cs="Times New Roman"/>
          <w:b w:val="0"/>
          <w:bCs w:val="0"/>
          <w:color w:val="4F83BE"/>
        </w:rPr>
        <w:t xml:space="preserve">Kilde: </w:t>
      </w:r>
      <w:proofErr w:type="spellStart"/>
      <w:r w:rsidR="00FF0AA7" w:rsidRPr="006F078E">
        <w:rPr>
          <w:rFonts w:ascii="Times New Roman" w:hAnsi="Times New Roman" w:cs="Times New Roman"/>
          <w:b w:val="0"/>
          <w:bCs w:val="0"/>
          <w:color w:val="4F83BE"/>
        </w:rPr>
        <w:t>Datastream</w:t>
      </w:r>
      <w:proofErr w:type="spellEnd"/>
      <w:r w:rsidR="00FF0AA7"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EndPr/>
        <w:sdtContent>
          <w:r w:rsidR="007702BB" w:rsidRPr="009F3593">
            <w:rPr>
              <w:rFonts w:ascii="Times New Roman" w:hAnsi="Times New Roman" w:cs="Times New Roman"/>
              <w:b w:val="0"/>
              <w:bCs w:val="0"/>
              <w:color w:val="4F83BE"/>
            </w:rPr>
            <w:fldChar w:fldCharType="begin"/>
          </w:r>
          <w:r w:rsidR="00FF0AA7" w:rsidRPr="006F078E">
            <w:rPr>
              <w:rFonts w:ascii="Times New Roman" w:hAnsi="Times New Roman" w:cs="Times New Roman"/>
              <w:b w:val="0"/>
              <w:bCs w:val="0"/>
              <w:color w:val="4F83BE"/>
            </w:rPr>
            <w:instrText xml:space="preserve"> CITATION sinn2012targetSin12 \l 1044 </w:instrText>
          </w:r>
          <w:r w:rsidR="007702BB"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7702BB" w:rsidRPr="009F3593">
            <w:rPr>
              <w:rFonts w:ascii="Times New Roman" w:hAnsi="Times New Roman" w:cs="Times New Roman"/>
              <w:b w:val="0"/>
              <w:bCs w:val="0"/>
              <w:color w:val="4F83BE"/>
            </w:rPr>
            <w:fldChar w:fldCharType="end"/>
          </w:r>
        </w:sdtContent>
      </w:sdt>
    </w:p>
    <w:p w:rsidR="00A31CCC" w:rsidRPr="006F078E" w:rsidRDefault="00A31CCC" w:rsidP="00713126">
      <w:pPr>
        <w:spacing w:line="360" w:lineRule="auto"/>
        <w:jc w:val="both"/>
      </w:pPr>
    </w:p>
    <w:p w:rsidR="00E74848" w:rsidRDefault="00751265" w:rsidP="00713126">
      <w:pPr>
        <w:spacing w:line="360" w:lineRule="auto"/>
        <w:jc w:val="both"/>
        <w:rPr>
          <w:lang w:val="en-US"/>
        </w:rPr>
      </w:pPr>
      <w:r>
        <w:rPr>
          <w:noProof/>
        </w:rPr>
        <w:lastRenderedPageBreak/>
        <w:drawing>
          <wp:inline distT="0" distB="0" distL="0" distR="0" wp14:anchorId="3D2F51EE" wp14:editId="5B66DC9E">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9625" cy="3448050"/>
                    </a:xfrm>
                    <a:prstGeom prst="rect">
                      <a:avLst/>
                    </a:prstGeom>
                    <a:noFill/>
                    <a:ln>
                      <a:noFill/>
                    </a:ln>
                  </pic:spPr>
                </pic:pic>
              </a:graphicData>
            </a:graphic>
          </wp:inline>
        </w:drawing>
      </w: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Pr="00905149" w:rsidRDefault="00905149" w:rsidP="00905149"/>
    <w:p w:rsidR="00A31CCC" w:rsidRPr="006F078E" w:rsidRDefault="00751265" w:rsidP="00713126">
      <w:pPr>
        <w:pStyle w:val="Caption"/>
        <w:keepNext/>
        <w:jc w:val="both"/>
        <w:rPr>
          <w:rFonts w:ascii="Times New Roman" w:hAnsi="Times New Roman" w:cs="Times New Roman"/>
          <w:b w:val="0"/>
          <w:bCs w:val="0"/>
          <w:color w:val="4F83BE"/>
        </w:rPr>
      </w:pPr>
      <w:r>
        <w:t>Fig</w:t>
      </w:r>
      <w:r w:rsidR="001F1A33">
        <w:t>ur 8</w:t>
      </w:r>
      <w:r w:rsidR="00A31CCC">
        <w:t>:</w:t>
      </w:r>
      <w:r w:rsidR="003059FE">
        <w:t xml:space="preserve"> Utviklingen i Target gjelden og driftsbalansen for Portugal, </w:t>
      </w:r>
      <w:proofErr w:type="spellStart"/>
      <w:r w:rsidR="003059FE">
        <w:t>Ireland</w:t>
      </w:r>
      <w:proofErr w:type="spellEnd"/>
      <w:r w:rsidR="003059FE">
        <w:t>, Hellas, Spania og Italia enkeltvis.</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w:t>
      </w:r>
      <w:r w:rsidR="00FF0AA7" w:rsidRPr="006F078E">
        <w:rPr>
          <w:rFonts w:ascii="Times New Roman" w:hAnsi="Times New Roman" w:cs="Times New Roman"/>
          <w:b w:val="0"/>
          <w:bCs w:val="0"/>
          <w:color w:val="4F83BE"/>
        </w:rPr>
        <w:t xml:space="preserve">Kilde: </w:t>
      </w:r>
      <w:proofErr w:type="spellStart"/>
      <w:r w:rsidR="00FF0AA7" w:rsidRPr="006F078E">
        <w:rPr>
          <w:rFonts w:ascii="Times New Roman" w:hAnsi="Times New Roman" w:cs="Times New Roman"/>
          <w:b w:val="0"/>
          <w:bCs w:val="0"/>
          <w:color w:val="4F83BE"/>
        </w:rPr>
        <w:t>Datastream</w:t>
      </w:r>
      <w:proofErr w:type="spellEnd"/>
      <w:r w:rsidR="00FF0AA7" w:rsidRPr="006F078E">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EndPr/>
        <w:sdtContent>
          <w:r w:rsidR="007702BB" w:rsidRPr="009F3593">
            <w:rPr>
              <w:rFonts w:ascii="Times New Roman" w:hAnsi="Times New Roman" w:cs="Times New Roman"/>
              <w:b w:val="0"/>
              <w:bCs w:val="0"/>
              <w:color w:val="4F83BE"/>
            </w:rPr>
            <w:fldChar w:fldCharType="begin"/>
          </w:r>
          <w:r w:rsidR="00FF0AA7" w:rsidRPr="006F078E">
            <w:rPr>
              <w:rFonts w:ascii="Times New Roman" w:hAnsi="Times New Roman" w:cs="Times New Roman"/>
              <w:b w:val="0"/>
              <w:bCs w:val="0"/>
              <w:color w:val="4F83BE"/>
            </w:rPr>
            <w:instrText xml:space="preserve"> CITATION sinn2012targetSin12 \l 1044 </w:instrText>
          </w:r>
          <w:r w:rsidR="007702BB"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7702BB" w:rsidRPr="009F3593">
            <w:rPr>
              <w:rFonts w:ascii="Times New Roman" w:hAnsi="Times New Roman" w:cs="Times New Roman"/>
              <w:b w:val="0"/>
              <w:bCs w:val="0"/>
              <w:color w:val="4F83BE"/>
            </w:rPr>
            <w:fldChar w:fldCharType="end"/>
          </w:r>
        </w:sdtContent>
      </w:sdt>
    </w:p>
    <w:p w:rsidR="00541377" w:rsidRPr="006F078E" w:rsidRDefault="00541377" w:rsidP="00541377"/>
    <w:p w:rsidR="00E74848" w:rsidRDefault="00905149" w:rsidP="00713126">
      <w:pPr>
        <w:spacing w:before="240" w:line="360" w:lineRule="auto"/>
        <w:jc w:val="both"/>
        <w:rPr>
          <w:lang w:val="en-US"/>
        </w:rPr>
      </w:pPr>
      <w:r>
        <w:rPr>
          <w:noProof/>
        </w:rPr>
        <w:lastRenderedPageBreak/>
        <w:drawing>
          <wp:inline distT="0" distB="0" distL="0" distR="0">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Pr>
          <w:noProof/>
        </w:rPr>
        <w:drawing>
          <wp:inline distT="0" distB="0" distL="0" distR="0">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rPr>
        <w:drawing>
          <wp:inline distT="0" distB="0" distL="0" distR="0">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Pr>
          <w:noProof/>
        </w:rPr>
        <w:drawing>
          <wp:inline distT="0" distB="0" distL="0" distR="0">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Pr>
          <w:noProof/>
        </w:rPr>
        <w:drawing>
          <wp:inline distT="0" distB="0" distL="0" distR="0">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Pr="001102EC" w:rsidRDefault="001102EC" w:rsidP="00713126">
      <w:pPr>
        <w:spacing w:before="240" w:line="360" w:lineRule="auto"/>
        <w:jc w:val="both"/>
      </w:pPr>
    </w:p>
    <w:p w:rsidR="001102EC" w:rsidRPr="001102EC" w:rsidRDefault="001102EC" w:rsidP="00713126">
      <w:pPr>
        <w:spacing w:before="240" w:line="360" w:lineRule="auto"/>
        <w:jc w:val="both"/>
      </w:pPr>
    </w:p>
    <w:p w:rsidR="001102EC" w:rsidRDefault="001102EC" w:rsidP="00713126">
      <w:pPr>
        <w:spacing w:before="240" w:line="360" w:lineRule="auto"/>
        <w:jc w:val="both"/>
      </w:pPr>
    </w:p>
    <w:sectPr w:rsidR="001102EC" w:rsidSect="004E4F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E2B" w:rsidRDefault="00A06E2B" w:rsidP="006C70F9">
      <w:pPr>
        <w:spacing w:after="0" w:line="240" w:lineRule="auto"/>
      </w:pPr>
      <w:r>
        <w:separator/>
      </w:r>
    </w:p>
  </w:endnote>
  <w:endnote w:type="continuationSeparator" w:id="0">
    <w:p w:rsidR="00A06E2B" w:rsidRDefault="00A06E2B" w:rsidP="006C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E2B" w:rsidRDefault="00A06E2B" w:rsidP="006C70F9">
      <w:pPr>
        <w:spacing w:after="0" w:line="240" w:lineRule="auto"/>
      </w:pPr>
      <w:r>
        <w:separator/>
      </w:r>
    </w:p>
  </w:footnote>
  <w:footnote w:type="continuationSeparator" w:id="0">
    <w:p w:rsidR="00A06E2B" w:rsidRDefault="00A06E2B" w:rsidP="006C70F9">
      <w:pPr>
        <w:spacing w:after="0" w:line="240" w:lineRule="auto"/>
      </w:pPr>
      <w:r>
        <w:continuationSeparator/>
      </w:r>
    </w:p>
  </w:footnote>
  <w:footnote w:id="1">
    <w:p w:rsidR="001E2A73" w:rsidRPr="00433F43" w:rsidRDefault="001E2A73" w:rsidP="00531E20">
      <w:pPr>
        <w:spacing w:after="0" w:line="240" w:lineRule="auto"/>
        <w:rPr>
          <w:sz w:val="20"/>
          <w:szCs w:val="20"/>
        </w:rPr>
      </w:pPr>
      <w:r>
        <w:rPr>
          <w:rStyle w:val="FootnoteReference"/>
        </w:rPr>
        <w:footnoteRef/>
      </w:r>
      <w:r>
        <w:t xml:space="preserve"> </w:t>
      </w:r>
      <w:r w:rsidR="00A434C1">
        <w:rPr>
          <w:sz w:val="20"/>
          <w:szCs w:val="20"/>
        </w:rPr>
        <w:t>T</w:t>
      </w:r>
      <w:r w:rsidRPr="007B6D4F">
        <w:rPr>
          <w:sz w:val="20"/>
          <w:szCs w:val="20"/>
        </w:rPr>
        <w:t xml:space="preserve">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w:t>
      </w:r>
      <w:r w:rsidR="00A434C1">
        <w:rPr>
          <w:sz w:val="20"/>
          <w:szCs w:val="20"/>
        </w:rPr>
        <w:t>tte notatet</w:t>
      </w:r>
      <w:r>
        <w:rPr>
          <w:sz w:val="20"/>
          <w:szCs w:val="20"/>
        </w:rPr>
        <w:t>.</w:t>
      </w:r>
    </w:p>
  </w:footnote>
  <w:footnote w:id="2">
    <w:p w:rsidR="001E2A73" w:rsidRDefault="001E2A73">
      <w:pPr>
        <w:pStyle w:val="FootnoteText"/>
      </w:pPr>
      <w:r>
        <w:rPr>
          <w:rStyle w:val="FootnoteReference"/>
        </w:rPr>
        <w:footnoteRef/>
      </w:r>
      <w:r>
        <w:t xml:space="preserve"> Denne omleggingen har ingen betydning for de resultater som blir diskutert i denne artikkelen.</w:t>
      </w:r>
    </w:p>
  </w:footnote>
  <w:footnote w:id="3">
    <w:p w:rsidR="001E2A73" w:rsidRDefault="001E2A73">
      <w:pPr>
        <w:pStyle w:val="FootnoteText"/>
      </w:pPr>
      <w:r>
        <w:rPr>
          <w:rStyle w:val="FootnoteReference"/>
        </w:rPr>
        <w:footnoteRef/>
      </w:r>
      <w:r>
        <w:t xml:space="preserve"> Mellom landene i eurosonen finnes det i dag ingen felles regler for innskuddsgarantier.</w:t>
      </w:r>
    </w:p>
  </w:footnote>
  <w:footnote w:id="4">
    <w:p w:rsidR="002578E8" w:rsidRPr="002578E8" w:rsidRDefault="002578E8">
      <w:pPr>
        <w:pStyle w:val="FootnoteText"/>
        <w:rPr>
          <w:rFonts w:cstheme="minorHAnsi"/>
        </w:rPr>
      </w:pPr>
      <w:r w:rsidRPr="002578E8">
        <w:rPr>
          <w:rStyle w:val="FootnoteReference"/>
          <w:rFonts w:cstheme="minorHAnsi"/>
        </w:rPr>
        <w:footnoteRef/>
      </w:r>
      <w:r w:rsidRPr="002578E8">
        <w:rPr>
          <w:rFonts w:cstheme="minorHAnsi"/>
        </w:rPr>
        <w:t xml:space="preserve"> Det også verdt å legge merke til at denne pengepoliske responsen indirekte også vil kunne begunstige den greske forretningsbankens nåværende innskytere og obligasjonsholdere. Dette fordi et eventuelt tap eller en konkurs hos forretningsbanken, nå vil bli delt sammen med den greske nasjonale sentralbanken.</w:t>
      </w:r>
    </w:p>
  </w:footnote>
  <w:footnote w:id="5">
    <w:p w:rsidR="001E2A73" w:rsidRDefault="001E2A73">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rsidR="007702BB">
            <w:fldChar w:fldCharType="begin"/>
          </w:r>
          <w:r>
            <w:instrText xml:space="preserve"> CITATION Dav52 \l 1044 </w:instrText>
          </w:r>
          <w:r w:rsidR="007702BB">
            <w:fldChar w:fldCharType="separate"/>
          </w:r>
          <w:r w:rsidR="00FF7808">
            <w:rPr>
              <w:noProof/>
            </w:rPr>
            <w:t>(Hume 1752)</w:t>
          </w:r>
          <w:r w:rsidR="007702BB">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5">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7"/>
  </w:num>
  <w:num w:numId="5">
    <w:abstractNumId w:val="2"/>
  </w:num>
  <w:num w:numId="6">
    <w:abstractNumId w:val="8"/>
  </w:num>
  <w:num w:numId="7">
    <w:abstractNumId w:val="17"/>
  </w:num>
  <w:num w:numId="8">
    <w:abstractNumId w:val="4"/>
  </w:num>
  <w:num w:numId="9">
    <w:abstractNumId w:val="0"/>
  </w:num>
  <w:num w:numId="10">
    <w:abstractNumId w:val="5"/>
  </w:num>
  <w:num w:numId="11">
    <w:abstractNumId w:val="6"/>
  </w:num>
  <w:num w:numId="12">
    <w:abstractNumId w:val="14"/>
  </w:num>
  <w:num w:numId="13">
    <w:abstractNumId w:val="3"/>
  </w:num>
  <w:num w:numId="14">
    <w:abstractNumId w:val="11"/>
  </w:num>
  <w:num w:numId="15">
    <w:abstractNumId w:val="13"/>
  </w:num>
  <w:num w:numId="16">
    <w:abstractNumId w:val="10"/>
  </w:num>
  <w:num w:numId="17">
    <w:abstractNumId w:val="16"/>
  </w:num>
  <w:num w:numId="18">
    <w:abstractNumId w:val="1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50"/>
    <w:rsid w:val="00000118"/>
    <w:rsid w:val="000034B1"/>
    <w:rsid w:val="000058E0"/>
    <w:rsid w:val="00007322"/>
    <w:rsid w:val="00007A70"/>
    <w:rsid w:val="00011700"/>
    <w:rsid w:val="0001275C"/>
    <w:rsid w:val="000150B7"/>
    <w:rsid w:val="0001564D"/>
    <w:rsid w:val="00020722"/>
    <w:rsid w:val="00020BA9"/>
    <w:rsid w:val="00021B41"/>
    <w:rsid w:val="000220E4"/>
    <w:rsid w:val="000221B1"/>
    <w:rsid w:val="00025E05"/>
    <w:rsid w:val="000260F6"/>
    <w:rsid w:val="00027809"/>
    <w:rsid w:val="00030F21"/>
    <w:rsid w:val="00033470"/>
    <w:rsid w:val="00033AE8"/>
    <w:rsid w:val="000342AB"/>
    <w:rsid w:val="00037BA7"/>
    <w:rsid w:val="00037FBF"/>
    <w:rsid w:val="00043626"/>
    <w:rsid w:val="0004543A"/>
    <w:rsid w:val="00045E6D"/>
    <w:rsid w:val="0005049B"/>
    <w:rsid w:val="00051830"/>
    <w:rsid w:val="00053EB6"/>
    <w:rsid w:val="00056BBA"/>
    <w:rsid w:val="00062F25"/>
    <w:rsid w:val="00067850"/>
    <w:rsid w:val="000714A0"/>
    <w:rsid w:val="00074865"/>
    <w:rsid w:val="00077186"/>
    <w:rsid w:val="0008064F"/>
    <w:rsid w:val="00080E20"/>
    <w:rsid w:val="00081F77"/>
    <w:rsid w:val="00082380"/>
    <w:rsid w:val="00082C9D"/>
    <w:rsid w:val="00083F0C"/>
    <w:rsid w:val="00085B44"/>
    <w:rsid w:val="00086239"/>
    <w:rsid w:val="000905A2"/>
    <w:rsid w:val="00096427"/>
    <w:rsid w:val="000A0262"/>
    <w:rsid w:val="000A04E8"/>
    <w:rsid w:val="000A12CB"/>
    <w:rsid w:val="000A53EE"/>
    <w:rsid w:val="000A5D15"/>
    <w:rsid w:val="000A64B8"/>
    <w:rsid w:val="000A7BC7"/>
    <w:rsid w:val="000A7E6F"/>
    <w:rsid w:val="000B07C5"/>
    <w:rsid w:val="000B0EBA"/>
    <w:rsid w:val="000B215A"/>
    <w:rsid w:val="000B28C3"/>
    <w:rsid w:val="000B65CF"/>
    <w:rsid w:val="000B7428"/>
    <w:rsid w:val="000C00E3"/>
    <w:rsid w:val="000C0F60"/>
    <w:rsid w:val="000C461B"/>
    <w:rsid w:val="000C5A1B"/>
    <w:rsid w:val="000D2B32"/>
    <w:rsid w:val="000D38BF"/>
    <w:rsid w:val="000D676D"/>
    <w:rsid w:val="000D6797"/>
    <w:rsid w:val="000D711B"/>
    <w:rsid w:val="000D74B7"/>
    <w:rsid w:val="000D7C98"/>
    <w:rsid w:val="000E3189"/>
    <w:rsid w:val="000E5D2C"/>
    <w:rsid w:val="000F0B90"/>
    <w:rsid w:val="000F0C16"/>
    <w:rsid w:val="000F49D0"/>
    <w:rsid w:val="000F5E65"/>
    <w:rsid w:val="000F63C1"/>
    <w:rsid w:val="00100F6D"/>
    <w:rsid w:val="001102EC"/>
    <w:rsid w:val="0011035A"/>
    <w:rsid w:val="00110E7A"/>
    <w:rsid w:val="001117BC"/>
    <w:rsid w:val="00112790"/>
    <w:rsid w:val="0011303D"/>
    <w:rsid w:val="001130D2"/>
    <w:rsid w:val="00114BD3"/>
    <w:rsid w:val="00116E43"/>
    <w:rsid w:val="0012325C"/>
    <w:rsid w:val="00123489"/>
    <w:rsid w:val="0012418F"/>
    <w:rsid w:val="00124E2B"/>
    <w:rsid w:val="00124F51"/>
    <w:rsid w:val="001261AD"/>
    <w:rsid w:val="001279C4"/>
    <w:rsid w:val="001311E5"/>
    <w:rsid w:val="00132480"/>
    <w:rsid w:val="0013315A"/>
    <w:rsid w:val="0013352A"/>
    <w:rsid w:val="00135625"/>
    <w:rsid w:val="001356CD"/>
    <w:rsid w:val="001359CA"/>
    <w:rsid w:val="00136853"/>
    <w:rsid w:val="001400D8"/>
    <w:rsid w:val="001404D8"/>
    <w:rsid w:val="00142ADE"/>
    <w:rsid w:val="00144C68"/>
    <w:rsid w:val="00146FC1"/>
    <w:rsid w:val="00147054"/>
    <w:rsid w:val="00150765"/>
    <w:rsid w:val="00151FA8"/>
    <w:rsid w:val="0015210B"/>
    <w:rsid w:val="00152F01"/>
    <w:rsid w:val="00153860"/>
    <w:rsid w:val="00156DCB"/>
    <w:rsid w:val="00156E28"/>
    <w:rsid w:val="0016230E"/>
    <w:rsid w:val="001629A7"/>
    <w:rsid w:val="00163172"/>
    <w:rsid w:val="0016345D"/>
    <w:rsid w:val="00163A92"/>
    <w:rsid w:val="001647E3"/>
    <w:rsid w:val="001710B2"/>
    <w:rsid w:val="001724FD"/>
    <w:rsid w:val="00173140"/>
    <w:rsid w:val="00173AC1"/>
    <w:rsid w:val="00176C5E"/>
    <w:rsid w:val="00176FF3"/>
    <w:rsid w:val="00177F43"/>
    <w:rsid w:val="0018284E"/>
    <w:rsid w:val="001829B9"/>
    <w:rsid w:val="001841A4"/>
    <w:rsid w:val="001859B2"/>
    <w:rsid w:val="00190267"/>
    <w:rsid w:val="00192067"/>
    <w:rsid w:val="00193643"/>
    <w:rsid w:val="00194B7A"/>
    <w:rsid w:val="00195305"/>
    <w:rsid w:val="00195E8F"/>
    <w:rsid w:val="001A1CEA"/>
    <w:rsid w:val="001A26BE"/>
    <w:rsid w:val="001A2783"/>
    <w:rsid w:val="001A2A7D"/>
    <w:rsid w:val="001A454B"/>
    <w:rsid w:val="001A6366"/>
    <w:rsid w:val="001A6620"/>
    <w:rsid w:val="001B10EA"/>
    <w:rsid w:val="001B1F55"/>
    <w:rsid w:val="001B270A"/>
    <w:rsid w:val="001B391E"/>
    <w:rsid w:val="001B660C"/>
    <w:rsid w:val="001C4249"/>
    <w:rsid w:val="001C4FC0"/>
    <w:rsid w:val="001C598E"/>
    <w:rsid w:val="001D0018"/>
    <w:rsid w:val="001D0B93"/>
    <w:rsid w:val="001D0C82"/>
    <w:rsid w:val="001D2A78"/>
    <w:rsid w:val="001D35D8"/>
    <w:rsid w:val="001D3BCB"/>
    <w:rsid w:val="001D451B"/>
    <w:rsid w:val="001D6F34"/>
    <w:rsid w:val="001D7792"/>
    <w:rsid w:val="001E033D"/>
    <w:rsid w:val="001E05F1"/>
    <w:rsid w:val="001E0EA8"/>
    <w:rsid w:val="001E1411"/>
    <w:rsid w:val="001E2A73"/>
    <w:rsid w:val="001E34E7"/>
    <w:rsid w:val="001E5994"/>
    <w:rsid w:val="001E6E32"/>
    <w:rsid w:val="001E7216"/>
    <w:rsid w:val="001F0435"/>
    <w:rsid w:val="001F1A33"/>
    <w:rsid w:val="001F708A"/>
    <w:rsid w:val="00206787"/>
    <w:rsid w:val="00210718"/>
    <w:rsid w:val="002117D9"/>
    <w:rsid w:val="00215823"/>
    <w:rsid w:val="002202DC"/>
    <w:rsid w:val="002214F9"/>
    <w:rsid w:val="00227338"/>
    <w:rsid w:val="00232285"/>
    <w:rsid w:val="00233522"/>
    <w:rsid w:val="00234951"/>
    <w:rsid w:val="00237F30"/>
    <w:rsid w:val="00252D6C"/>
    <w:rsid w:val="00254E1C"/>
    <w:rsid w:val="00256337"/>
    <w:rsid w:val="00256466"/>
    <w:rsid w:val="002578E8"/>
    <w:rsid w:val="00260114"/>
    <w:rsid w:val="00260C6F"/>
    <w:rsid w:val="00261D07"/>
    <w:rsid w:val="00262DF2"/>
    <w:rsid w:val="00264145"/>
    <w:rsid w:val="002645EE"/>
    <w:rsid w:val="002656DA"/>
    <w:rsid w:val="00266AF8"/>
    <w:rsid w:val="0027271C"/>
    <w:rsid w:val="00274F31"/>
    <w:rsid w:val="00276E09"/>
    <w:rsid w:val="00277811"/>
    <w:rsid w:val="00277B81"/>
    <w:rsid w:val="00283104"/>
    <w:rsid w:val="00284472"/>
    <w:rsid w:val="00286537"/>
    <w:rsid w:val="00287662"/>
    <w:rsid w:val="00287D16"/>
    <w:rsid w:val="002902E0"/>
    <w:rsid w:val="00290959"/>
    <w:rsid w:val="00290968"/>
    <w:rsid w:val="00293A63"/>
    <w:rsid w:val="00296892"/>
    <w:rsid w:val="00297B37"/>
    <w:rsid w:val="002A20F4"/>
    <w:rsid w:val="002A42D3"/>
    <w:rsid w:val="002A4316"/>
    <w:rsid w:val="002A67FA"/>
    <w:rsid w:val="002A6DB3"/>
    <w:rsid w:val="002B18D2"/>
    <w:rsid w:val="002B3730"/>
    <w:rsid w:val="002B3B38"/>
    <w:rsid w:val="002B53E7"/>
    <w:rsid w:val="002C0064"/>
    <w:rsid w:val="002C1AEC"/>
    <w:rsid w:val="002C28A4"/>
    <w:rsid w:val="002C2FD2"/>
    <w:rsid w:val="002C3988"/>
    <w:rsid w:val="002C4802"/>
    <w:rsid w:val="002C4EE3"/>
    <w:rsid w:val="002C5F62"/>
    <w:rsid w:val="002C70BC"/>
    <w:rsid w:val="002D0A30"/>
    <w:rsid w:val="002D48CB"/>
    <w:rsid w:val="002D7DBC"/>
    <w:rsid w:val="002E50A0"/>
    <w:rsid w:val="002E719C"/>
    <w:rsid w:val="002F382A"/>
    <w:rsid w:val="002F445F"/>
    <w:rsid w:val="002F695F"/>
    <w:rsid w:val="002F7FB7"/>
    <w:rsid w:val="0030336B"/>
    <w:rsid w:val="003059FE"/>
    <w:rsid w:val="00307181"/>
    <w:rsid w:val="00315179"/>
    <w:rsid w:val="00320459"/>
    <w:rsid w:val="00321098"/>
    <w:rsid w:val="003220AB"/>
    <w:rsid w:val="0032273F"/>
    <w:rsid w:val="00323F12"/>
    <w:rsid w:val="00325478"/>
    <w:rsid w:val="003264DC"/>
    <w:rsid w:val="00330B99"/>
    <w:rsid w:val="00331EC1"/>
    <w:rsid w:val="00332FD9"/>
    <w:rsid w:val="00333F9C"/>
    <w:rsid w:val="00337205"/>
    <w:rsid w:val="00337CC4"/>
    <w:rsid w:val="00340459"/>
    <w:rsid w:val="00343E1F"/>
    <w:rsid w:val="00345E31"/>
    <w:rsid w:val="00351F2F"/>
    <w:rsid w:val="00354519"/>
    <w:rsid w:val="0035668F"/>
    <w:rsid w:val="003568D2"/>
    <w:rsid w:val="003602E5"/>
    <w:rsid w:val="00361A27"/>
    <w:rsid w:val="00366999"/>
    <w:rsid w:val="00366EF1"/>
    <w:rsid w:val="00367B82"/>
    <w:rsid w:val="0037037D"/>
    <w:rsid w:val="003709A2"/>
    <w:rsid w:val="00370D23"/>
    <w:rsid w:val="00372F1F"/>
    <w:rsid w:val="00374987"/>
    <w:rsid w:val="00375C26"/>
    <w:rsid w:val="00377B74"/>
    <w:rsid w:val="0039084D"/>
    <w:rsid w:val="00395462"/>
    <w:rsid w:val="003A31F5"/>
    <w:rsid w:val="003A33E2"/>
    <w:rsid w:val="003A4A93"/>
    <w:rsid w:val="003A4EF0"/>
    <w:rsid w:val="003A5113"/>
    <w:rsid w:val="003B4672"/>
    <w:rsid w:val="003B5BD2"/>
    <w:rsid w:val="003B6A7C"/>
    <w:rsid w:val="003C2877"/>
    <w:rsid w:val="003C4E25"/>
    <w:rsid w:val="003C4F06"/>
    <w:rsid w:val="003C57E2"/>
    <w:rsid w:val="003C6406"/>
    <w:rsid w:val="003C641E"/>
    <w:rsid w:val="003C78C6"/>
    <w:rsid w:val="003D4678"/>
    <w:rsid w:val="003D6708"/>
    <w:rsid w:val="003E1FE9"/>
    <w:rsid w:val="003E3828"/>
    <w:rsid w:val="003E78AE"/>
    <w:rsid w:val="003F174C"/>
    <w:rsid w:val="003F177F"/>
    <w:rsid w:val="003F3193"/>
    <w:rsid w:val="003F3B23"/>
    <w:rsid w:val="00400741"/>
    <w:rsid w:val="004008D3"/>
    <w:rsid w:val="00402347"/>
    <w:rsid w:val="00402B52"/>
    <w:rsid w:val="00403359"/>
    <w:rsid w:val="00407C8F"/>
    <w:rsid w:val="0041000F"/>
    <w:rsid w:val="004112D1"/>
    <w:rsid w:val="00411E92"/>
    <w:rsid w:val="004127C2"/>
    <w:rsid w:val="00414E3F"/>
    <w:rsid w:val="00416D0F"/>
    <w:rsid w:val="00416D7A"/>
    <w:rsid w:val="00422755"/>
    <w:rsid w:val="0042287A"/>
    <w:rsid w:val="00424520"/>
    <w:rsid w:val="00425B44"/>
    <w:rsid w:val="00427FA6"/>
    <w:rsid w:val="004305A0"/>
    <w:rsid w:val="00433166"/>
    <w:rsid w:val="0043390D"/>
    <w:rsid w:val="00433F43"/>
    <w:rsid w:val="004363C7"/>
    <w:rsid w:val="004401D8"/>
    <w:rsid w:val="00440433"/>
    <w:rsid w:val="00441298"/>
    <w:rsid w:val="004415E3"/>
    <w:rsid w:val="0044182C"/>
    <w:rsid w:val="00441D80"/>
    <w:rsid w:val="004421E5"/>
    <w:rsid w:val="004422D1"/>
    <w:rsid w:val="004425DE"/>
    <w:rsid w:val="00442F48"/>
    <w:rsid w:val="00444C06"/>
    <w:rsid w:val="00450C31"/>
    <w:rsid w:val="00451A67"/>
    <w:rsid w:val="00453DAF"/>
    <w:rsid w:val="00454374"/>
    <w:rsid w:val="00462ED5"/>
    <w:rsid w:val="00463909"/>
    <w:rsid w:val="00464EBC"/>
    <w:rsid w:val="0046513A"/>
    <w:rsid w:val="00465D4A"/>
    <w:rsid w:val="00470765"/>
    <w:rsid w:val="00475323"/>
    <w:rsid w:val="00476848"/>
    <w:rsid w:val="00477B73"/>
    <w:rsid w:val="00477CDF"/>
    <w:rsid w:val="00483F3E"/>
    <w:rsid w:val="004851BB"/>
    <w:rsid w:val="00487C22"/>
    <w:rsid w:val="004903A2"/>
    <w:rsid w:val="00491077"/>
    <w:rsid w:val="00493144"/>
    <w:rsid w:val="004959F7"/>
    <w:rsid w:val="0049660E"/>
    <w:rsid w:val="004A2BD0"/>
    <w:rsid w:val="004A7E9B"/>
    <w:rsid w:val="004A7ECB"/>
    <w:rsid w:val="004B01F8"/>
    <w:rsid w:val="004B1798"/>
    <w:rsid w:val="004B2E68"/>
    <w:rsid w:val="004C0DB1"/>
    <w:rsid w:val="004C1156"/>
    <w:rsid w:val="004C48A8"/>
    <w:rsid w:val="004C5B0F"/>
    <w:rsid w:val="004C68B9"/>
    <w:rsid w:val="004C6F0B"/>
    <w:rsid w:val="004C7A47"/>
    <w:rsid w:val="004D1BD0"/>
    <w:rsid w:val="004D2AF1"/>
    <w:rsid w:val="004D3603"/>
    <w:rsid w:val="004D3E01"/>
    <w:rsid w:val="004D4E09"/>
    <w:rsid w:val="004D571B"/>
    <w:rsid w:val="004E06FC"/>
    <w:rsid w:val="004E49FD"/>
    <w:rsid w:val="004E4F80"/>
    <w:rsid w:val="004E5BCF"/>
    <w:rsid w:val="004E6CEF"/>
    <w:rsid w:val="004E73A8"/>
    <w:rsid w:val="004E757E"/>
    <w:rsid w:val="004F2BDA"/>
    <w:rsid w:val="004F6944"/>
    <w:rsid w:val="005002F6"/>
    <w:rsid w:val="00500F5C"/>
    <w:rsid w:val="00502881"/>
    <w:rsid w:val="00504534"/>
    <w:rsid w:val="00504B3C"/>
    <w:rsid w:val="00506F42"/>
    <w:rsid w:val="00507BD4"/>
    <w:rsid w:val="00510689"/>
    <w:rsid w:val="0051595E"/>
    <w:rsid w:val="0051603A"/>
    <w:rsid w:val="00520D30"/>
    <w:rsid w:val="005224D2"/>
    <w:rsid w:val="00523EAD"/>
    <w:rsid w:val="00525CDD"/>
    <w:rsid w:val="005262B7"/>
    <w:rsid w:val="00531983"/>
    <w:rsid w:val="00531A2C"/>
    <w:rsid w:val="00531E20"/>
    <w:rsid w:val="005322B3"/>
    <w:rsid w:val="0053409E"/>
    <w:rsid w:val="005348B4"/>
    <w:rsid w:val="00541377"/>
    <w:rsid w:val="00542D43"/>
    <w:rsid w:val="005445D1"/>
    <w:rsid w:val="005460BC"/>
    <w:rsid w:val="00547E94"/>
    <w:rsid w:val="005505C1"/>
    <w:rsid w:val="00553EFE"/>
    <w:rsid w:val="00554FE7"/>
    <w:rsid w:val="00557DD7"/>
    <w:rsid w:val="005670BA"/>
    <w:rsid w:val="00567CDC"/>
    <w:rsid w:val="005708C5"/>
    <w:rsid w:val="005711B6"/>
    <w:rsid w:val="005724CE"/>
    <w:rsid w:val="00573146"/>
    <w:rsid w:val="00573F2F"/>
    <w:rsid w:val="0058270F"/>
    <w:rsid w:val="005850A5"/>
    <w:rsid w:val="005858F9"/>
    <w:rsid w:val="00586776"/>
    <w:rsid w:val="0058715B"/>
    <w:rsid w:val="0058743E"/>
    <w:rsid w:val="00590437"/>
    <w:rsid w:val="005924BC"/>
    <w:rsid w:val="00592B02"/>
    <w:rsid w:val="0059382E"/>
    <w:rsid w:val="00593BB5"/>
    <w:rsid w:val="00593F27"/>
    <w:rsid w:val="0059575D"/>
    <w:rsid w:val="005A0896"/>
    <w:rsid w:val="005A0FCF"/>
    <w:rsid w:val="005A4549"/>
    <w:rsid w:val="005A4E1F"/>
    <w:rsid w:val="005A5889"/>
    <w:rsid w:val="005A6366"/>
    <w:rsid w:val="005A67BC"/>
    <w:rsid w:val="005A7F1E"/>
    <w:rsid w:val="005B0044"/>
    <w:rsid w:val="005B1B8E"/>
    <w:rsid w:val="005B4CE3"/>
    <w:rsid w:val="005B4E0F"/>
    <w:rsid w:val="005B70CD"/>
    <w:rsid w:val="005B739C"/>
    <w:rsid w:val="005C045C"/>
    <w:rsid w:val="005C06C2"/>
    <w:rsid w:val="005C1378"/>
    <w:rsid w:val="005C3105"/>
    <w:rsid w:val="005C3BB5"/>
    <w:rsid w:val="005C7165"/>
    <w:rsid w:val="005C7B97"/>
    <w:rsid w:val="005D0FF0"/>
    <w:rsid w:val="005D2508"/>
    <w:rsid w:val="005D304F"/>
    <w:rsid w:val="005D56D6"/>
    <w:rsid w:val="005D6D8D"/>
    <w:rsid w:val="005E06CF"/>
    <w:rsid w:val="005E125D"/>
    <w:rsid w:val="005E34FB"/>
    <w:rsid w:val="005E3E55"/>
    <w:rsid w:val="005E56A0"/>
    <w:rsid w:val="005F0854"/>
    <w:rsid w:val="005F287B"/>
    <w:rsid w:val="006032E7"/>
    <w:rsid w:val="00604E14"/>
    <w:rsid w:val="00605CE9"/>
    <w:rsid w:val="006060C1"/>
    <w:rsid w:val="00607167"/>
    <w:rsid w:val="00611360"/>
    <w:rsid w:val="0061150A"/>
    <w:rsid w:val="00611A9B"/>
    <w:rsid w:val="00613545"/>
    <w:rsid w:val="0061539B"/>
    <w:rsid w:val="00623D45"/>
    <w:rsid w:val="0062444E"/>
    <w:rsid w:val="00624A81"/>
    <w:rsid w:val="006277B6"/>
    <w:rsid w:val="00627EA2"/>
    <w:rsid w:val="006349F2"/>
    <w:rsid w:val="006355E0"/>
    <w:rsid w:val="00641730"/>
    <w:rsid w:val="0064400C"/>
    <w:rsid w:val="00644063"/>
    <w:rsid w:val="0064416F"/>
    <w:rsid w:val="00644555"/>
    <w:rsid w:val="00645CF5"/>
    <w:rsid w:val="00651DBC"/>
    <w:rsid w:val="006535DD"/>
    <w:rsid w:val="00653606"/>
    <w:rsid w:val="0066083B"/>
    <w:rsid w:val="00663566"/>
    <w:rsid w:val="006644DF"/>
    <w:rsid w:val="0066533F"/>
    <w:rsid w:val="00666D47"/>
    <w:rsid w:val="0067012D"/>
    <w:rsid w:val="00671459"/>
    <w:rsid w:val="00673EA1"/>
    <w:rsid w:val="00680800"/>
    <w:rsid w:val="00681687"/>
    <w:rsid w:val="00684DC4"/>
    <w:rsid w:val="00685BCC"/>
    <w:rsid w:val="00685DAE"/>
    <w:rsid w:val="00690402"/>
    <w:rsid w:val="0069610D"/>
    <w:rsid w:val="0069729A"/>
    <w:rsid w:val="00697AB6"/>
    <w:rsid w:val="006A1ACF"/>
    <w:rsid w:val="006A2EF3"/>
    <w:rsid w:val="006A33C2"/>
    <w:rsid w:val="006A4310"/>
    <w:rsid w:val="006A452B"/>
    <w:rsid w:val="006A6569"/>
    <w:rsid w:val="006A6C4D"/>
    <w:rsid w:val="006B6F6D"/>
    <w:rsid w:val="006C1F38"/>
    <w:rsid w:val="006C2F74"/>
    <w:rsid w:val="006C3CBE"/>
    <w:rsid w:val="006C4086"/>
    <w:rsid w:val="006C42E1"/>
    <w:rsid w:val="006C525B"/>
    <w:rsid w:val="006C6EC6"/>
    <w:rsid w:val="006C70F9"/>
    <w:rsid w:val="006D362C"/>
    <w:rsid w:val="006D509B"/>
    <w:rsid w:val="006D55C3"/>
    <w:rsid w:val="006D5E41"/>
    <w:rsid w:val="006E25F6"/>
    <w:rsid w:val="006E2859"/>
    <w:rsid w:val="006E360B"/>
    <w:rsid w:val="006E4360"/>
    <w:rsid w:val="006E4770"/>
    <w:rsid w:val="006E5AF0"/>
    <w:rsid w:val="006E5C1B"/>
    <w:rsid w:val="006F078E"/>
    <w:rsid w:val="006F0A25"/>
    <w:rsid w:val="006F0F32"/>
    <w:rsid w:val="006F1CF0"/>
    <w:rsid w:val="0070016E"/>
    <w:rsid w:val="007008B9"/>
    <w:rsid w:val="00701EA7"/>
    <w:rsid w:val="00702472"/>
    <w:rsid w:val="007033D2"/>
    <w:rsid w:val="0070394F"/>
    <w:rsid w:val="00705644"/>
    <w:rsid w:val="0070632D"/>
    <w:rsid w:val="00707C8C"/>
    <w:rsid w:val="00707CF2"/>
    <w:rsid w:val="00712F0F"/>
    <w:rsid w:val="00713126"/>
    <w:rsid w:val="00714818"/>
    <w:rsid w:val="00716C42"/>
    <w:rsid w:val="00721738"/>
    <w:rsid w:val="007244C4"/>
    <w:rsid w:val="00724D6F"/>
    <w:rsid w:val="00727613"/>
    <w:rsid w:val="00731125"/>
    <w:rsid w:val="00731304"/>
    <w:rsid w:val="00732057"/>
    <w:rsid w:val="00736172"/>
    <w:rsid w:val="00736FAC"/>
    <w:rsid w:val="00737787"/>
    <w:rsid w:val="00737C89"/>
    <w:rsid w:val="00742914"/>
    <w:rsid w:val="00743CB9"/>
    <w:rsid w:val="00744B3C"/>
    <w:rsid w:val="00744D50"/>
    <w:rsid w:val="00747427"/>
    <w:rsid w:val="00751265"/>
    <w:rsid w:val="00751ADC"/>
    <w:rsid w:val="007544A5"/>
    <w:rsid w:val="00754540"/>
    <w:rsid w:val="00760169"/>
    <w:rsid w:val="0076041F"/>
    <w:rsid w:val="00762988"/>
    <w:rsid w:val="00763717"/>
    <w:rsid w:val="00764057"/>
    <w:rsid w:val="00765219"/>
    <w:rsid w:val="00767A2F"/>
    <w:rsid w:val="007702BB"/>
    <w:rsid w:val="007708A7"/>
    <w:rsid w:val="00773524"/>
    <w:rsid w:val="00773B04"/>
    <w:rsid w:val="00777DA2"/>
    <w:rsid w:val="007800D5"/>
    <w:rsid w:val="0078398F"/>
    <w:rsid w:val="007851DA"/>
    <w:rsid w:val="00793E6A"/>
    <w:rsid w:val="007A35AA"/>
    <w:rsid w:val="007A5EC7"/>
    <w:rsid w:val="007A5F45"/>
    <w:rsid w:val="007A6C60"/>
    <w:rsid w:val="007A7834"/>
    <w:rsid w:val="007B4471"/>
    <w:rsid w:val="007B5B48"/>
    <w:rsid w:val="007B6D4F"/>
    <w:rsid w:val="007B7052"/>
    <w:rsid w:val="007B73E4"/>
    <w:rsid w:val="007C1093"/>
    <w:rsid w:val="007C1967"/>
    <w:rsid w:val="007C30D6"/>
    <w:rsid w:val="007C3C91"/>
    <w:rsid w:val="007C4E7E"/>
    <w:rsid w:val="007C5072"/>
    <w:rsid w:val="007C6368"/>
    <w:rsid w:val="007D1BCF"/>
    <w:rsid w:val="007D1DE1"/>
    <w:rsid w:val="007D2A86"/>
    <w:rsid w:val="007D3543"/>
    <w:rsid w:val="007D4C9F"/>
    <w:rsid w:val="007D681A"/>
    <w:rsid w:val="007D7186"/>
    <w:rsid w:val="007E3CBF"/>
    <w:rsid w:val="007E490D"/>
    <w:rsid w:val="007E7AEB"/>
    <w:rsid w:val="007F081D"/>
    <w:rsid w:val="007F284F"/>
    <w:rsid w:val="007F34E3"/>
    <w:rsid w:val="007F5859"/>
    <w:rsid w:val="00802559"/>
    <w:rsid w:val="00802638"/>
    <w:rsid w:val="0080320C"/>
    <w:rsid w:val="0080368F"/>
    <w:rsid w:val="008062E7"/>
    <w:rsid w:val="00811C62"/>
    <w:rsid w:val="00812236"/>
    <w:rsid w:val="00813C3D"/>
    <w:rsid w:val="00814319"/>
    <w:rsid w:val="00815033"/>
    <w:rsid w:val="00817F36"/>
    <w:rsid w:val="00821C20"/>
    <w:rsid w:val="008223A1"/>
    <w:rsid w:val="00824B19"/>
    <w:rsid w:val="008254ED"/>
    <w:rsid w:val="00826A81"/>
    <w:rsid w:val="0082723F"/>
    <w:rsid w:val="00833B66"/>
    <w:rsid w:val="0083445B"/>
    <w:rsid w:val="0083519D"/>
    <w:rsid w:val="00836212"/>
    <w:rsid w:val="008366E9"/>
    <w:rsid w:val="00840544"/>
    <w:rsid w:val="0084177B"/>
    <w:rsid w:val="008420F1"/>
    <w:rsid w:val="008442DF"/>
    <w:rsid w:val="00844CA2"/>
    <w:rsid w:val="00845028"/>
    <w:rsid w:val="00846C31"/>
    <w:rsid w:val="00850048"/>
    <w:rsid w:val="00850262"/>
    <w:rsid w:val="008510D3"/>
    <w:rsid w:val="00851952"/>
    <w:rsid w:val="00852519"/>
    <w:rsid w:val="008533BA"/>
    <w:rsid w:val="00854445"/>
    <w:rsid w:val="008556C8"/>
    <w:rsid w:val="00857525"/>
    <w:rsid w:val="00862D48"/>
    <w:rsid w:val="008663DD"/>
    <w:rsid w:val="008673C8"/>
    <w:rsid w:val="0086772F"/>
    <w:rsid w:val="00867796"/>
    <w:rsid w:val="008701E0"/>
    <w:rsid w:val="008703E5"/>
    <w:rsid w:val="0087090C"/>
    <w:rsid w:val="008715A7"/>
    <w:rsid w:val="008739C1"/>
    <w:rsid w:val="00876930"/>
    <w:rsid w:val="0088299B"/>
    <w:rsid w:val="00884C43"/>
    <w:rsid w:val="00885257"/>
    <w:rsid w:val="00887826"/>
    <w:rsid w:val="00887A4F"/>
    <w:rsid w:val="00890373"/>
    <w:rsid w:val="00892574"/>
    <w:rsid w:val="008949AB"/>
    <w:rsid w:val="008A18C5"/>
    <w:rsid w:val="008A2278"/>
    <w:rsid w:val="008A3B34"/>
    <w:rsid w:val="008A57F7"/>
    <w:rsid w:val="008A7B1E"/>
    <w:rsid w:val="008B0A38"/>
    <w:rsid w:val="008B0C02"/>
    <w:rsid w:val="008B64C9"/>
    <w:rsid w:val="008B7202"/>
    <w:rsid w:val="008B7E83"/>
    <w:rsid w:val="008C018A"/>
    <w:rsid w:val="008C6F03"/>
    <w:rsid w:val="008C71AC"/>
    <w:rsid w:val="008D053A"/>
    <w:rsid w:val="008D158A"/>
    <w:rsid w:val="008D3195"/>
    <w:rsid w:val="008D35F1"/>
    <w:rsid w:val="008D3EFF"/>
    <w:rsid w:val="008D4600"/>
    <w:rsid w:val="008D4C7F"/>
    <w:rsid w:val="008D6819"/>
    <w:rsid w:val="008D6AB6"/>
    <w:rsid w:val="008D6D24"/>
    <w:rsid w:val="008E4C4C"/>
    <w:rsid w:val="008E642D"/>
    <w:rsid w:val="008F309F"/>
    <w:rsid w:val="008F7173"/>
    <w:rsid w:val="0090146A"/>
    <w:rsid w:val="00902B93"/>
    <w:rsid w:val="0090336D"/>
    <w:rsid w:val="009041A1"/>
    <w:rsid w:val="00905149"/>
    <w:rsid w:val="00907389"/>
    <w:rsid w:val="009124B8"/>
    <w:rsid w:val="00912762"/>
    <w:rsid w:val="009136DD"/>
    <w:rsid w:val="009148A8"/>
    <w:rsid w:val="00915C7C"/>
    <w:rsid w:val="00916E73"/>
    <w:rsid w:val="00917E1C"/>
    <w:rsid w:val="00920F59"/>
    <w:rsid w:val="009229A8"/>
    <w:rsid w:val="00924406"/>
    <w:rsid w:val="009244D3"/>
    <w:rsid w:val="009250E4"/>
    <w:rsid w:val="009316F9"/>
    <w:rsid w:val="009333D1"/>
    <w:rsid w:val="0093463D"/>
    <w:rsid w:val="00935679"/>
    <w:rsid w:val="00937220"/>
    <w:rsid w:val="0094002B"/>
    <w:rsid w:val="00943C8E"/>
    <w:rsid w:val="00944B32"/>
    <w:rsid w:val="00951C9B"/>
    <w:rsid w:val="00954EAA"/>
    <w:rsid w:val="00955036"/>
    <w:rsid w:val="00955B12"/>
    <w:rsid w:val="00957F51"/>
    <w:rsid w:val="00960190"/>
    <w:rsid w:val="00960879"/>
    <w:rsid w:val="00961BA3"/>
    <w:rsid w:val="00961EF6"/>
    <w:rsid w:val="009622E3"/>
    <w:rsid w:val="00966859"/>
    <w:rsid w:val="00970CE7"/>
    <w:rsid w:val="00973B9D"/>
    <w:rsid w:val="00974024"/>
    <w:rsid w:val="009741CD"/>
    <w:rsid w:val="00974D41"/>
    <w:rsid w:val="009753C8"/>
    <w:rsid w:val="00975728"/>
    <w:rsid w:val="00976182"/>
    <w:rsid w:val="00983D57"/>
    <w:rsid w:val="00985B06"/>
    <w:rsid w:val="009902FA"/>
    <w:rsid w:val="0099361B"/>
    <w:rsid w:val="0099397E"/>
    <w:rsid w:val="009A1370"/>
    <w:rsid w:val="009A2758"/>
    <w:rsid w:val="009A2F65"/>
    <w:rsid w:val="009A34CE"/>
    <w:rsid w:val="009A7AD9"/>
    <w:rsid w:val="009B2371"/>
    <w:rsid w:val="009C2B13"/>
    <w:rsid w:val="009C3FAF"/>
    <w:rsid w:val="009D1A9D"/>
    <w:rsid w:val="009E02E6"/>
    <w:rsid w:val="009E375A"/>
    <w:rsid w:val="009E69E6"/>
    <w:rsid w:val="009E7D02"/>
    <w:rsid w:val="009F2E8C"/>
    <w:rsid w:val="009F3593"/>
    <w:rsid w:val="009F39C1"/>
    <w:rsid w:val="009F62C2"/>
    <w:rsid w:val="00A02579"/>
    <w:rsid w:val="00A03833"/>
    <w:rsid w:val="00A05492"/>
    <w:rsid w:val="00A05787"/>
    <w:rsid w:val="00A06ABF"/>
    <w:rsid w:val="00A06E2B"/>
    <w:rsid w:val="00A07912"/>
    <w:rsid w:val="00A1073D"/>
    <w:rsid w:val="00A12BE8"/>
    <w:rsid w:val="00A1500A"/>
    <w:rsid w:val="00A1500C"/>
    <w:rsid w:val="00A16EF6"/>
    <w:rsid w:val="00A17FE4"/>
    <w:rsid w:val="00A20431"/>
    <w:rsid w:val="00A21366"/>
    <w:rsid w:val="00A23713"/>
    <w:rsid w:val="00A238AB"/>
    <w:rsid w:val="00A24A1F"/>
    <w:rsid w:val="00A31CCC"/>
    <w:rsid w:val="00A322AD"/>
    <w:rsid w:val="00A32421"/>
    <w:rsid w:val="00A32D44"/>
    <w:rsid w:val="00A35382"/>
    <w:rsid w:val="00A3640B"/>
    <w:rsid w:val="00A36FE5"/>
    <w:rsid w:val="00A4152A"/>
    <w:rsid w:val="00A423FE"/>
    <w:rsid w:val="00A434C1"/>
    <w:rsid w:val="00A437EA"/>
    <w:rsid w:val="00A43EF3"/>
    <w:rsid w:val="00A46268"/>
    <w:rsid w:val="00A4744B"/>
    <w:rsid w:val="00A479B3"/>
    <w:rsid w:val="00A47D8F"/>
    <w:rsid w:val="00A52396"/>
    <w:rsid w:val="00A5448D"/>
    <w:rsid w:val="00A55762"/>
    <w:rsid w:val="00A57B95"/>
    <w:rsid w:val="00A57F99"/>
    <w:rsid w:val="00A6446D"/>
    <w:rsid w:val="00A6628F"/>
    <w:rsid w:val="00A679C0"/>
    <w:rsid w:val="00A72ED9"/>
    <w:rsid w:val="00A74190"/>
    <w:rsid w:val="00A75553"/>
    <w:rsid w:val="00A8273D"/>
    <w:rsid w:val="00A8426B"/>
    <w:rsid w:val="00A848F4"/>
    <w:rsid w:val="00A86F03"/>
    <w:rsid w:val="00A93F02"/>
    <w:rsid w:val="00A96074"/>
    <w:rsid w:val="00A966B3"/>
    <w:rsid w:val="00A976FE"/>
    <w:rsid w:val="00AA5C3B"/>
    <w:rsid w:val="00AB11F9"/>
    <w:rsid w:val="00AB29DD"/>
    <w:rsid w:val="00AB3EE8"/>
    <w:rsid w:val="00AB6B19"/>
    <w:rsid w:val="00AB717E"/>
    <w:rsid w:val="00AB73C6"/>
    <w:rsid w:val="00AB79D0"/>
    <w:rsid w:val="00AC3169"/>
    <w:rsid w:val="00AC38EF"/>
    <w:rsid w:val="00AC4D47"/>
    <w:rsid w:val="00AC5F19"/>
    <w:rsid w:val="00AC79BA"/>
    <w:rsid w:val="00AC7C35"/>
    <w:rsid w:val="00AD00B7"/>
    <w:rsid w:val="00AD0BA1"/>
    <w:rsid w:val="00AD3CD0"/>
    <w:rsid w:val="00AD59E5"/>
    <w:rsid w:val="00AE18E4"/>
    <w:rsid w:val="00AE19DF"/>
    <w:rsid w:val="00AE1F46"/>
    <w:rsid w:val="00AE3BC4"/>
    <w:rsid w:val="00AE7105"/>
    <w:rsid w:val="00AE7CB7"/>
    <w:rsid w:val="00AF3A85"/>
    <w:rsid w:val="00AF4103"/>
    <w:rsid w:val="00AF4A23"/>
    <w:rsid w:val="00AF4ACD"/>
    <w:rsid w:val="00AF5535"/>
    <w:rsid w:val="00B0014E"/>
    <w:rsid w:val="00B024EC"/>
    <w:rsid w:val="00B02E07"/>
    <w:rsid w:val="00B02E68"/>
    <w:rsid w:val="00B05AAF"/>
    <w:rsid w:val="00B063A2"/>
    <w:rsid w:val="00B07E9F"/>
    <w:rsid w:val="00B10C34"/>
    <w:rsid w:val="00B1551A"/>
    <w:rsid w:val="00B15C06"/>
    <w:rsid w:val="00B15EE9"/>
    <w:rsid w:val="00B1758F"/>
    <w:rsid w:val="00B20028"/>
    <w:rsid w:val="00B22D65"/>
    <w:rsid w:val="00B2498C"/>
    <w:rsid w:val="00B25C9D"/>
    <w:rsid w:val="00B344CB"/>
    <w:rsid w:val="00B370AC"/>
    <w:rsid w:val="00B37D4B"/>
    <w:rsid w:val="00B41194"/>
    <w:rsid w:val="00B42431"/>
    <w:rsid w:val="00B42DE0"/>
    <w:rsid w:val="00B461EF"/>
    <w:rsid w:val="00B5066C"/>
    <w:rsid w:val="00B52E88"/>
    <w:rsid w:val="00B534A9"/>
    <w:rsid w:val="00B56858"/>
    <w:rsid w:val="00B60123"/>
    <w:rsid w:val="00B62278"/>
    <w:rsid w:val="00B63B33"/>
    <w:rsid w:val="00B640B7"/>
    <w:rsid w:val="00B66560"/>
    <w:rsid w:val="00B67CF4"/>
    <w:rsid w:val="00B7025C"/>
    <w:rsid w:val="00B7326D"/>
    <w:rsid w:val="00B73447"/>
    <w:rsid w:val="00B74372"/>
    <w:rsid w:val="00B744A7"/>
    <w:rsid w:val="00B76017"/>
    <w:rsid w:val="00B76518"/>
    <w:rsid w:val="00B8067E"/>
    <w:rsid w:val="00B83A64"/>
    <w:rsid w:val="00B91C19"/>
    <w:rsid w:val="00BA19D7"/>
    <w:rsid w:val="00BA203B"/>
    <w:rsid w:val="00BA38EC"/>
    <w:rsid w:val="00BA4D55"/>
    <w:rsid w:val="00BA59A5"/>
    <w:rsid w:val="00BA667A"/>
    <w:rsid w:val="00BA72F9"/>
    <w:rsid w:val="00BC0E23"/>
    <w:rsid w:val="00BC184F"/>
    <w:rsid w:val="00BC2833"/>
    <w:rsid w:val="00BC377A"/>
    <w:rsid w:val="00BC4D81"/>
    <w:rsid w:val="00BC5523"/>
    <w:rsid w:val="00BC5F9C"/>
    <w:rsid w:val="00BD0971"/>
    <w:rsid w:val="00BD0E9C"/>
    <w:rsid w:val="00BD16C4"/>
    <w:rsid w:val="00BD2A17"/>
    <w:rsid w:val="00BD2AB5"/>
    <w:rsid w:val="00BD4263"/>
    <w:rsid w:val="00BD428D"/>
    <w:rsid w:val="00BD4350"/>
    <w:rsid w:val="00BE1D98"/>
    <w:rsid w:val="00BE2FA2"/>
    <w:rsid w:val="00BE5154"/>
    <w:rsid w:val="00BE52F5"/>
    <w:rsid w:val="00BE71F5"/>
    <w:rsid w:val="00BF0F28"/>
    <w:rsid w:val="00BF0F66"/>
    <w:rsid w:val="00BF2B62"/>
    <w:rsid w:val="00BF3150"/>
    <w:rsid w:val="00BF4982"/>
    <w:rsid w:val="00BF6D97"/>
    <w:rsid w:val="00C004AB"/>
    <w:rsid w:val="00C019A7"/>
    <w:rsid w:val="00C04660"/>
    <w:rsid w:val="00C04C4E"/>
    <w:rsid w:val="00C05498"/>
    <w:rsid w:val="00C07239"/>
    <w:rsid w:val="00C10960"/>
    <w:rsid w:val="00C109AA"/>
    <w:rsid w:val="00C10BEA"/>
    <w:rsid w:val="00C12749"/>
    <w:rsid w:val="00C12930"/>
    <w:rsid w:val="00C15E73"/>
    <w:rsid w:val="00C17455"/>
    <w:rsid w:val="00C24334"/>
    <w:rsid w:val="00C25507"/>
    <w:rsid w:val="00C277E2"/>
    <w:rsid w:val="00C30A96"/>
    <w:rsid w:val="00C3271A"/>
    <w:rsid w:val="00C3387E"/>
    <w:rsid w:val="00C41723"/>
    <w:rsid w:val="00C42A6E"/>
    <w:rsid w:val="00C46485"/>
    <w:rsid w:val="00C468C8"/>
    <w:rsid w:val="00C46D55"/>
    <w:rsid w:val="00C4728F"/>
    <w:rsid w:val="00C502C3"/>
    <w:rsid w:val="00C51079"/>
    <w:rsid w:val="00C51B1E"/>
    <w:rsid w:val="00C51E12"/>
    <w:rsid w:val="00C552B6"/>
    <w:rsid w:val="00C55E1F"/>
    <w:rsid w:val="00C56169"/>
    <w:rsid w:val="00C56C4B"/>
    <w:rsid w:val="00C56F28"/>
    <w:rsid w:val="00C571C5"/>
    <w:rsid w:val="00C60A27"/>
    <w:rsid w:val="00C60ECA"/>
    <w:rsid w:val="00C61CF8"/>
    <w:rsid w:val="00C621AB"/>
    <w:rsid w:val="00C65387"/>
    <w:rsid w:val="00C65404"/>
    <w:rsid w:val="00C7306F"/>
    <w:rsid w:val="00C74F9E"/>
    <w:rsid w:val="00C77132"/>
    <w:rsid w:val="00C854D3"/>
    <w:rsid w:val="00C85982"/>
    <w:rsid w:val="00C860B1"/>
    <w:rsid w:val="00C870B2"/>
    <w:rsid w:val="00C877AF"/>
    <w:rsid w:val="00C90270"/>
    <w:rsid w:val="00C93A82"/>
    <w:rsid w:val="00C96E15"/>
    <w:rsid w:val="00CA0587"/>
    <w:rsid w:val="00CA0AE0"/>
    <w:rsid w:val="00CA2A0D"/>
    <w:rsid w:val="00CA2C30"/>
    <w:rsid w:val="00CA32F3"/>
    <w:rsid w:val="00CA630A"/>
    <w:rsid w:val="00CA733A"/>
    <w:rsid w:val="00CB1D9C"/>
    <w:rsid w:val="00CB2042"/>
    <w:rsid w:val="00CB327B"/>
    <w:rsid w:val="00CB6DE4"/>
    <w:rsid w:val="00CC0B69"/>
    <w:rsid w:val="00CC165B"/>
    <w:rsid w:val="00CC1DFC"/>
    <w:rsid w:val="00CC2D0E"/>
    <w:rsid w:val="00CC314C"/>
    <w:rsid w:val="00CC316A"/>
    <w:rsid w:val="00CC4358"/>
    <w:rsid w:val="00CC45E5"/>
    <w:rsid w:val="00CC5A90"/>
    <w:rsid w:val="00CC5C3A"/>
    <w:rsid w:val="00CD00BF"/>
    <w:rsid w:val="00CD085D"/>
    <w:rsid w:val="00CD0A53"/>
    <w:rsid w:val="00CD0CC0"/>
    <w:rsid w:val="00CD1E61"/>
    <w:rsid w:val="00CD1F67"/>
    <w:rsid w:val="00CD386B"/>
    <w:rsid w:val="00CD3A77"/>
    <w:rsid w:val="00CD45E0"/>
    <w:rsid w:val="00CD6AFF"/>
    <w:rsid w:val="00CE087C"/>
    <w:rsid w:val="00CE157C"/>
    <w:rsid w:val="00CE1B1C"/>
    <w:rsid w:val="00CE4752"/>
    <w:rsid w:val="00CF2680"/>
    <w:rsid w:val="00CF40FB"/>
    <w:rsid w:val="00CF5C5C"/>
    <w:rsid w:val="00D01D93"/>
    <w:rsid w:val="00D023F9"/>
    <w:rsid w:val="00D05A35"/>
    <w:rsid w:val="00D06461"/>
    <w:rsid w:val="00D1024A"/>
    <w:rsid w:val="00D10A97"/>
    <w:rsid w:val="00D10E94"/>
    <w:rsid w:val="00D11BA4"/>
    <w:rsid w:val="00D11E91"/>
    <w:rsid w:val="00D12204"/>
    <w:rsid w:val="00D13703"/>
    <w:rsid w:val="00D22689"/>
    <w:rsid w:val="00D24965"/>
    <w:rsid w:val="00D24D0A"/>
    <w:rsid w:val="00D25BE8"/>
    <w:rsid w:val="00D306AB"/>
    <w:rsid w:val="00D30F48"/>
    <w:rsid w:val="00D352A1"/>
    <w:rsid w:val="00D358A4"/>
    <w:rsid w:val="00D36CCD"/>
    <w:rsid w:val="00D37FD6"/>
    <w:rsid w:val="00D447DC"/>
    <w:rsid w:val="00D46FF9"/>
    <w:rsid w:val="00D472AC"/>
    <w:rsid w:val="00D516AF"/>
    <w:rsid w:val="00D5367D"/>
    <w:rsid w:val="00D53E74"/>
    <w:rsid w:val="00D55ACC"/>
    <w:rsid w:val="00D56A77"/>
    <w:rsid w:val="00D602E0"/>
    <w:rsid w:val="00D63EC7"/>
    <w:rsid w:val="00D64237"/>
    <w:rsid w:val="00D66535"/>
    <w:rsid w:val="00D67126"/>
    <w:rsid w:val="00D71184"/>
    <w:rsid w:val="00D71BC2"/>
    <w:rsid w:val="00D722A3"/>
    <w:rsid w:val="00D747DA"/>
    <w:rsid w:val="00D75C87"/>
    <w:rsid w:val="00D75F27"/>
    <w:rsid w:val="00D7616D"/>
    <w:rsid w:val="00D81DB6"/>
    <w:rsid w:val="00D84563"/>
    <w:rsid w:val="00D84770"/>
    <w:rsid w:val="00D853EB"/>
    <w:rsid w:val="00D86AB7"/>
    <w:rsid w:val="00D90232"/>
    <w:rsid w:val="00D91749"/>
    <w:rsid w:val="00D927D5"/>
    <w:rsid w:val="00D930FC"/>
    <w:rsid w:val="00D933C8"/>
    <w:rsid w:val="00D93F75"/>
    <w:rsid w:val="00D952A4"/>
    <w:rsid w:val="00D95A8B"/>
    <w:rsid w:val="00D95A93"/>
    <w:rsid w:val="00DA0225"/>
    <w:rsid w:val="00DA2887"/>
    <w:rsid w:val="00DA5076"/>
    <w:rsid w:val="00DA507D"/>
    <w:rsid w:val="00DA5C52"/>
    <w:rsid w:val="00DA61CC"/>
    <w:rsid w:val="00DA6C05"/>
    <w:rsid w:val="00DA7095"/>
    <w:rsid w:val="00DA7F91"/>
    <w:rsid w:val="00DB00AE"/>
    <w:rsid w:val="00DB00DB"/>
    <w:rsid w:val="00DB0BB7"/>
    <w:rsid w:val="00DB0FA2"/>
    <w:rsid w:val="00DB17D8"/>
    <w:rsid w:val="00DB252C"/>
    <w:rsid w:val="00DB46C4"/>
    <w:rsid w:val="00DB4D3B"/>
    <w:rsid w:val="00DB774F"/>
    <w:rsid w:val="00DB795A"/>
    <w:rsid w:val="00DC18BB"/>
    <w:rsid w:val="00DC256E"/>
    <w:rsid w:val="00DC3FA0"/>
    <w:rsid w:val="00DC7077"/>
    <w:rsid w:val="00DC7BC2"/>
    <w:rsid w:val="00DD1774"/>
    <w:rsid w:val="00DD1A13"/>
    <w:rsid w:val="00DD234E"/>
    <w:rsid w:val="00DD29B7"/>
    <w:rsid w:val="00DD6D8A"/>
    <w:rsid w:val="00DE08A3"/>
    <w:rsid w:val="00DE20F4"/>
    <w:rsid w:val="00DE3F25"/>
    <w:rsid w:val="00DE6781"/>
    <w:rsid w:val="00DE696A"/>
    <w:rsid w:val="00DF3296"/>
    <w:rsid w:val="00DF383A"/>
    <w:rsid w:val="00DF5192"/>
    <w:rsid w:val="00DF5C9E"/>
    <w:rsid w:val="00DF62B1"/>
    <w:rsid w:val="00DF7489"/>
    <w:rsid w:val="00E00535"/>
    <w:rsid w:val="00E02508"/>
    <w:rsid w:val="00E0605A"/>
    <w:rsid w:val="00E064A2"/>
    <w:rsid w:val="00E117EB"/>
    <w:rsid w:val="00E140BD"/>
    <w:rsid w:val="00E17B29"/>
    <w:rsid w:val="00E21635"/>
    <w:rsid w:val="00E226EF"/>
    <w:rsid w:val="00E243D4"/>
    <w:rsid w:val="00E24A42"/>
    <w:rsid w:val="00E26BCD"/>
    <w:rsid w:val="00E27A0F"/>
    <w:rsid w:val="00E31D29"/>
    <w:rsid w:val="00E33634"/>
    <w:rsid w:val="00E355AF"/>
    <w:rsid w:val="00E37B8C"/>
    <w:rsid w:val="00E418E7"/>
    <w:rsid w:val="00E41A64"/>
    <w:rsid w:val="00E41CBA"/>
    <w:rsid w:val="00E436BB"/>
    <w:rsid w:val="00E44736"/>
    <w:rsid w:val="00E44B32"/>
    <w:rsid w:val="00E50851"/>
    <w:rsid w:val="00E50D9B"/>
    <w:rsid w:val="00E52276"/>
    <w:rsid w:val="00E55FC0"/>
    <w:rsid w:val="00E56982"/>
    <w:rsid w:val="00E57948"/>
    <w:rsid w:val="00E6144E"/>
    <w:rsid w:val="00E64852"/>
    <w:rsid w:val="00E65525"/>
    <w:rsid w:val="00E6557F"/>
    <w:rsid w:val="00E7014C"/>
    <w:rsid w:val="00E70884"/>
    <w:rsid w:val="00E74848"/>
    <w:rsid w:val="00E751D6"/>
    <w:rsid w:val="00E75892"/>
    <w:rsid w:val="00E778B2"/>
    <w:rsid w:val="00E80C7A"/>
    <w:rsid w:val="00E81970"/>
    <w:rsid w:val="00E81DA0"/>
    <w:rsid w:val="00E838E0"/>
    <w:rsid w:val="00E91104"/>
    <w:rsid w:val="00E91E2F"/>
    <w:rsid w:val="00E93BB9"/>
    <w:rsid w:val="00E94E2C"/>
    <w:rsid w:val="00E9646F"/>
    <w:rsid w:val="00EA03AA"/>
    <w:rsid w:val="00EA06F5"/>
    <w:rsid w:val="00EA075B"/>
    <w:rsid w:val="00EA07A6"/>
    <w:rsid w:val="00EA0AF1"/>
    <w:rsid w:val="00EA21B0"/>
    <w:rsid w:val="00EA44B4"/>
    <w:rsid w:val="00EA67DE"/>
    <w:rsid w:val="00EB0B34"/>
    <w:rsid w:val="00EB29F9"/>
    <w:rsid w:val="00EB3A55"/>
    <w:rsid w:val="00EB3BC9"/>
    <w:rsid w:val="00EB6AD6"/>
    <w:rsid w:val="00EB7493"/>
    <w:rsid w:val="00EC1F5E"/>
    <w:rsid w:val="00EC3F10"/>
    <w:rsid w:val="00EC4188"/>
    <w:rsid w:val="00EC45FC"/>
    <w:rsid w:val="00EC48CE"/>
    <w:rsid w:val="00EC4B15"/>
    <w:rsid w:val="00EC5405"/>
    <w:rsid w:val="00EC667B"/>
    <w:rsid w:val="00EC7A8C"/>
    <w:rsid w:val="00ED03F8"/>
    <w:rsid w:val="00ED06B7"/>
    <w:rsid w:val="00ED0DA0"/>
    <w:rsid w:val="00ED32E2"/>
    <w:rsid w:val="00ED5594"/>
    <w:rsid w:val="00ED719D"/>
    <w:rsid w:val="00EE177E"/>
    <w:rsid w:val="00EE5175"/>
    <w:rsid w:val="00EE757C"/>
    <w:rsid w:val="00EF28C5"/>
    <w:rsid w:val="00EF4423"/>
    <w:rsid w:val="00EF5A44"/>
    <w:rsid w:val="00EF7FEA"/>
    <w:rsid w:val="00F019A1"/>
    <w:rsid w:val="00F05175"/>
    <w:rsid w:val="00F057D1"/>
    <w:rsid w:val="00F079E1"/>
    <w:rsid w:val="00F07E1E"/>
    <w:rsid w:val="00F10BEB"/>
    <w:rsid w:val="00F11976"/>
    <w:rsid w:val="00F13B50"/>
    <w:rsid w:val="00F16143"/>
    <w:rsid w:val="00F20098"/>
    <w:rsid w:val="00F22095"/>
    <w:rsid w:val="00F2771F"/>
    <w:rsid w:val="00F27753"/>
    <w:rsid w:val="00F320BE"/>
    <w:rsid w:val="00F33B6E"/>
    <w:rsid w:val="00F344E4"/>
    <w:rsid w:val="00F36E8A"/>
    <w:rsid w:val="00F37855"/>
    <w:rsid w:val="00F42526"/>
    <w:rsid w:val="00F425F6"/>
    <w:rsid w:val="00F44ED9"/>
    <w:rsid w:val="00F460B5"/>
    <w:rsid w:val="00F472E7"/>
    <w:rsid w:val="00F52932"/>
    <w:rsid w:val="00F55821"/>
    <w:rsid w:val="00F5609A"/>
    <w:rsid w:val="00F56FF8"/>
    <w:rsid w:val="00F609F3"/>
    <w:rsid w:val="00F619F6"/>
    <w:rsid w:val="00F6382A"/>
    <w:rsid w:val="00F64311"/>
    <w:rsid w:val="00F64C85"/>
    <w:rsid w:val="00F6517B"/>
    <w:rsid w:val="00F65374"/>
    <w:rsid w:val="00F65994"/>
    <w:rsid w:val="00F672A2"/>
    <w:rsid w:val="00F70A3A"/>
    <w:rsid w:val="00F70D1C"/>
    <w:rsid w:val="00F71288"/>
    <w:rsid w:val="00F71443"/>
    <w:rsid w:val="00F71ADA"/>
    <w:rsid w:val="00F72658"/>
    <w:rsid w:val="00F76304"/>
    <w:rsid w:val="00F8288C"/>
    <w:rsid w:val="00F83D88"/>
    <w:rsid w:val="00F86090"/>
    <w:rsid w:val="00F862EA"/>
    <w:rsid w:val="00F869DA"/>
    <w:rsid w:val="00F874AF"/>
    <w:rsid w:val="00F87EA6"/>
    <w:rsid w:val="00F90DD0"/>
    <w:rsid w:val="00F929E2"/>
    <w:rsid w:val="00F94562"/>
    <w:rsid w:val="00F94B59"/>
    <w:rsid w:val="00F9589C"/>
    <w:rsid w:val="00FA241C"/>
    <w:rsid w:val="00FA476D"/>
    <w:rsid w:val="00FA54A6"/>
    <w:rsid w:val="00FA58AA"/>
    <w:rsid w:val="00FA5E93"/>
    <w:rsid w:val="00FA6FFC"/>
    <w:rsid w:val="00FB0C0D"/>
    <w:rsid w:val="00FB218C"/>
    <w:rsid w:val="00FB3694"/>
    <w:rsid w:val="00FB3AEF"/>
    <w:rsid w:val="00FB5061"/>
    <w:rsid w:val="00FC0C7A"/>
    <w:rsid w:val="00FC1B4D"/>
    <w:rsid w:val="00FC258A"/>
    <w:rsid w:val="00FC4E77"/>
    <w:rsid w:val="00FD0E8F"/>
    <w:rsid w:val="00FD119E"/>
    <w:rsid w:val="00FD266D"/>
    <w:rsid w:val="00FD272F"/>
    <w:rsid w:val="00FD27B4"/>
    <w:rsid w:val="00FD2BFD"/>
    <w:rsid w:val="00FD655A"/>
    <w:rsid w:val="00FD6712"/>
    <w:rsid w:val="00FD6CC3"/>
    <w:rsid w:val="00FD6D95"/>
    <w:rsid w:val="00FD75A7"/>
    <w:rsid w:val="00FD7912"/>
    <w:rsid w:val="00FE4323"/>
    <w:rsid w:val="00FE5478"/>
    <w:rsid w:val="00FE643E"/>
    <w:rsid w:val="00FE7574"/>
    <w:rsid w:val="00FF0AA7"/>
    <w:rsid w:val="00FF1354"/>
    <w:rsid w:val="00FF1672"/>
    <w:rsid w:val="00FF25C3"/>
    <w:rsid w:val="00FF2777"/>
    <w:rsid w:val="00FF2EBD"/>
    <w:rsid w:val="00FF4B62"/>
    <w:rsid w:val="00FF4E89"/>
    <w:rsid w:val="00FF6731"/>
    <w:rsid w:val="00FF744C"/>
    <w:rsid w:val="00FF780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 w:type="character" w:styleId="CommentReference">
    <w:name w:val="annotation reference"/>
    <w:basedOn w:val="DefaultParagraphFont"/>
    <w:uiPriority w:val="99"/>
    <w:semiHidden/>
    <w:unhideWhenUsed/>
    <w:rsid w:val="009A7AD9"/>
    <w:rPr>
      <w:sz w:val="16"/>
      <w:szCs w:val="16"/>
    </w:rPr>
  </w:style>
  <w:style w:type="paragraph" w:styleId="CommentText">
    <w:name w:val="annotation text"/>
    <w:basedOn w:val="Normal"/>
    <w:link w:val="CommentTextChar"/>
    <w:uiPriority w:val="99"/>
    <w:semiHidden/>
    <w:unhideWhenUsed/>
    <w:rsid w:val="009A7AD9"/>
    <w:pPr>
      <w:spacing w:line="240" w:lineRule="auto"/>
    </w:pPr>
    <w:rPr>
      <w:sz w:val="20"/>
      <w:szCs w:val="20"/>
    </w:rPr>
  </w:style>
  <w:style w:type="character" w:customStyle="1" w:styleId="CommentTextChar">
    <w:name w:val="Comment Text Char"/>
    <w:basedOn w:val="DefaultParagraphFont"/>
    <w:link w:val="CommentText"/>
    <w:uiPriority w:val="99"/>
    <w:semiHidden/>
    <w:rsid w:val="009A7AD9"/>
    <w:rPr>
      <w:sz w:val="20"/>
      <w:szCs w:val="20"/>
    </w:rPr>
  </w:style>
  <w:style w:type="paragraph" w:styleId="CommentSubject">
    <w:name w:val="annotation subject"/>
    <w:basedOn w:val="CommentText"/>
    <w:next w:val="CommentText"/>
    <w:link w:val="CommentSubjectChar"/>
    <w:uiPriority w:val="99"/>
    <w:semiHidden/>
    <w:unhideWhenUsed/>
    <w:rsid w:val="009A7AD9"/>
    <w:rPr>
      <w:b/>
      <w:bCs/>
    </w:rPr>
  </w:style>
  <w:style w:type="character" w:customStyle="1" w:styleId="CommentSubjectChar">
    <w:name w:val="Comment Subject Char"/>
    <w:basedOn w:val="CommentTextChar"/>
    <w:link w:val="CommentSubject"/>
    <w:uiPriority w:val="99"/>
    <w:semiHidden/>
    <w:rsid w:val="009A7A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 w:type="character" w:styleId="CommentReference">
    <w:name w:val="annotation reference"/>
    <w:basedOn w:val="DefaultParagraphFont"/>
    <w:uiPriority w:val="99"/>
    <w:semiHidden/>
    <w:unhideWhenUsed/>
    <w:rsid w:val="009A7AD9"/>
    <w:rPr>
      <w:sz w:val="16"/>
      <w:szCs w:val="16"/>
    </w:rPr>
  </w:style>
  <w:style w:type="paragraph" w:styleId="CommentText">
    <w:name w:val="annotation text"/>
    <w:basedOn w:val="Normal"/>
    <w:link w:val="CommentTextChar"/>
    <w:uiPriority w:val="99"/>
    <w:semiHidden/>
    <w:unhideWhenUsed/>
    <w:rsid w:val="009A7AD9"/>
    <w:pPr>
      <w:spacing w:line="240" w:lineRule="auto"/>
    </w:pPr>
    <w:rPr>
      <w:sz w:val="20"/>
      <w:szCs w:val="20"/>
    </w:rPr>
  </w:style>
  <w:style w:type="character" w:customStyle="1" w:styleId="CommentTextChar">
    <w:name w:val="Comment Text Char"/>
    <w:basedOn w:val="DefaultParagraphFont"/>
    <w:link w:val="CommentText"/>
    <w:uiPriority w:val="99"/>
    <w:semiHidden/>
    <w:rsid w:val="009A7AD9"/>
    <w:rPr>
      <w:sz w:val="20"/>
      <w:szCs w:val="20"/>
    </w:rPr>
  </w:style>
  <w:style w:type="paragraph" w:styleId="CommentSubject">
    <w:name w:val="annotation subject"/>
    <w:basedOn w:val="CommentText"/>
    <w:next w:val="CommentText"/>
    <w:link w:val="CommentSubjectChar"/>
    <w:uiPriority w:val="99"/>
    <w:semiHidden/>
    <w:unhideWhenUsed/>
    <w:rsid w:val="009A7AD9"/>
    <w:rPr>
      <w:b/>
      <w:bCs/>
    </w:rPr>
  </w:style>
  <w:style w:type="character" w:customStyle="1" w:styleId="CommentSubjectChar">
    <w:name w:val="Comment Subject Char"/>
    <w:basedOn w:val="CommentTextChar"/>
    <w:link w:val="CommentSubject"/>
    <w:uiPriority w:val="99"/>
    <w:semiHidden/>
    <w:rsid w:val="009A7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009">
      <w:bodyDiv w:val="1"/>
      <w:marLeft w:val="0"/>
      <w:marRight w:val="0"/>
      <w:marTop w:val="0"/>
      <w:marBottom w:val="0"/>
      <w:divBdr>
        <w:top w:val="none" w:sz="0" w:space="0" w:color="auto"/>
        <w:left w:val="none" w:sz="0" w:space="0" w:color="auto"/>
        <w:bottom w:val="none" w:sz="0" w:space="0" w:color="auto"/>
        <w:right w:val="none" w:sz="0" w:space="0" w:color="auto"/>
      </w:divBdr>
    </w:div>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00775319">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885070110">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076166808">
      <w:bodyDiv w:val="1"/>
      <w:marLeft w:val="0"/>
      <w:marRight w:val="0"/>
      <w:marTop w:val="0"/>
      <w:marBottom w:val="0"/>
      <w:divBdr>
        <w:top w:val="none" w:sz="0" w:space="0" w:color="auto"/>
        <w:left w:val="none" w:sz="0" w:space="0" w:color="auto"/>
        <w:bottom w:val="none" w:sz="0" w:space="0" w:color="auto"/>
        <w:right w:val="none" w:sz="0" w:space="0" w:color="auto"/>
      </w:divBdr>
    </w:div>
    <w:div w:id="1137259854">
      <w:bodyDiv w:val="1"/>
      <w:marLeft w:val="0"/>
      <w:marRight w:val="0"/>
      <w:marTop w:val="0"/>
      <w:marBottom w:val="0"/>
      <w:divBdr>
        <w:top w:val="none" w:sz="0" w:space="0" w:color="auto"/>
        <w:left w:val="none" w:sz="0" w:space="0" w:color="auto"/>
        <w:bottom w:val="none" w:sz="0" w:space="0" w:color="auto"/>
        <w:right w:val="none" w:sz="0" w:space="0" w:color="auto"/>
      </w:divBdr>
    </w:div>
    <w:div w:id="1185167844">
      <w:bodyDiv w:val="1"/>
      <w:marLeft w:val="0"/>
      <w:marRight w:val="0"/>
      <w:marTop w:val="0"/>
      <w:marBottom w:val="0"/>
      <w:divBdr>
        <w:top w:val="none" w:sz="0" w:space="0" w:color="auto"/>
        <w:left w:val="none" w:sz="0" w:space="0" w:color="auto"/>
        <w:bottom w:val="none" w:sz="0" w:space="0" w:color="auto"/>
        <w:right w:val="none" w:sz="0" w:space="0" w:color="auto"/>
      </w:divBdr>
    </w:div>
    <w:div w:id="1220165533">
      <w:bodyDiv w:val="1"/>
      <w:marLeft w:val="0"/>
      <w:marRight w:val="0"/>
      <w:marTop w:val="0"/>
      <w:marBottom w:val="0"/>
      <w:divBdr>
        <w:top w:val="none" w:sz="0" w:space="0" w:color="auto"/>
        <w:left w:val="none" w:sz="0" w:space="0" w:color="auto"/>
        <w:bottom w:val="none" w:sz="0" w:space="0" w:color="auto"/>
        <w:right w:val="none" w:sz="0" w:space="0" w:color="auto"/>
      </w:divBdr>
    </w:div>
    <w:div w:id="1288050777">
      <w:bodyDiv w:val="1"/>
      <w:marLeft w:val="0"/>
      <w:marRight w:val="0"/>
      <w:marTop w:val="0"/>
      <w:marBottom w:val="0"/>
      <w:divBdr>
        <w:top w:val="none" w:sz="0" w:space="0" w:color="auto"/>
        <w:left w:val="none" w:sz="0" w:space="0" w:color="auto"/>
        <w:bottom w:val="none" w:sz="0" w:space="0" w:color="auto"/>
        <w:right w:val="none" w:sz="0" w:space="0" w:color="auto"/>
      </w:divBdr>
    </w:div>
    <w:div w:id="1293172959">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55184717">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708145781">
      <w:bodyDiv w:val="1"/>
      <w:marLeft w:val="0"/>
      <w:marRight w:val="0"/>
      <w:marTop w:val="0"/>
      <w:marBottom w:val="0"/>
      <w:divBdr>
        <w:top w:val="none" w:sz="0" w:space="0" w:color="auto"/>
        <w:left w:val="none" w:sz="0" w:space="0" w:color="auto"/>
        <w:bottom w:val="none" w:sz="0" w:space="0" w:color="auto"/>
        <w:right w:val="none" w:sz="0" w:space="0" w:color="auto"/>
      </w:divBdr>
    </w:div>
    <w:div w:id="1771465734">
      <w:bodyDiv w:val="1"/>
      <w:marLeft w:val="0"/>
      <w:marRight w:val="0"/>
      <w:marTop w:val="0"/>
      <w:marBottom w:val="0"/>
      <w:divBdr>
        <w:top w:val="none" w:sz="0" w:space="0" w:color="auto"/>
        <w:left w:val="none" w:sz="0" w:space="0" w:color="auto"/>
        <w:bottom w:val="none" w:sz="0" w:space="0" w:color="auto"/>
        <w:right w:val="none" w:sz="0" w:space="0" w:color="auto"/>
      </w:divBdr>
    </w:div>
    <w:div w:id="1810048938">
      <w:bodyDiv w:val="1"/>
      <w:marLeft w:val="0"/>
      <w:marRight w:val="0"/>
      <w:marTop w:val="0"/>
      <w:marBottom w:val="0"/>
      <w:divBdr>
        <w:top w:val="none" w:sz="0" w:space="0" w:color="auto"/>
        <w:left w:val="none" w:sz="0" w:space="0" w:color="auto"/>
        <w:bottom w:val="none" w:sz="0" w:space="0" w:color="auto"/>
        <w:right w:val="none" w:sz="0" w:space="0" w:color="auto"/>
      </w:divBdr>
    </w:div>
    <w:div w:id="1819029592">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45781203">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1993485777">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 w:id="2056734986">
      <w:bodyDiv w:val="1"/>
      <w:marLeft w:val="0"/>
      <w:marRight w:val="0"/>
      <w:marTop w:val="0"/>
      <w:marBottom w:val="0"/>
      <w:divBdr>
        <w:top w:val="none" w:sz="0" w:space="0" w:color="auto"/>
        <w:left w:val="none" w:sz="0" w:space="0" w:color="auto"/>
        <w:bottom w:val="none" w:sz="0" w:space="0" w:color="auto"/>
        <w:right w:val="none" w:sz="0" w:space="0" w:color="auto"/>
      </w:divBdr>
      <w:divsChild>
        <w:div w:id="2190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w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C6144836-DA7A-4512-A3A6-CB3448BF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29</Pages>
  <Words>6454</Words>
  <Characters>34207</Characters>
  <Application>Microsoft Office Word</Application>
  <DocSecurity>0</DocSecurity>
  <Lines>285</Lines>
  <Paragraphs>81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Norwegian School Of Management</Company>
  <LinksUpToDate>false</LinksUpToDate>
  <CharactersWithSpaces>40580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Halvorsen, Jørn Inge</cp:lastModifiedBy>
  <cp:revision>4</cp:revision>
  <cp:lastPrinted>2013-03-14T09:44:00Z</cp:lastPrinted>
  <dcterms:created xsi:type="dcterms:W3CDTF">2013-03-21T10:13:00Z</dcterms:created>
  <dcterms:modified xsi:type="dcterms:W3CDTF">2013-05-10T17:09:00Z</dcterms:modified>
</cp:coreProperties>
</file>