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DE4" w:rsidRDefault="00FF6DE4" w:rsidP="00FF6DE4">
      <w:pPr>
        <w:pStyle w:val="Title"/>
        <w:spacing w:line="360" w:lineRule="auto"/>
        <w:jc w:val="both"/>
        <w:rPr>
          <w:rFonts w:ascii="Times New Roman" w:hAnsi="Times New Roman" w:cs="Times New Roman"/>
        </w:rPr>
      </w:pPr>
      <w:r>
        <w:rPr>
          <w:rFonts w:ascii="Times New Roman" w:hAnsi="Times New Roman" w:cs="Times New Roman"/>
        </w:rPr>
        <w:t>ESBs</w:t>
      </w:r>
      <w:r>
        <w:rPr>
          <w:rFonts w:ascii="Times New Roman" w:hAnsi="Times New Roman" w:cs="Times New Roman"/>
        </w:rPr>
        <w:t xml:space="preserve"> </w:t>
      </w:r>
      <w:r>
        <w:rPr>
          <w:rFonts w:ascii="Times New Roman" w:hAnsi="Times New Roman" w:cs="Times New Roman"/>
        </w:rPr>
        <w:t>TARGET-system</w:t>
      </w:r>
      <w:r w:rsidRPr="0099361B">
        <w:rPr>
          <w:rFonts w:ascii="Times New Roman" w:hAnsi="Times New Roman" w:cs="Times New Roman"/>
        </w:rPr>
        <w:t>: En tsunami av usikret gjeld</w:t>
      </w:r>
    </w:p>
    <w:p w:rsidR="00FF6DE4" w:rsidRDefault="00FF6DE4" w:rsidP="00FF6DE4">
      <w:pPr>
        <w:pStyle w:val="NoSpacing"/>
        <w:spacing w:line="360" w:lineRule="auto"/>
        <w:jc w:val="both"/>
        <w:rPr>
          <w:b/>
        </w:rPr>
      </w:pPr>
      <w:r w:rsidRPr="006A1ACF">
        <w:rPr>
          <w:b/>
        </w:rPr>
        <w:t>Av Jørn I. Halvorsen</w:t>
      </w:r>
      <w:r>
        <w:rPr>
          <w:rStyle w:val="FootnoteReference"/>
          <w:rFonts w:ascii="Times New Roman" w:hAnsi="Times New Roman" w:cs="Times New Roman"/>
        </w:rPr>
        <w:footnoteReference w:id="1"/>
      </w:r>
    </w:p>
    <w:p w:rsidR="00FF6DE4" w:rsidRDefault="00FF6DE4" w:rsidP="00FF6DE4">
      <w:pPr>
        <w:pStyle w:val="NoSpacing"/>
        <w:spacing w:line="360" w:lineRule="auto"/>
        <w:jc w:val="both"/>
        <w:rPr>
          <w:b/>
        </w:rPr>
      </w:pPr>
      <w:r>
        <w:rPr>
          <w:b/>
        </w:rPr>
        <w:t xml:space="preserve">Førsteamanuensis, Institutt for samfunnsøkonomi. </w:t>
      </w:r>
    </w:p>
    <w:p w:rsidR="00FF6DE4" w:rsidRDefault="00FF6DE4" w:rsidP="00FF6DE4">
      <w:pPr>
        <w:pStyle w:val="NoSpacing"/>
        <w:spacing w:line="360" w:lineRule="auto"/>
        <w:jc w:val="both"/>
        <w:rPr>
          <w:b/>
        </w:rPr>
      </w:pPr>
      <w:r>
        <w:rPr>
          <w:b/>
        </w:rPr>
        <w:t>Handelshøyskolen BI.</w:t>
      </w:r>
    </w:p>
    <w:p w:rsidR="00FF6DE4" w:rsidRDefault="00FF6DE4" w:rsidP="00FF6DE4">
      <w:pPr>
        <w:pStyle w:val="Heading1"/>
        <w:spacing w:line="360" w:lineRule="auto"/>
        <w:jc w:val="both"/>
        <w:rPr>
          <w:rFonts w:ascii="Times New Roman" w:hAnsi="Times New Roman" w:cs="Times New Roman"/>
        </w:rPr>
      </w:pPr>
      <w:r w:rsidRPr="0099361B">
        <w:rPr>
          <w:rFonts w:ascii="Times New Roman" w:hAnsi="Times New Roman" w:cs="Times New Roman"/>
        </w:rPr>
        <w:t>Ingress</w:t>
      </w:r>
    </w:p>
    <w:p w:rsidR="001E5A3D" w:rsidRPr="001E5A3D" w:rsidDel="004D35AA" w:rsidRDefault="001E5A3D" w:rsidP="001E5A3D">
      <w:pPr>
        <w:rPr>
          <w:del w:id="0" w:author="Halvorsen, Jørn Inge" w:date="2013-04-29T12:37:00Z"/>
          <w:rPrChange w:id="1" w:author="Halvorsen, Jørn Inge" w:date="2013-04-29T12:37:00Z">
            <w:rPr>
              <w:del w:id="2" w:author="Halvorsen, Jørn Inge" w:date="2013-04-29T12:37:00Z"/>
              <w:rFonts w:ascii="Times New Roman" w:hAnsi="Times New Roman" w:cs="Times New Roman"/>
            </w:rPr>
          </w:rPrChange>
        </w:rPr>
        <w:pPrChange w:id="3" w:author="Halvorsen, Jørn Inge" w:date="2013-04-29T12:37:00Z">
          <w:pPr>
            <w:pStyle w:val="Heading1"/>
            <w:spacing w:line="360" w:lineRule="auto"/>
            <w:jc w:val="both"/>
          </w:pPr>
        </w:pPrChange>
      </w:pPr>
      <w:r w:rsidRPr="001E5A3D">
        <w:rPr>
          <w:rFonts w:ascii="Times New Roman" w:hAnsi="Times New Roman" w:cs="Times New Roman"/>
        </w:rPr>
        <w:t xml:space="preserve">“TARGET” </w:t>
      </w:r>
    </w:p>
    <w:p w:rsidR="00A44A08" w:rsidRPr="00A44A08" w:rsidRDefault="001E5A3D" w:rsidP="00A44A08">
      <w:pPr>
        <w:spacing w:line="360" w:lineRule="auto"/>
        <w:jc w:val="both"/>
        <w:rPr>
          <w:rFonts w:ascii="Times New Roman" w:hAnsi="Times New Roman" w:cs="Times New Roman"/>
        </w:rPr>
      </w:pPr>
      <w:del w:id="4" w:author="Halvorsen, Jørn Inge" w:date="2013-04-29T12:37:00Z">
        <w:r w:rsidRPr="004D35AA" w:rsidDel="004D35AA">
          <w:rPr>
            <w:rFonts w:ascii="Times New Roman" w:hAnsi="Times New Roman" w:cs="Times New Roman"/>
          </w:rPr>
          <w:delText>“</w:delText>
        </w:r>
      </w:del>
      <w:r w:rsidRPr="004D35AA">
        <w:rPr>
          <w:rFonts w:ascii="Times New Roman" w:hAnsi="Times New Roman" w:cs="Times New Roman"/>
        </w:rPr>
        <w:t>(</w:t>
      </w:r>
      <w:r w:rsidRPr="004D35AA">
        <w:rPr>
          <w:rFonts w:ascii="Times New Roman" w:hAnsi="Times New Roman" w:cs="Times New Roman"/>
          <w:shd w:val="solid" w:color="FAFAFA" w:fill="FAFAFA"/>
        </w:rPr>
        <w:t xml:space="preserve">Trans-European </w:t>
      </w:r>
      <w:proofErr w:type="spellStart"/>
      <w:r w:rsidRPr="004D35AA">
        <w:rPr>
          <w:rFonts w:ascii="Times New Roman" w:hAnsi="Times New Roman" w:cs="Times New Roman"/>
          <w:shd w:val="solid" w:color="FAFAFA" w:fill="FAFAFA"/>
        </w:rPr>
        <w:t>Automated</w:t>
      </w:r>
      <w:proofErr w:type="spellEnd"/>
      <w:r w:rsidRPr="004D35AA">
        <w:rPr>
          <w:rFonts w:ascii="Times New Roman" w:hAnsi="Times New Roman" w:cs="Times New Roman"/>
          <w:shd w:val="solid" w:color="FAFAFA" w:fill="FAFAFA"/>
        </w:rPr>
        <w:t xml:space="preserve"> Real-time Gross Settlement Express Transfer System</w:t>
      </w:r>
      <w:r w:rsidRPr="004D35AA">
        <w:rPr>
          <w:rFonts w:ascii="Times New Roman" w:hAnsi="Times New Roman" w:cs="Times New Roman"/>
        </w:rPr>
        <w:t xml:space="preserve">) </w:t>
      </w:r>
      <w:r w:rsidRPr="0099361B">
        <w:rPr>
          <w:rFonts w:ascii="Times New Roman" w:hAnsi="Times New Roman" w:cs="Times New Roman"/>
        </w:rPr>
        <w:t>stod</w:t>
      </w:r>
      <w:r>
        <w:rPr>
          <w:rFonts w:ascii="Times New Roman" w:hAnsi="Times New Roman" w:cs="Times New Roman"/>
        </w:rPr>
        <w:t xml:space="preserve"> lenge kun som en </w:t>
      </w:r>
      <w:r w:rsidR="00CC55D8">
        <w:rPr>
          <w:rFonts w:ascii="Times New Roman" w:hAnsi="Times New Roman" w:cs="Times New Roman"/>
        </w:rPr>
        <w:t>b</w:t>
      </w:r>
      <w:r>
        <w:rPr>
          <w:rFonts w:ascii="Times New Roman" w:hAnsi="Times New Roman" w:cs="Times New Roman"/>
        </w:rPr>
        <w:t>etegnelse på det elektroniske betalingssystemet som blir benyttet av landene som inngår i eurosonen. I løpet av de siste årene</w:t>
      </w:r>
      <w:r w:rsidR="00714B30">
        <w:rPr>
          <w:rFonts w:ascii="Times New Roman" w:hAnsi="Times New Roman" w:cs="Times New Roman"/>
        </w:rPr>
        <w:t xml:space="preserve">, </w:t>
      </w:r>
      <w:r>
        <w:rPr>
          <w:rFonts w:ascii="Times New Roman" w:hAnsi="Times New Roman" w:cs="Times New Roman"/>
        </w:rPr>
        <w:t>har professor Hans-Werner Sinns økonomiske tolkninger av tall over ubalanser som har blitt generert i dette systemet, skapt stor debatt i akademiske miljøer og internasjonal finanspresse.</w:t>
      </w:r>
      <w:r w:rsidR="00A36B51">
        <w:rPr>
          <w:rFonts w:ascii="Times New Roman" w:hAnsi="Times New Roman" w:cs="Times New Roman"/>
        </w:rPr>
        <w:t xml:space="preserve"> </w:t>
      </w:r>
      <w:r w:rsidR="00A36B51">
        <w:rPr>
          <w:rFonts w:ascii="Times New Roman" w:hAnsi="Times New Roman" w:cs="Times New Roman"/>
        </w:rPr>
        <w:t>Formålet med denne artikkelen</w:t>
      </w:r>
      <w:r w:rsidR="006F7799">
        <w:rPr>
          <w:rFonts w:ascii="Times New Roman" w:hAnsi="Times New Roman" w:cs="Times New Roman"/>
        </w:rPr>
        <w:t xml:space="preserve"> </w:t>
      </w:r>
      <w:r w:rsidR="00A36B51">
        <w:rPr>
          <w:rFonts w:ascii="Times New Roman" w:hAnsi="Times New Roman" w:cs="Times New Roman"/>
        </w:rPr>
        <w:t>er å gå gjennom de viktigste momentene som er knyttet til diskusjonen om ubalansene i TARGET-systemet.</w:t>
      </w:r>
      <w:r w:rsidR="00A36B51">
        <w:rPr>
          <w:rFonts w:ascii="Times New Roman" w:hAnsi="Times New Roman" w:cs="Times New Roman"/>
        </w:rPr>
        <w:t xml:space="preserve"> </w:t>
      </w:r>
      <w:r w:rsidR="006F7799">
        <w:rPr>
          <w:rFonts w:ascii="Times New Roman" w:hAnsi="Times New Roman" w:cs="Times New Roman"/>
        </w:rPr>
        <w:t xml:space="preserve">Jeg følger nært analysen gitt i </w:t>
      </w:r>
      <w:r w:rsidR="006F7799">
        <w:rPr>
          <w:rFonts w:ascii="Times New Roman" w:hAnsi="Times New Roman" w:cs="Times New Roman"/>
          <w:noProof/>
        </w:rPr>
        <w:t>Sinn og Wollmershauser (2012)</w:t>
      </w:r>
      <w:r w:rsidR="006F7799">
        <w:rPr>
          <w:rFonts w:ascii="Times New Roman" w:hAnsi="Times New Roman" w:cs="Times New Roman"/>
          <w:noProof/>
        </w:rPr>
        <w:t xml:space="preserve">, og viser hvordan de regler som gjelder for betalingssystemet har gjort det mulig </w:t>
      </w:r>
      <w:r w:rsidR="00A36B51">
        <w:rPr>
          <w:rFonts w:ascii="Times New Roman" w:hAnsi="Times New Roman" w:cs="Times New Roman"/>
        </w:rPr>
        <w:t xml:space="preserve">(1) </w:t>
      </w:r>
      <w:r w:rsidR="006F7799">
        <w:rPr>
          <w:rFonts w:ascii="Times New Roman" w:hAnsi="Times New Roman" w:cs="Times New Roman"/>
        </w:rPr>
        <w:t>s</w:t>
      </w:r>
      <w:r w:rsidR="00A36B51">
        <w:rPr>
          <w:rFonts w:ascii="Times New Roman" w:hAnsi="Times New Roman" w:cs="Times New Roman"/>
        </w:rPr>
        <w:t>ette til side de selvkorrigerende mekanismene som gjelder for utenrikshandelen mellom land</w:t>
      </w:r>
      <w:r w:rsidR="006F7799">
        <w:rPr>
          <w:rFonts w:ascii="Times New Roman" w:hAnsi="Times New Roman" w:cs="Times New Roman"/>
        </w:rPr>
        <w:t xml:space="preserve">, og </w:t>
      </w:r>
      <w:r w:rsidR="00A36B51">
        <w:rPr>
          <w:rFonts w:ascii="Times New Roman" w:hAnsi="Times New Roman" w:cs="Times New Roman"/>
          <w:bCs/>
          <w:color w:val="000000"/>
          <w:shd w:val="clear" w:color="auto" w:fill="FFFFFF"/>
        </w:rPr>
        <w:t xml:space="preserve">(2) </w:t>
      </w:r>
      <w:r w:rsidR="006F7799">
        <w:rPr>
          <w:rStyle w:val="Emphasis"/>
          <w:rFonts w:ascii="Times New Roman" w:hAnsi="Times New Roman" w:cs="Times New Roman"/>
          <w:bCs/>
          <w:i w:val="0"/>
          <w:iCs w:val="0"/>
          <w:color w:val="000000"/>
          <w:shd w:val="clear" w:color="auto" w:fill="FFFFFF"/>
        </w:rPr>
        <w:t xml:space="preserve">gjort det mulig </w:t>
      </w:r>
      <w:r w:rsidR="008143A0">
        <w:rPr>
          <w:rStyle w:val="Emphasis"/>
          <w:rFonts w:ascii="Times New Roman" w:hAnsi="Times New Roman" w:cs="Times New Roman"/>
          <w:bCs/>
          <w:i w:val="0"/>
          <w:iCs w:val="0"/>
          <w:color w:val="000000"/>
          <w:shd w:val="clear" w:color="auto" w:fill="FFFFFF"/>
        </w:rPr>
        <w:t xml:space="preserve">i storstilt grad </w:t>
      </w:r>
      <w:r w:rsidR="00A36B51">
        <w:rPr>
          <w:rStyle w:val="Emphasis"/>
          <w:rFonts w:ascii="Times New Roman" w:hAnsi="Times New Roman" w:cs="Times New Roman"/>
          <w:bCs/>
          <w:i w:val="0"/>
          <w:iCs w:val="0"/>
          <w:color w:val="000000"/>
          <w:shd w:val="clear" w:color="auto" w:fill="FFFFFF"/>
        </w:rPr>
        <w:t xml:space="preserve">å overføre risiko fra </w:t>
      </w:r>
      <w:r w:rsidR="00A36B51">
        <w:rPr>
          <w:rFonts w:ascii="Times New Roman" w:hAnsi="Times New Roman" w:cs="Times New Roman"/>
        </w:rPr>
        <w:t>investorer til de nasjonale sentralbankene</w:t>
      </w:r>
      <w:r w:rsidR="00A36B51">
        <w:rPr>
          <w:rFonts w:ascii="Times New Roman" w:hAnsi="Times New Roman" w:cs="Times New Roman"/>
        </w:rPr>
        <w:t>.</w:t>
      </w:r>
      <w:r w:rsidR="00A44A08">
        <w:rPr>
          <w:rFonts w:ascii="Times New Roman" w:hAnsi="Times New Roman" w:cs="Times New Roman"/>
        </w:rPr>
        <w:t xml:space="preserve"> </w:t>
      </w:r>
      <w:r w:rsidR="00A44A08">
        <w:rPr>
          <w:rFonts w:ascii="Times New Roman" w:hAnsi="Times New Roman" w:cs="Times New Roman"/>
        </w:rPr>
        <w:t>Avslutningsvis diskuterer jeg tre forskjellige muligheter for eurolandene for å bremse opp, eller delvis redusere, ubalansene i TARGET-systemet.</w:t>
      </w:r>
    </w:p>
    <w:p w:rsidR="00BF3150" w:rsidRDefault="00F057D1" w:rsidP="00BB4078">
      <w:pPr>
        <w:pStyle w:val="Heading1"/>
        <w:numPr>
          <w:ilvl w:val="0"/>
          <w:numId w:val="21"/>
        </w:numPr>
        <w:spacing w:line="360" w:lineRule="auto"/>
        <w:jc w:val="both"/>
        <w:rPr>
          <w:rFonts w:ascii="Times New Roman" w:hAnsi="Times New Roman" w:cs="Times New Roman"/>
        </w:rPr>
      </w:pPr>
      <w:r>
        <w:rPr>
          <w:rFonts w:ascii="Times New Roman" w:hAnsi="Times New Roman" w:cs="Times New Roman"/>
        </w:rPr>
        <w:t>I</w:t>
      </w:r>
      <w:r w:rsidR="00BF3150" w:rsidRPr="0099361B">
        <w:rPr>
          <w:rFonts w:ascii="Times New Roman" w:hAnsi="Times New Roman" w:cs="Times New Roman"/>
        </w:rPr>
        <w:t>ntroduksjon</w:t>
      </w:r>
    </w:p>
    <w:p w:rsidR="00E80C7A" w:rsidRDefault="002C11CC" w:rsidP="00713126">
      <w:pPr>
        <w:spacing w:line="360" w:lineRule="auto"/>
        <w:jc w:val="both"/>
        <w:rPr>
          <w:rFonts w:ascii="Times New Roman" w:hAnsi="Times New Roman" w:cs="Times New Roman"/>
        </w:rPr>
      </w:pPr>
      <w:r>
        <w:rPr>
          <w:rFonts w:ascii="Times New Roman" w:hAnsi="Times New Roman" w:cs="Times New Roman"/>
        </w:rPr>
        <w:t xml:space="preserve">Den norske mediedekningen av </w:t>
      </w:r>
      <w:r w:rsidRPr="0099361B">
        <w:rPr>
          <w:rFonts w:ascii="Times New Roman" w:hAnsi="Times New Roman" w:cs="Times New Roman"/>
        </w:rPr>
        <w:t>eurokrisen</w:t>
      </w:r>
      <w:r>
        <w:rPr>
          <w:rFonts w:ascii="Times New Roman" w:hAnsi="Times New Roman" w:cs="Times New Roman"/>
        </w:rPr>
        <w:t xml:space="preserve"> har i stor grad omhandlet den offentlige gjeldskrisen for land i eurosonen.</w:t>
      </w:r>
      <w:r w:rsidR="00BE129A">
        <w:rPr>
          <w:rFonts w:ascii="Times New Roman" w:hAnsi="Times New Roman" w:cs="Times New Roman"/>
        </w:rPr>
        <w:t xml:space="preserve"> </w:t>
      </w:r>
      <w:r w:rsidR="00177F43">
        <w:rPr>
          <w:rFonts w:ascii="Times New Roman" w:hAnsi="Times New Roman" w:cs="Times New Roman"/>
        </w:rPr>
        <w:t xml:space="preserve">Særlig er </w:t>
      </w:r>
      <w:r w:rsidR="00B7326D">
        <w:rPr>
          <w:rFonts w:ascii="Times New Roman" w:hAnsi="Times New Roman" w:cs="Times New Roman"/>
        </w:rPr>
        <w:t>det blitt fokusert på de offentlige finansene til de såkalte PIIGS-landene (</w:t>
      </w:r>
      <w:r w:rsidR="00B7326D" w:rsidRPr="0099361B">
        <w:rPr>
          <w:rFonts w:ascii="Times New Roman" w:hAnsi="Times New Roman" w:cs="Times New Roman"/>
        </w:rPr>
        <w:t>Portugal, I</w:t>
      </w:r>
      <w:r w:rsidR="00B7326D">
        <w:rPr>
          <w:rFonts w:ascii="Times New Roman" w:hAnsi="Times New Roman" w:cs="Times New Roman"/>
        </w:rPr>
        <w:t xml:space="preserve">talia, Irland, Hellas og Spania). </w:t>
      </w:r>
      <w:r>
        <w:rPr>
          <w:rFonts w:ascii="Times New Roman" w:hAnsi="Times New Roman" w:cs="Times New Roman"/>
        </w:rPr>
        <w:t>I disse landene har offentlige gjeld målt i forhold til BNP vokst kraftig siden finanskrisen brøt ut i USA høsten 2008</w:t>
      </w:r>
      <w:r w:rsidR="00EE6C08">
        <w:rPr>
          <w:rFonts w:ascii="Times New Roman" w:hAnsi="Times New Roman" w:cs="Times New Roman"/>
        </w:rPr>
        <w:t xml:space="preserve"> (se figur 1)</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Denne utviklingen, kombinert med pessimistiske utsikter om landenes fremtidige økonomiske utsikter, gjorde at mange internasjonale investorer begynte å tvile på disse landenes evne til å betjene sin gjeld.</w:t>
      </w:r>
      <w:r>
        <w:rPr>
          <w:rFonts w:ascii="Times New Roman" w:hAnsi="Times New Roman" w:cs="Times New Roman"/>
        </w:rPr>
        <w:t xml:space="preserve"> </w:t>
      </w:r>
      <w:r>
        <w:rPr>
          <w:rFonts w:ascii="Times New Roman" w:hAnsi="Times New Roman" w:cs="Times New Roman"/>
        </w:rPr>
        <w:t xml:space="preserve">Det førte til betydelig høyere risikopremier på disse landenes statsobligasjoner. Økte risikopremier bidrar i sin tur til økte utgifter ved opptak av ny gjeld. Sjansen for ikke å kunne betjene sine statslån øker ytterligere. For å bremse opp en slik utvikling, sa den europeiske sentralbanken (ESB) seg i september 2012 villig til å intervenere i annenhåndsmarkedet for å få ned </w:t>
      </w:r>
      <w:proofErr w:type="spellStart"/>
      <w:r>
        <w:rPr>
          <w:rFonts w:ascii="Times New Roman" w:hAnsi="Times New Roman" w:cs="Times New Roman"/>
        </w:rPr>
        <w:t>risikospreaden</w:t>
      </w:r>
      <w:proofErr w:type="spellEnd"/>
      <w:r>
        <w:rPr>
          <w:rFonts w:ascii="Times New Roman" w:hAnsi="Times New Roman" w:cs="Times New Roman"/>
        </w:rPr>
        <w:t xml:space="preserve"> mellom de forskjellige lands </w:t>
      </w:r>
      <w:r>
        <w:rPr>
          <w:rFonts w:ascii="Times New Roman" w:hAnsi="Times New Roman" w:cs="Times New Roman"/>
        </w:rPr>
        <w:lastRenderedPageBreak/>
        <w:t xml:space="preserve">statsobligasjoner. Dette skjedde igjennom det såkalte </w:t>
      </w:r>
      <w:r w:rsidRPr="003B5BD2">
        <w:rPr>
          <w:rFonts w:ascii="Times New Roman" w:hAnsi="Times New Roman" w:cs="Times New Roman"/>
        </w:rPr>
        <w:t>OMT (</w:t>
      </w:r>
      <w:proofErr w:type="spellStart"/>
      <w:r w:rsidRPr="003B5BD2">
        <w:rPr>
          <w:rFonts w:ascii="Times New Roman" w:hAnsi="Times New Roman" w:cs="Times New Roman"/>
        </w:rPr>
        <w:t>Outright</w:t>
      </w:r>
      <w:proofErr w:type="spellEnd"/>
      <w:r w:rsidRPr="003B5BD2">
        <w:rPr>
          <w:rFonts w:ascii="Times New Roman" w:hAnsi="Times New Roman" w:cs="Times New Roman"/>
        </w:rPr>
        <w:t xml:space="preserve"> </w:t>
      </w:r>
      <w:proofErr w:type="spellStart"/>
      <w:r w:rsidRPr="003B5BD2">
        <w:rPr>
          <w:rFonts w:ascii="Times New Roman" w:hAnsi="Times New Roman" w:cs="Times New Roman"/>
        </w:rPr>
        <w:t>Monetary</w:t>
      </w:r>
      <w:proofErr w:type="spellEnd"/>
      <w:r w:rsidRPr="003B5BD2">
        <w:rPr>
          <w:rFonts w:ascii="Times New Roman" w:hAnsi="Times New Roman" w:cs="Times New Roman"/>
        </w:rPr>
        <w:t xml:space="preserve"> </w:t>
      </w:r>
      <w:proofErr w:type="spellStart"/>
      <w:r w:rsidRPr="003B5BD2">
        <w:rPr>
          <w:rFonts w:ascii="Times New Roman" w:hAnsi="Times New Roman" w:cs="Times New Roman"/>
        </w:rPr>
        <w:t>Transactions</w:t>
      </w:r>
      <w:proofErr w:type="spellEnd"/>
      <w:r w:rsidRPr="003B5BD2">
        <w:rPr>
          <w:rFonts w:ascii="Times New Roman" w:hAnsi="Times New Roman" w:cs="Times New Roman"/>
        </w:rPr>
        <w:t>) programmet.</w:t>
      </w:r>
    </w:p>
    <w:p w:rsidR="00BE129A" w:rsidRDefault="00BE129A" w:rsidP="00BE129A">
      <w:pPr>
        <w:pStyle w:val="Caption"/>
        <w:keepNext/>
        <w:spacing w:line="360" w:lineRule="auto"/>
        <w:jc w:val="center"/>
      </w:pPr>
      <w:r>
        <w:t xml:space="preserve">Figur </w:t>
      </w:r>
      <w:r>
        <w:fldChar w:fldCharType="begin"/>
      </w:r>
      <w:r>
        <w:instrText xml:space="preserve"> SEQ Figur \* ARABIC </w:instrText>
      </w:r>
      <w:r>
        <w:fldChar w:fldCharType="separate"/>
      </w:r>
      <w:r>
        <w:rPr>
          <w:noProof/>
        </w:rPr>
        <w:t>1</w:t>
      </w:r>
      <w:r>
        <w:rPr>
          <w:noProof/>
        </w:rPr>
        <w:fldChar w:fldCharType="end"/>
      </w:r>
      <w:r>
        <w:t>: Offentlig gjeld som prosent av BNP. Kilde: Eurostat.</w:t>
      </w:r>
    </w:p>
    <w:p w:rsidR="00BE129A" w:rsidRPr="009F3593" w:rsidRDefault="00BE129A" w:rsidP="00BE129A">
      <w:pPr>
        <w:jc w:val="both"/>
      </w:pPr>
    </w:p>
    <w:p w:rsidR="00BE129A" w:rsidRDefault="00BE129A" w:rsidP="00BE129A">
      <w:pPr>
        <w:spacing w:line="360" w:lineRule="auto"/>
        <w:ind w:left="360"/>
        <w:jc w:val="both"/>
        <w:rPr>
          <w:rFonts w:ascii="Times New Roman" w:hAnsi="Times New Roman" w:cs="Times New Roman"/>
          <w:lang w:val="en-US"/>
        </w:rPr>
      </w:pPr>
      <w:r>
        <w:rPr>
          <w:rFonts w:ascii="Times New Roman" w:hAnsi="Times New Roman" w:cs="Times New Roman"/>
          <w:noProof/>
        </w:rPr>
        <w:drawing>
          <wp:inline distT="0" distB="0" distL="0" distR="0" wp14:anchorId="4DF8279D" wp14:editId="4414A307">
            <wp:extent cx="4829175" cy="433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175" cy="4333875"/>
                    </a:xfrm>
                    <a:prstGeom prst="rect">
                      <a:avLst/>
                    </a:prstGeom>
                    <a:noFill/>
                    <a:ln>
                      <a:noFill/>
                    </a:ln>
                  </pic:spPr>
                </pic:pic>
              </a:graphicData>
            </a:graphic>
          </wp:inline>
        </w:drawing>
      </w:r>
    </w:p>
    <w:p w:rsidR="00BE129A" w:rsidRDefault="00BE129A" w:rsidP="00BE129A">
      <w:pPr>
        <w:spacing w:line="360" w:lineRule="auto"/>
        <w:ind w:left="360"/>
        <w:jc w:val="both"/>
        <w:rPr>
          <w:rFonts w:ascii="Times New Roman" w:hAnsi="Times New Roman" w:cs="Times New Roman"/>
          <w:noProof/>
        </w:rPr>
      </w:pPr>
    </w:p>
    <w:p w:rsidR="00BE129A" w:rsidRDefault="00BE129A" w:rsidP="00BE129A">
      <w:pPr>
        <w:pStyle w:val="Caption"/>
        <w:keepNext/>
        <w:spacing w:line="360" w:lineRule="auto"/>
        <w:jc w:val="both"/>
      </w:pPr>
    </w:p>
    <w:p w:rsidR="00BE129A" w:rsidRDefault="00BE129A" w:rsidP="00BE129A"/>
    <w:p w:rsidR="00BE129A" w:rsidRDefault="00BE129A" w:rsidP="00BE129A">
      <w:pPr>
        <w:pStyle w:val="Caption"/>
        <w:keepNext/>
        <w:spacing w:line="360" w:lineRule="auto"/>
        <w:jc w:val="center"/>
      </w:pPr>
      <w:r>
        <w:t xml:space="preserve">Figur </w:t>
      </w:r>
      <w:r>
        <w:fldChar w:fldCharType="begin"/>
      </w:r>
      <w:r>
        <w:instrText xml:space="preserve"> SEQ Figur \* ARABIC </w:instrText>
      </w:r>
      <w:r>
        <w:fldChar w:fldCharType="separate"/>
      </w:r>
      <w:r>
        <w:rPr>
          <w:noProof/>
        </w:rPr>
        <w:t>2</w:t>
      </w:r>
      <w:r>
        <w:rPr>
          <w:noProof/>
        </w:rPr>
        <w:fldChar w:fldCharType="end"/>
      </w:r>
      <w:r>
        <w:t>: Lange renter på statsobligasjoner med 10-års løpetid. Kilde: Eurostat.</w:t>
      </w:r>
    </w:p>
    <w:p w:rsidR="00BE129A" w:rsidRDefault="00BE129A" w:rsidP="00BE129A">
      <w:pPr>
        <w:spacing w:line="360" w:lineRule="auto"/>
        <w:ind w:left="360"/>
        <w:jc w:val="both"/>
        <w:rPr>
          <w:rFonts w:ascii="Times New Roman" w:hAnsi="Times New Roman" w:cs="Times New Roman"/>
          <w:noProof/>
        </w:rPr>
      </w:pPr>
    </w:p>
    <w:p w:rsidR="00BE129A" w:rsidRDefault="00BE129A" w:rsidP="00BE129A">
      <w:pPr>
        <w:spacing w:line="360" w:lineRule="auto"/>
        <w:ind w:left="360"/>
        <w:jc w:val="both"/>
        <w:rPr>
          <w:rFonts w:ascii="Times New Roman" w:hAnsi="Times New Roman" w:cs="Times New Roman"/>
          <w:lang w:val="en-US"/>
        </w:rPr>
      </w:pPr>
      <w:r>
        <w:rPr>
          <w:rFonts w:ascii="Times New Roman" w:hAnsi="Times New Roman" w:cs="Times New Roman"/>
          <w:noProof/>
        </w:rPr>
        <w:lastRenderedPageBreak/>
        <w:drawing>
          <wp:inline distT="0" distB="0" distL="0" distR="0" wp14:anchorId="34050AF0" wp14:editId="4081781F">
            <wp:extent cx="5114925" cy="4467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4925" cy="4467225"/>
                    </a:xfrm>
                    <a:prstGeom prst="rect">
                      <a:avLst/>
                    </a:prstGeom>
                    <a:noFill/>
                    <a:ln>
                      <a:noFill/>
                    </a:ln>
                  </pic:spPr>
                </pic:pic>
              </a:graphicData>
            </a:graphic>
          </wp:inline>
        </w:drawing>
      </w:r>
    </w:p>
    <w:p w:rsidR="00FE7574" w:rsidRPr="00FE7574" w:rsidRDefault="00FE7574" w:rsidP="003C641E">
      <w:pPr>
        <w:spacing w:line="360" w:lineRule="auto"/>
        <w:jc w:val="center"/>
        <w:rPr>
          <w:rFonts w:ascii="Times New Roman" w:hAnsi="Times New Roman" w:cs="Times New Roman"/>
          <w:color w:val="4F81BD" w:themeColor="accent1"/>
        </w:rPr>
      </w:pPr>
    </w:p>
    <w:p w:rsidR="00FC0A8E" w:rsidRDefault="00BE129A" w:rsidP="00FC0A8E">
      <w:pPr>
        <w:spacing w:line="360" w:lineRule="auto"/>
        <w:jc w:val="both"/>
        <w:rPr>
          <w:rFonts w:ascii="Times New Roman" w:hAnsi="Times New Roman" w:cs="Times New Roman"/>
        </w:rPr>
      </w:pPr>
      <w:r>
        <w:rPr>
          <w:rFonts w:ascii="Times New Roman" w:hAnsi="Times New Roman" w:cs="Times New Roman"/>
        </w:rPr>
        <w:t>Imidlertid gir ikke en analyse av</w:t>
      </w:r>
      <w:r w:rsidR="004E4BB4">
        <w:rPr>
          <w:rFonts w:ascii="Times New Roman" w:hAnsi="Times New Roman" w:cs="Times New Roman"/>
        </w:rPr>
        <w:t xml:space="preserve"> den </w:t>
      </w:r>
      <w:r>
        <w:rPr>
          <w:rFonts w:ascii="Times New Roman" w:hAnsi="Times New Roman" w:cs="Times New Roman"/>
        </w:rPr>
        <w:t xml:space="preserve">gjeldskrisen i </w:t>
      </w:r>
      <w:r w:rsidRPr="0099361B">
        <w:rPr>
          <w:rFonts w:ascii="Times New Roman" w:hAnsi="Times New Roman" w:cs="Times New Roman"/>
        </w:rPr>
        <w:t>PIIGS-landene</w:t>
      </w:r>
      <w:r>
        <w:rPr>
          <w:rFonts w:ascii="Times New Roman" w:hAnsi="Times New Roman" w:cs="Times New Roman"/>
        </w:rPr>
        <w:t xml:space="preserve"> et dekkende bilde av den økonomiske utviklingen i disse landene og de problemene de står overfor. </w:t>
      </w:r>
      <w:r w:rsidR="00044764">
        <w:rPr>
          <w:rFonts w:ascii="Times New Roman" w:hAnsi="Times New Roman" w:cs="Times New Roman"/>
        </w:rPr>
        <w:t xml:space="preserve">I tillegg til </w:t>
      </w:r>
      <w:r w:rsidR="00044764">
        <w:rPr>
          <w:rFonts w:ascii="Times New Roman" w:hAnsi="Times New Roman" w:cs="Times New Roman"/>
        </w:rPr>
        <w:t xml:space="preserve">offentlig </w:t>
      </w:r>
      <w:r w:rsidR="00044764">
        <w:rPr>
          <w:rFonts w:ascii="Times New Roman" w:hAnsi="Times New Roman" w:cs="Times New Roman"/>
        </w:rPr>
        <w:t>gjeldskrise</w:t>
      </w:r>
      <w:r w:rsidR="00044764">
        <w:rPr>
          <w:rFonts w:ascii="Times New Roman" w:hAnsi="Times New Roman" w:cs="Times New Roman"/>
        </w:rPr>
        <w:t xml:space="preserve">, </w:t>
      </w:r>
      <w:r w:rsidR="00044764">
        <w:rPr>
          <w:rFonts w:ascii="Times New Roman" w:hAnsi="Times New Roman" w:cs="Times New Roman"/>
        </w:rPr>
        <w:t xml:space="preserve">fikk disse landene </w:t>
      </w:r>
      <w:r w:rsidR="00044764">
        <w:rPr>
          <w:rFonts w:ascii="Times New Roman" w:hAnsi="Times New Roman" w:cs="Times New Roman"/>
        </w:rPr>
        <w:t xml:space="preserve">også </w:t>
      </w:r>
      <w:r w:rsidR="00044764">
        <w:rPr>
          <w:rFonts w:ascii="Times New Roman" w:hAnsi="Times New Roman" w:cs="Times New Roman"/>
        </w:rPr>
        <w:t>store</w:t>
      </w:r>
      <w:r w:rsidR="00044764">
        <w:rPr>
          <w:rFonts w:ascii="Times New Roman" w:hAnsi="Times New Roman" w:cs="Times New Roman"/>
        </w:rPr>
        <w:t xml:space="preserve"> ubalanser </w:t>
      </w:r>
      <w:r w:rsidR="00044764">
        <w:rPr>
          <w:rFonts w:ascii="Times New Roman" w:hAnsi="Times New Roman" w:cs="Times New Roman"/>
        </w:rPr>
        <w:t>i sin</w:t>
      </w:r>
      <w:r w:rsidR="00044764">
        <w:rPr>
          <w:rFonts w:ascii="Times New Roman" w:hAnsi="Times New Roman" w:cs="Times New Roman"/>
        </w:rPr>
        <w:t xml:space="preserve"> privatøkonomi som en følge av sin handel med andre land. Den</w:t>
      </w:r>
      <w:r w:rsidR="003262F0">
        <w:rPr>
          <w:rFonts w:ascii="Times New Roman" w:hAnsi="Times New Roman" w:cs="Times New Roman"/>
        </w:rPr>
        <w:t xml:space="preserve"> vanlige forklaringen på hvorfor </w:t>
      </w:r>
      <w:r w:rsidR="00714B30">
        <w:rPr>
          <w:rFonts w:ascii="Times New Roman" w:hAnsi="Times New Roman" w:cs="Times New Roman"/>
        </w:rPr>
        <w:t xml:space="preserve">disse ubalansene kunne oppstå </w:t>
      </w:r>
      <w:r w:rsidR="00044764">
        <w:rPr>
          <w:rFonts w:ascii="Times New Roman" w:hAnsi="Times New Roman" w:cs="Times New Roman"/>
        </w:rPr>
        <w:t xml:space="preserve">er tilknyttet </w:t>
      </w:r>
      <w:proofErr w:type="spellStart"/>
      <w:r w:rsidR="00044764">
        <w:rPr>
          <w:rFonts w:ascii="Times New Roman" w:hAnsi="Times New Roman" w:cs="Times New Roman"/>
        </w:rPr>
        <w:t>rentespreaden</w:t>
      </w:r>
      <w:proofErr w:type="spellEnd"/>
      <w:r w:rsidR="00044764">
        <w:rPr>
          <w:rFonts w:ascii="Times New Roman" w:hAnsi="Times New Roman" w:cs="Times New Roman"/>
        </w:rPr>
        <w:t xml:space="preserve"> i finansmarkedene.</w:t>
      </w:r>
      <w:r w:rsidR="00894F72">
        <w:rPr>
          <w:rFonts w:ascii="Times New Roman" w:hAnsi="Times New Roman" w:cs="Times New Roman"/>
        </w:rPr>
        <w:t xml:space="preserve"> Ved </w:t>
      </w:r>
      <w:r w:rsidR="00044764">
        <w:rPr>
          <w:rFonts w:ascii="Times New Roman" w:hAnsi="Times New Roman" w:cs="Times New Roman"/>
        </w:rPr>
        <w:t xml:space="preserve">innføringen av </w:t>
      </w:r>
      <w:r w:rsidR="00044764">
        <w:rPr>
          <w:rFonts w:ascii="Times New Roman" w:hAnsi="Times New Roman" w:cs="Times New Roman"/>
        </w:rPr>
        <w:t>felles valuta i 2002</w:t>
      </w:r>
      <w:r w:rsidR="00894F72">
        <w:rPr>
          <w:rFonts w:ascii="Times New Roman" w:hAnsi="Times New Roman" w:cs="Times New Roman"/>
        </w:rPr>
        <w:t xml:space="preserve">, </w:t>
      </w:r>
      <w:r w:rsidR="003262F0">
        <w:rPr>
          <w:rFonts w:ascii="Times New Roman" w:hAnsi="Times New Roman" w:cs="Times New Roman"/>
        </w:rPr>
        <w:t xml:space="preserve">ble </w:t>
      </w:r>
      <w:proofErr w:type="spellStart"/>
      <w:r w:rsidR="003262F0">
        <w:rPr>
          <w:rFonts w:ascii="Times New Roman" w:hAnsi="Times New Roman" w:cs="Times New Roman"/>
        </w:rPr>
        <w:t>rentespreaden</w:t>
      </w:r>
      <w:proofErr w:type="spellEnd"/>
      <w:r w:rsidR="003262F0">
        <w:rPr>
          <w:rFonts w:ascii="Times New Roman" w:hAnsi="Times New Roman" w:cs="Times New Roman"/>
        </w:rPr>
        <w:t xml:space="preserve"> </w:t>
      </w:r>
      <w:r w:rsidR="003262F0">
        <w:rPr>
          <w:rFonts w:ascii="Times New Roman" w:hAnsi="Times New Roman" w:cs="Times New Roman"/>
        </w:rPr>
        <w:t>mot tyske statsobligasjoner nærmest</w:t>
      </w:r>
      <w:r w:rsidR="003262F0">
        <w:rPr>
          <w:rFonts w:ascii="Times New Roman" w:hAnsi="Times New Roman" w:cs="Times New Roman"/>
        </w:rPr>
        <w:t xml:space="preserve"> eliminert</w:t>
      </w:r>
      <w:r w:rsidR="00894F72">
        <w:rPr>
          <w:rFonts w:ascii="Times New Roman" w:hAnsi="Times New Roman" w:cs="Times New Roman"/>
        </w:rPr>
        <w:t xml:space="preserve"> </w:t>
      </w:r>
      <w:r w:rsidR="003262F0">
        <w:rPr>
          <w:rFonts w:ascii="Times New Roman" w:hAnsi="Times New Roman" w:cs="Times New Roman"/>
        </w:rPr>
        <w:t>(se figur 2)</w:t>
      </w:r>
      <w:r w:rsidR="00894F72">
        <w:rPr>
          <w:rFonts w:ascii="Times New Roman" w:hAnsi="Times New Roman" w:cs="Times New Roman"/>
        </w:rPr>
        <w:t xml:space="preserve"> med den følge at alle euroland kunne låne til omtrent den samme rente. Den lave renten </w:t>
      </w:r>
      <w:r w:rsidR="003C1FAD">
        <w:rPr>
          <w:rFonts w:ascii="Times New Roman" w:hAnsi="Times New Roman" w:cs="Times New Roman"/>
        </w:rPr>
        <w:t>førte til økt opplåning</w:t>
      </w:r>
      <w:r w:rsidR="00FC0A8E">
        <w:rPr>
          <w:rFonts w:ascii="Times New Roman" w:hAnsi="Times New Roman" w:cs="Times New Roman"/>
        </w:rPr>
        <w:t>,</w:t>
      </w:r>
      <w:r w:rsidR="003C1FAD">
        <w:rPr>
          <w:rFonts w:ascii="Times New Roman" w:hAnsi="Times New Roman" w:cs="Times New Roman"/>
        </w:rPr>
        <w:t xml:space="preserve"> </w:t>
      </w:r>
      <w:r w:rsidR="004E4BB4">
        <w:rPr>
          <w:rFonts w:ascii="Times New Roman" w:hAnsi="Times New Roman" w:cs="Times New Roman"/>
        </w:rPr>
        <w:t>både i privat og offentlig sektor</w:t>
      </w:r>
      <w:r w:rsidR="00FC0A8E">
        <w:rPr>
          <w:rFonts w:ascii="Times New Roman" w:hAnsi="Times New Roman" w:cs="Times New Roman"/>
        </w:rPr>
        <w:t xml:space="preserve">, </w:t>
      </w:r>
      <w:r w:rsidR="00714B30">
        <w:rPr>
          <w:rFonts w:ascii="Times New Roman" w:hAnsi="Times New Roman" w:cs="Times New Roman"/>
        </w:rPr>
        <w:t xml:space="preserve">for </w:t>
      </w:r>
      <w:r w:rsidR="006C6BC7">
        <w:rPr>
          <w:rFonts w:ascii="Times New Roman" w:hAnsi="Times New Roman" w:cs="Times New Roman"/>
        </w:rPr>
        <w:t>disse landene</w:t>
      </w:r>
      <w:r w:rsidR="00FC0A8E">
        <w:rPr>
          <w:rFonts w:ascii="Times New Roman" w:hAnsi="Times New Roman" w:cs="Times New Roman"/>
        </w:rPr>
        <w:t xml:space="preserve"> </w:t>
      </w:r>
      <w:r w:rsidR="00FC0A8E">
        <w:rPr>
          <w:rFonts w:ascii="Times New Roman" w:hAnsi="Times New Roman" w:cs="Times New Roman"/>
        </w:rPr>
        <w:t>gjennom</w:t>
      </w:r>
      <w:r w:rsidR="00FC0A8E">
        <w:rPr>
          <w:rFonts w:ascii="Times New Roman" w:hAnsi="Times New Roman" w:cs="Times New Roman"/>
        </w:rPr>
        <w:t xml:space="preserve"> økt </w:t>
      </w:r>
      <w:r w:rsidR="00FC0A8E">
        <w:rPr>
          <w:rFonts w:ascii="Times New Roman" w:hAnsi="Times New Roman" w:cs="Times New Roman"/>
        </w:rPr>
        <w:t>nettokapitalimport</w:t>
      </w:r>
      <w:r w:rsidR="00FC0A8E">
        <w:rPr>
          <w:rFonts w:ascii="Times New Roman" w:hAnsi="Times New Roman" w:cs="Times New Roman"/>
        </w:rPr>
        <w:t xml:space="preserve">. Dette ga støtet til en </w:t>
      </w:r>
      <w:r w:rsidR="00FC0A8E" w:rsidRPr="0099361B">
        <w:rPr>
          <w:rFonts w:ascii="Times New Roman" w:hAnsi="Times New Roman" w:cs="Times New Roman"/>
        </w:rPr>
        <w:t>kredit</w:t>
      </w:r>
      <w:r w:rsidR="00FC0A8E">
        <w:rPr>
          <w:rFonts w:ascii="Times New Roman" w:hAnsi="Times New Roman" w:cs="Times New Roman"/>
        </w:rPr>
        <w:t>tfinansiert høykonjunktur</w:t>
      </w:r>
      <w:r w:rsidR="00FC0A8E">
        <w:rPr>
          <w:rFonts w:ascii="Times New Roman" w:hAnsi="Times New Roman" w:cs="Times New Roman"/>
        </w:rPr>
        <w:t>. Med høykonjunkturen fulgte økte priser og lønninger og en sterk grad av feilallokering av ressursene i økonomien. For eksempel, gjennom en for sterk boligbygging i Spania, oppblåst bank sektor i Irland og en for stor offentlig sektor i Hellas.</w:t>
      </w:r>
    </w:p>
    <w:p w:rsidR="001E5A3D" w:rsidRDefault="00887A4F" w:rsidP="001E5A3D">
      <w:pPr>
        <w:spacing w:line="360" w:lineRule="auto"/>
        <w:jc w:val="both"/>
        <w:rPr>
          <w:rFonts w:ascii="Times New Roman" w:hAnsi="Times New Roman" w:cs="Times New Roman"/>
        </w:rPr>
      </w:pPr>
      <w:r>
        <w:rPr>
          <w:rFonts w:ascii="Times New Roman" w:hAnsi="Times New Roman" w:cs="Times New Roman"/>
        </w:rPr>
        <w:t>En</w:t>
      </w:r>
      <w:r w:rsidR="00EE6C08">
        <w:rPr>
          <w:rFonts w:ascii="Times New Roman" w:hAnsi="Times New Roman" w:cs="Times New Roman"/>
        </w:rPr>
        <w:t xml:space="preserve"> viktig konsekvens a</w:t>
      </w:r>
      <w:r>
        <w:rPr>
          <w:rFonts w:ascii="Times New Roman" w:hAnsi="Times New Roman" w:cs="Times New Roman"/>
        </w:rPr>
        <w:t xml:space="preserve">v den kredittfinansierte høykonjunkturen er at de fleste av de </w:t>
      </w:r>
      <w:r w:rsidR="009741CD">
        <w:rPr>
          <w:rFonts w:ascii="Times New Roman" w:hAnsi="Times New Roman" w:cs="Times New Roman"/>
        </w:rPr>
        <w:t xml:space="preserve">kriserammede PIIGS-landene </w:t>
      </w:r>
      <w:r>
        <w:rPr>
          <w:rFonts w:ascii="Times New Roman" w:hAnsi="Times New Roman" w:cs="Times New Roman"/>
        </w:rPr>
        <w:t xml:space="preserve">i dag </w:t>
      </w:r>
      <w:r w:rsidR="00EE6C08">
        <w:rPr>
          <w:rFonts w:ascii="Times New Roman" w:hAnsi="Times New Roman" w:cs="Times New Roman"/>
        </w:rPr>
        <w:t xml:space="preserve">lider av </w:t>
      </w:r>
      <w:r w:rsidR="00604E14">
        <w:rPr>
          <w:rFonts w:ascii="Times New Roman" w:hAnsi="Times New Roman" w:cs="Times New Roman"/>
        </w:rPr>
        <w:t xml:space="preserve">et for høyt pris- og lønnsnivå (se for eks. </w:t>
      </w:r>
      <w:r w:rsidR="0094002B" w:rsidRPr="006F078E">
        <w:rPr>
          <w:rFonts w:ascii="Times New Roman" w:hAnsi="Times New Roman" w:cs="Times New Roman"/>
          <w:noProof/>
        </w:rPr>
        <w:t>Peeters og Reijer (2011)</w:t>
      </w:r>
      <w:r w:rsidR="0094002B" w:rsidRPr="002E50A0">
        <w:rPr>
          <w:rFonts w:ascii="Times New Roman" w:hAnsi="Times New Roman" w:cs="Times New Roman"/>
        </w:rPr>
        <w:t xml:space="preserve"> og </w:t>
      </w:r>
      <w:r w:rsidR="0094002B" w:rsidRPr="002E50A0">
        <w:rPr>
          <w:rFonts w:ascii="Times New Roman" w:hAnsi="Times New Roman" w:cs="Times New Roman"/>
          <w:noProof/>
        </w:rPr>
        <w:t>Goldman Sachs European Economic Analysis (2013)</w:t>
      </w:r>
      <w:r w:rsidR="00917E1C" w:rsidRPr="002E50A0">
        <w:rPr>
          <w:rFonts w:ascii="Times New Roman" w:hAnsi="Times New Roman" w:cs="Times New Roman"/>
        </w:rPr>
        <w:t>)</w:t>
      </w:r>
      <w:r w:rsidR="00C12749" w:rsidRPr="002E50A0">
        <w:rPr>
          <w:rFonts w:ascii="Times New Roman" w:hAnsi="Times New Roman" w:cs="Times New Roman"/>
        </w:rPr>
        <w:t>.</w:t>
      </w:r>
      <w:r w:rsidR="00EE6C08">
        <w:rPr>
          <w:rFonts w:ascii="Times New Roman" w:hAnsi="Times New Roman" w:cs="Times New Roman"/>
        </w:rPr>
        <w:t xml:space="preserve"> Dette gjør at l</w:t>
      </w:r>
      <w:r w:rsidR="00AB6B19">
        <w:rPr>
          <w:rFonts w:ascii="Times New Roman" w:hAnsi="Times New Roman" w:cs="Times New Roman"/>
        </w:rPr>
        <w:t>andene har en for svak</w:t>
      </w:r>
      <w:r w:rsidR="00E77585">
        <w:rPr>
          <w:rFonts w:ascii="Times New Roman" w:hAnsi="Times New Roman" w:cs="Times New Roman"/>
        </w:rPr>
        <w:t xml:space="preserve"> </w:t>
      </w:r>
      <w:r w:rsidR="00AB6B19">
        <w:rPr>
          <w:rFonts w:ascii="Times New Roman" w:hAnsi="Times New Roman" w:cs="Times New Roman"/>
        </w:rPr>
        <w:t xml:space="preserve">konkurranseevne, noe som forhindrer prosessen med å skape nye bærekraftige arbeidsplasser. Det </w:t>
      </w:r>
      <w:r w:rsidR="00AB6B19">
        <w:rPr>
          <w:rFonts w:ascii="Times New Roman" w:hAnsi="Times New Roman" w:cs="Times New Roman"/>
        </w:rPr>
        <w:lastRenderedPageBreak/>
        <w:t>grunnleggende problemet som må løses</w:t>
      </w:r>
      <w:r w:rsidR="006E3226">
        <w:rPr>
          <w:rFonts w:ascii="Times New Roman" w:hAnsi="Times New Roman" w:cs="Times New Roman"/>
        </w:rPr>
        <w:t xml:space="preserve"> </w:t>
      </w:r>
      <w:r w:rsidR="00E77585">
        <w:rPr>
          <w:rFonts w:ascii="Times New Roman" w:hAnsi="Times New Roman" w:cs="Times New Roman"/>
        </w:rPr>
        <w:t>går derfor utpå å få til en forbedring av konkurransesituasjonen</w:t>
      </w:r>
      <w:r w:rsidR="001E5A3D">
        <w:rPr>
          <w:rFonts w:ascii="Times New Roman" w:hAnsi="Times New Roman" w:cs="Times New Roman"/>
        </w:rPr>
        <w:t xml:space="preserve"> gjennom en realdepresiering. G</w:t>
      </w:r>
      <w:r w:rsidR="001E5A3D">
        <w:rPr>
          <w:rFonts w:ascii="Times New Roman" w:hAnsi="Times New Roman" w:cs="Times New Roman"/>
        </w:rPr>
        <w:t>itt euro som felles valuta</w:t>
      </w:r>
      <w:r w:rsidR="00916817">
        <w:rPr>
          <w:rFonts w:ascii="Times New Roman" w:hAnsi="Times New Roman" w:cs="Times New Roman"/>
        </w:rPr>
        <w:t xml:space="preserve">, </w:t>
      </w:r>
      <w:r w:rsidR="001E5A3D">
        <w:rPr>
          <w:rFonts w:ascii="Times New Roman" w:hAnsi="Times New Roman" w:cs="Times New Roman"/>
        </w:rPr>
        <w:t>kan en</w:t>
      </w:r>
      <w:r w:rsidR="001E5A3D">
        <w:rPr>
          <w:rFonts w:ascii="Times New Roman" w:hAnsi="Times New Roman" w:cs="Times New Roman"/>
        </w:rPr>
        <w:t xml:space="preserve"> slik forbedring kun</w:t>
      </w:r>
      <w:r w:rsidR="001E5A3D">
        <w:rPr>
          <w:rFonts w:ascii="Times New Roman" w:hAnsi="Times New Roman" w:cs="Times New Roman"/>
        </w:rPr>
        <w:t xml:space="preserve"> skje ved lavere lønns- og prisvekst i PIIGS-landene enn i Tyskland.</w:t>
      </w:r>
    </w:p>
    <w:p w:rsidR="006E3226" w:rsidRDefault="003C74D5" w:rsidP="006E3226">
      <w:pPr>
        <w:spacing w:line="360" w:lineRule="auto"/>
        <w:jc w:val="both"/>
        <w:rPr>
          <w:rFonts w:ascii="Times New Roman" w:hAnsi="Times New Roman" w:cs="Times New Roman"/>
        </w:rPr>
      </w:pPr>
      <w:r>
        <w:rPr>
          <w:rFonts w:ascii="Times New Roman" w:hAnsi="Times New Roman" w:cs="Times New Roman"/>
        </w:rPr>
        <w:t>Hovedbudskapet i denne artikkelen</w:t>
      </w:r>
      <w:r w:rsidR="00CC55D8">
        <w:rPr>
          <w:rFonts w:ascii="Times New Roman" w:hAnsi="Times New Roman" w:cs="Times New Roman"/>
        </w:rPr>
        <w:t>, som er i tråd med</w:t>
      </w:r>
      <w:r w:rsidR="00714B30">
        <w:rPr>
          <w:rFonts w:ascii="Times New Roman" w:hAnsi="Times New Roman" w:cs="Times New Roman"/>
        </w:rPr>
        <w:t xml:space="preserve"> analysen i </w:t>
      </w:r>
      <w:r w:rsidR="00CC55D8">
        <w:rPr>
          <w:rFonts w:ascii="Times New Roman" w:hAnsi="Times New Roman" w:cs="Times New Roman"/>
          <w:noProof/>
        </w:rPr>
        <w:t>Sinn og Wollmershauser (2012)</w:t>
      </w:r>
      <w:r w:rsidR="00CC55D8">
        <w:rPr>
          <w:rFonts w:ascii="Times New Roman" w:hAnsi="Times New Roman" w:cs="Times New Roman"/>
          <w:noProof/>
        </w:rPr>
        <w:t xml:space="preserve">, </w:t>
      </w:r>
      <w:r>
        <w:rPr>
          <w:rFonts w:ascii="Times New Roman" w:hAnsi="Times New Roman" w:cs="Times New Roman"/>
        </w:rPr>
        <w:t>er at ESB og EU-systemets vekt på finansiell stabilitet og forhindre investorer i å ta tap og la verden gå videre har</w:t>
      </w:r>
      <w:r w:rsidR="007C7B48">
        <w:rPr>
          <w:rFonts w:ascii="Times New Roman" w:hAnsi="Times New Roman" w:cs="Times New Roman"/>
        </w:rPr>
        <w:t xml:space="preserve"> hatt sin pris </w:t>
      </w:r>
      <w:r w:rsidR="006F7799">
        <w:rPr>
          <w:rFonts w:ascii="Times New Roman" w:hAnsi="Times New Roman" w:cs="Times New Roman"/>
        </w:rPr>
        <w:t>ved at den har oppheve</w:t>
      </w:r>
      <w:r w:rsidR="007C7B48">
        <w:rPr>
          <w:rFonts w:ascii="Times New Roman" w:hAnsi="Times New Roman" w:cs="Times New Roman"/>
        </w:rPr>
        <w:t>t</w:t>
      </w:r>
      <w:r w:rsidR="006F7799">
        <w:rPr>
          <w:rFonts w:ascii="Times New Roman" w:hAnsi="Times New Roman" w:cs="Times New Roman"/>
        </w:rPr>
        <w:t xml:space="preserve"> </w:t>
      </w:r>
      <w:r w:rsidR="006F7799">
        <w:rPr>
          <w:rFonts w:ascii="Times New Roman" w:hAnsi="Times New Roman" w:cs="Times New Roman"/>
        </w:rPr>
        <w:t xml:space="preserve">markedsøkonomiens </w:t>
      </w:r>
      <w:r w:rsidR="006F7799" w:rsidRPr="000A0262">
        <w:rPr>
          <w:rStyle w:val="Emphasis"/>
          <w:rFonts w:ascii="Times New Roman" w:hAnsi="Times New Roman" w:cs="Times New Roman"/>
          <w:bCs/>
          <w:i w:val="0"/>
          <w:iCs w:val="0"/>
          <w:color w:val="000000"/>
          <w:shd w:val="clear" w:color="auto" w:fill="FFFFFF"/>
        </w:rPr>
        <w:t>selvdisiplinerende mekanisme</w:t>
      </w:r>
      <w:r w:rsidR="006F7799">
        <w:rPr>
          <w:rStyle w:val="Emphasis"/>
          <w:rFonts w:ascii="Times New Roman" w:hAnsi="Times New Roman" w:cs="Times New Roman"/>
          <w:bCs/>
          <w:i w:val="0"/>
          <w:iCs w:val="0"/>
          <w:color w:val="000000"/>
          <w:shd w:val="clear" w:color="auto" w:fill="FFFFFF"/>
        </w:rPr>
        <w:t>r</w:t>
      </w:r>
      <w:r w:rsidR="006F7799">
        <w:rPr>
          <w:rFonts w:ascii="Times New Roman" w:hAnsi="Times New Roman" w:cs="Times New Roman"/>
        </w:rPr>
        <w:t xml:space="preserve"> </w:t>
      </w:r>
      <w:r w:rsidR="006F7799">
        <w:rPr>
          <w:rStyle w:val="Emphasis"/>
          <w:rFonts w:ascii="Times New Roman" w:hAnsi="Times New Roman" w:cs="Times New Roman"/>
          <w:bCs/>
          <w:i w:val="0"/>
          <w:iCs w:val="0"/>
          <w:color w:val="000000"/>
          <w:shd w:val="clear" w:color="auto" w:fill="FFFFFF"/>
        </w:rPr>
        <w:t>Denne opphevelsen innebærer</w:t>
      </w:r>
      <w:r w:rsidR="007C7B48">
        <w:rPr>
          <w:rStyle w:val="Emphasis"/>
          <w:rFonts w:ascii="Times New Roman" w:hAnsi="Times New Roman" w:cs="Times New Roman"/>
          <w:bCs/>
          <w:i w:val="0"/>
          <w:iCs w:val="0"/>
          <w:color w:val="000000"/>
          <w:shd w:val="clear" w:color="auto" w:fill="FFFFFF"/>
        </w:rPr>
        <w:t xml:space="preserve"> (1) man har s</w:t>
      </w:r>
      <w:r w:rsidR="007C7B48">
        <w:rPr>
          <w:rFonts w:ascii="Times New Roman" w:hAnsi="Times New Roman" w:cs="Times New Roman"/>
        </w:rPr>
        <w:t xml:space="preserve">att til side </w:t>
      </w:r>
      <w:r w:rsidR="006F7799" w:rsidRPr="007C7B48">
        <w:rPr>
          <w:rFonts w:ascii="Times New Roman" w:hAnsi="Times New Roman" w:cs="Times New Roman"/>
        </w:rPr>
        <w:t>de selvkorrigerende mekanismene</w:t>
      </w:r>
      <w:r w:rsidR="007C7B48">
        <w:rPr>
          <w:rFonts w:ascii="Times New Roman" w:hAnsi="Times New Roman" w:cs="Times New Roman"/>
        </w:rPr>
        <w:t xml:space="preserve"> for konkurransesituasjonen og utenrikshandelen mellom land </w:t>
      </w:r>
      <w:r w:rsidR="006F7799">
        <w:rPr>
          <w:rFonts w:ascii="Times New Roman" w:hAnsi="Times New Roman" w:cs="Times New Roman"/>
        </w:rPr>
        <w:t xml:space="preserve">(2) man har </w:t>
      </w:r>
      <w:r w:rsidR="006F7799">
        <w:rPr>
          <w:rFonts w:ascii="Times New Roman" w:hAnsi="Times New Roman" w:cs="Times New Roman"/>
        </w:rPr>
        <w:t>storstilt grad</w:t>
      </w:r>
      <w:r w:rsidR="006F7799">
        <w:rPr>
          <w:rFonts w:ascii="Times New Roman" w:hAnsi="Times New Roman" w:cs="Times New Roman"/>
        </w:rPr>
        <w:t xml:space="preserve"> gjort det mulig å overføre risiko </w:t>
      </w:r>
      <w:r w:rsidR="006F7799">
        <w:rPr>
          <w:rFonts w:ascii="Times New Roman" w:hAnsi="Times New Roman" w:cs="Times New Roman"/>
        </w:rPr>
        <w:t>fra investorer og over til de nasjonale sentralbankene.</w:t>
      </w:r>
      <w:r w:rsidR="007C7B48">
        <w:rPr>
          <w:rFonts w:ascii="Times New Roman" w:hAnsi="Times New Roman" w:cs="Times New Roman"/>
        </w:rPr>
        <w:t xml:space="preserve"> </w:t>
      </w:r>
      <w:r w:rsidR="006E3226">
        <w:rPr>
          <w:rFonts w:ascii="Times New Roman" w:hAnsi="Times New Roman" w:cs="Times New Roman"/>
        </w:rPr>
        <w:t>Denne politikken har først og fremst vært mulig gitt de regler for oppgjør mellom land som gjelder for TARGET-systemet.</w:t>
      </w:r>
    </w:p>
    <w:p w:rsidR="00FC44E8" w:rsidRPr="004D35AA" w:rsidRDefault="003C5ED6" w:rsidP="00FC44E8">
      <w:pPr>
        <w:spacing w:line="360" w:lineRule="auto"/>
        <w:jc w:val="both"/>
        <w:rPr>
          <w:rFonts w:ascii="Times New Roman" w:hAnsi="Times New Roman" w:cs="Times New Roman"/>
          <w:bCs/>
          <w:color w:val="000000"/>
          <w:shd w:val="clear" w:color="auto" w:fill="FFFFFF"/>
        </w:rPr>
      </w:pPr>
      <w:r>
        <w:rPr>
          <w:rFonts w:ascii="Times New Roman" w:hAnsi="Times New Roman" w:cs="Times New Roman"/>
        </w:rPr>
        <w:t xml:space="preserve">Artikkelen er inndelt som følger: Avsnitt 2. </w:t>
      </w:r>
      <w:r w:rsidR="00CC55D8">
        <w:rPr>
          <w:rFonts w:ascii="Times New Roman" w:hAnsi="Times New Roman" w:cs="Times New Roman"/>
        </w:rPr>
        <w:t xml:space="preserve">viser </w:t>
      </w:r>
      <w:r>
        <w:rPr>
          <w:rFonts w:ascii="Times New Roman" w:hAnsi="Times New Roman" w:cs="Times New Roman"/>
        </w:rPr>
        <w:t>hvordan TARGET-systemet i dag fungerer og hvordan ubalanser i dette systemet oppstår.</w:t>
      </w:r>
      <w:r>
        <w:rPr>
          <w:rFonts w:ascii="Times New Roman" w:hAnsi="Times New Roman" w:cs="Times New Roman"/>
        </w:rPr>
        <w:t xml:space="preserve"> I avsnitt 3 og 4</w:t>
      </w:r>
      <w:r w:rsidR="00714B30">
        <w:rPr>
          <w:rFonts w:ascii="Times New Roman" w:hAnsi="Times New Roman" w:cs="Times New Roman"/>
        </w:rPr>
        <w:t xml:space="preserve"> vurderes </w:t>
      </w:r>
      <w:r w:rsidR="00CC55D8">
        <w:rPr>
          <w:rFonts w:ascii="Times New Roman" w:hAnsi="Times New Roman" w:cs="Times New Roman"/>
        </w:rPr>
        <w:t xml:space="preserve">forskjeller og likheter mellom reglene for </w:t>
      </w:r>
      <w:proofErr w:type="spellStart"/>
      <w:r w:rsidR="00CC55D8">
        <w:rPr>
          <w:rFonts w:ascii="Times New Roman" w:hAnsi="Times New Roman" w:cs="Times New Roman"/>
        </w:rPr>
        <w:t>Bretton</w:t>
      </w:r>
      <w:proofErr w:type="spellEnd"/>
      <w:r w:rsidR="00CC55D8">
        <w:rPr>
          <w:rFonts w:ascii="Times New Roman" w:hAnsi="Times New Roman" w:cs="Times New Roman"/>
        </w:rPr>
        <w:t xml:space="preserve"> Woods-systemet og TARGET-systemet. </w:t>
      </w:r>
      <w:r w:rsidR="00FC44E8">
        <w:rPr>
          <w:rFonts w:ascii="Times New Roman" w:hAnsi="Times New Roman" w:cs="Times New Roman"/>
        </w:rPr>
        <w:t xml:space="preserve">Avsnitt 5 og 6 </w:t>
      </w:r>
      <w:r w:rsidR="008143A0">
        <w:rPr>
          <w:rFonts w:ascii="Times New Roman" w:hAnsi="Times New Roman" w:cs="Times New Roman"/>
        </w:rPr>
        <w:t xml:space="preserve">forklarer basert på teori og empiri </w:t>
      </w:r>
      <w:r w:rsidR="00FC44E8">
        <w:rPr>
          <w:rFonts w:ascii="Times New Roman" w:hAnsi="Times New Roman" w:cs="Times New Roman"/>
        </w:rPr>
        <w:t>hvordan ESBs pengepolitikk</w:t>
      </w:r>
      <w:r w:rsidR="008143A0">
        <w:rPr>
          <w:rFonts w:ascii="Times New Roman" w:hAnsi="Times New Roman" w:cs="Times New Roman"/>
        </w:rPr>
        <w:t xml:space="preserve"> som en følge av TARGET-systemet </w:t>
      </w:r>
      <w:r w:rsidR="00FC44E8">
        <w:rPr>
          <w:rFonts w:ascii="Times New Roman" w:hAnsi="Times New Roman" w:cs="Times New Roman"/>
        </w:rPr>
        <w:t>har påvirket markedsprisene i eurosonen</w:t>
      </w:r>
      <w:r w:rsidR="00A36B51">
        <w:rPr>
          <w:rFonts w:ascii="Times New Roman" w:hAnsi="Times New Roman" w:cs="Times New Roman"/>
        </w:rPr>
        <w:t xml:space="preserve"> bort fra langsiktig</w:t>
      </w:r>
      <w:r w:rsidR="00CC55D8">
        <w:rPr>
          <w:rFonts w:ascii="Times New Roman" w:hAnsi="Times New Roman" w:cs="Times New Roman"/>
        </w:rPr>
        <w:t xml:space="preserve"> likevekt.</w:t>
      </w:r>
      <w:r w:rsidR="00FC44E8">
        <w:rPr>
          <w:rFonts w:ascii="Times New Roman" w:hAnsi="Times New Roman" w:cs="Times New Roman"/>
        </w:rPr>
        <w:t xml:space="preserve"> Avsnitt 7 ser på </w:t>
      </w:r>
      <w:r w:rsidR="00FC44E8">
        <w:rPr>
          <w:rFonts w:ascii="Times New Roman" w:hAnsi="Times New Roman" w:cs="Times New Roman"/>
        </w:rPr>
        <w:t>tre forskjellige muligheter for eurolandene for å bremse opp, eller delvis redusere, ubalansene i TARGET-systemet.</w:t>
      </w:r>
    </w:p>
    <w:p w:rsidR="00195E8F" w:rsidRDefault="00A23713" w:rsidP="00BB4078">
      <w:pPr>
        <w:pStyle w:val="Heading1"/>
        <w:numPr>
          <w:ilvl w:val="0"/>
          <w:numId w:val="21"/>
        </w:numPr>
        <w:spacing w:line="360" w:lineRule="auto"/>
        <w:jc w:val="both"/>
        <w:rPr>
          <w:rFonts w:ascii="Times New Roman" w:hAnsi="Times New Roman" w:cs="Times New Roman"/>
        </w:rPr>
      </w:pPr>
      <w:r>
        <w:rPr>
          <w:rFonts w:ascii="Times New Roman" w:hAnsi="Times New Roman" w:cs="Times New Roman"/>
        </w:rPr>
        <w:t>G</w:t>
      </w:r>
      <w:r w:rsidR="00192067">
        <w:rPr>
          <w:rFonts w:ascii="Times New Roman" w:hAnsi="Times New Roman" w:cs="Times New Roman"/>
        </w:rPr>
        <w:t>jeld og fordringer</w:t>
      </w:r>
      <w:r>
        <w:rPr>
          <w:rFonts w:ascii="Times New Roman" w:hAnsi="Times New Roman" w:cs="Times New Roman"/>
        </w:rPr>
        <w:t xml:space="preserve"> på TARGET-balansen</w:t>
      </w:r>
    </w:p>
    <w:p w:rsidR="006E3226" w:rsidRDefault="00A23713" w:rsidP="006E3226">
      <w:pPr>
        <w:spacing w:line="360" w:lineRule="auto"/>
        <w:jc w:val="both"/>
        <w:rPr>
          <w:rFonts w:ascii="Times New Roman" w:hAnsi="Times New Roman" w:cs="Times New Roman"/>
        </w:rPr>
      </w:pPr>
      <w:r>
        <w:rPr>
          <w:rFonts w:ascii="Times New Roman" w:hAnsi="Times New Roman" w:cs="Times New Roman"/>
        </w:rPr>
        <w:t>For å få klarhet i hvordan gjeld og fordringer o</w:t>
      </w:r>
      <w:r w:rsidR="00DA7F91">
        <w:rPr>
          <w:rFonts w:ascii="Times New Roman" w:hAnsi="Times New Roman" w:cs="Times New Roman"/>
        </w:rPr>
        <w:t>ppstår i TARGET-systemet</w:t>
      </w:r>
      <w:r w:rsidR="00705644">
        <w:rPr>
          <w:rFonts w:ascii="Times New Roman" w:hAnsi="Times New Roman" w:cs="Times New Roman"/>
        </w:rPr>
        <w:t>,</w:t>
      </w:r>
      <w:r w:rsidR="00CD0A53">
        <w:rPr>
          <w:rFonts w:ascii="Times New Roman" w:hAnsi="Times New Roman" w:cs="Times New Roman"/>
        </w:rPr>
        <w:t xml:space="preserve"> kan </w:t>
      </w:r>
      <w:r w:rsidR="006E3226">
        <w:rPr>
          <w:rFonts w:ascii="Times New Roman" w:hAnsi="Times New Roman" w:cs="Times New Roman"/>
        </w:rPr>
        <w:t xml:space="preserve">vi starte </w:t>
      </w:r>
      <w:r w:rsidR="00DA6C05">
        <w:rPr>
          <w:rFonts w:ascii="Times New Roman" w:hAnsi="Times New Roman" w:cs="Times New Roman"/>
        </w:rPr>
        <w:t xml:space="preserve">med å se på sammenhengen </w:t>
      </w:r>
      <w:r w:rsidR="00CD0A53">
        <w:rPr>
          <w:rFonts w:ascii="Times New Roman" w:hAnsi="Times New Roman" w:cs="Times New Roman"/>
        </w:rPr>
        <w:t xml:space="preserve">som gjelder for </w:t>
      </w:r>
      <w:r w:rsidR="00D55ACC">
        <w:rPr>
          <w:rFonts w:ascii="Times New Roman" w:hAnsi="Times New Roman" w:cs="Times New Roman"/>
        </w:rPr>
        <w:t>ut</w:t>
      </w:r>
      <w:r>
        <w:rPr>
          <w:rFonts w:ascii="Times New Roman" w:hAnsi="Times New Roman" w:cs="Times New Roman"/>
        </w:rPr>
        <w:t>enriksregnskapet</w:t>
      </w:r>
      <w:r w:rsidR="00CD0A53">
        <w:rPr>
          <w:rFonts w:ascii="Times New Roman" w:hAnsi="Times New Roman" w:cs="Times New Roman"/>
        </w:rPr>
        <w:t xml:space="preserve"> til </w:t>
      </w:r>
      <w:r w:rsidR="00D55ACC">
        <w:rPr>
          <w:rFonts w:ascii="Times New Roman" w:hAnsi="Times New Roman" w:cs="Times New Roman"/>
        </w:rPr>
        <w:t>et land.</w:t>
      </w:r>
      <w:r w:rsidR="00CD0A53">
        <w:rPr>
          <w:rFonts w:ascii="Times New Roman" w:hAnsi="Times New Roman" w:cs="Times New Roman"/>
        </w:rPr>
        <w:t xml:space="preserve"> </w:t>
      </w:r>
      <w:r w:rsidR="006E3226">
        <w:rPr>
          <w:rFonts w:ascii="Times New Roman" w:hAnsi="Times New Roman" w:cs="Times New Roman"/>
        </w:rPr>
        <w:t>Utenriksregnskapet for et land</w:t>
      </w:r>
      <w:r w:rsidR="006E3226">
        <w:rPr>
          <w:rFonts w:ascii="Times New Roman" w:hAnsi="Times New Roman" w:cs="Times New Roman"/>
        </w:rPr>
        <w:t xml:space="preserve"> </w:t>
      </w:r>
      <w:r w:rsidR="006E3226">
        <w:rPr>
          <w:rFonts w:ascii="Times New Roman" w:hAnsi="Times New Roman" w:cs="Times New Roman"/>
        </w:rPr>
        <w:t xml:space="preserve">registrerer samtlige pengetransaksjoner dette landet (dvs. husholdninger og bedrifter) har med omverden. Generelt vil vi ha at  </w:t>
      </w:r>
    </w:p>
    <w:p w:rsidR="00705644" w:rsidRPr="00920F59" w:rsidRDefault="00705644" w:rsidP="00705644">
      <w:pPr>
        <w:pStyle w:val="ListParagraph"/>
        <w:numPr>
          <w:ilvl w:val="0"/>
          <w:numId w:val="10"/>
        </w:numPr>
        <w:spacing w:line="360" w:lineRule="auto"/>
        <w:jc w:val="both"/>
        <w:rPr>
          <w:rFonts w:ascii="Times New Roman" w:hAnsi="Times New Roman" w:cs="Times New Roman"/>
        </w:rPr>
      </w:pPr>
      <m:oMath>
        <m:r>
          <m:rPr>
            <m:nor/>
          </m:rPr>
          <w:rPr>
            <w:rFonts w:ascii="Times New Roman" w:hAnsi="Times New Roman" w:cs="Times New Roman"/>
          </w:rPr>
          <m:t>∆RES =</m:t>
        </m:r>
        <m:r>
          <m:rPr>
            <m:nor/>
          </m:rPr>
          <w:rPr>
            <w:rFonts w:ascii="Cambria Math" w:hAnsi="Times New Roman" w:cs="Times New Roman"/>
          </w:rPr>
          <m:t xml:space="preserve"> </m:t>
        </m:r>
        <m:r>
          <m:rPr>
            <m:nor/>
          </m:rPr>
          <w:rPr>
            <w:rFonts w:ascii="Times New Roman" w:hAnsi="Times New Roman" w:cs="Times New Roman"/>
          </w:rPr>
          <m:t>DR+KR</m:t>
        </m:r>
      </m:oMath>
    </w:p>
    <w:p w:rsidR="00627EA2" w:rsidRDefault="00FB218C" w:rsidP="00C42A6E">
      <w:pPr>
        <w:spacing w:line="360" w:lineRule="auto"/>
        <w:jc w:val="both"/>
        <w:rPr>
          <w:rFonts w:ascii="Times New Roman" w:hAnsi="Times New Roman" w:cs="Times New Roman"/>
        </w:rPr>
      </w:pPr>
      <w:r w:rsidRPr="00920F59">
        <w:rPr>
          <w:rFonts w:ascii="Times New Roman" w:hAnsi="Times New Roman" w:cs="Times New Roman"/>
        </w:rPr>
        <w:t>DR står her for driftsbalansen eller driftsregnskapet ovenfor utlandet</w:t>
      </w:r>
      <w:r w:rsidR="008D6819">
        <w:rPr>
          <w:rFonts w:ascii="Times New Roman" w:hAnsi="Times New Roman" w:cs="Times New Roman"/>
        </w:rPr>
        <w:t xml:space="preserve"> for en bestemt</w:t>
      </w:r>
      <w:r>
        <w:rPr>
          <w:rFonts w:ascii="Times New Roman" w:hAnsi="Times New Roman" w:cs="Times New Roman"/>
        </w:rPr>
        <w:t xml:space="preserve"> periode</w:t>
      </w:r>
      <w:r w:rsidRPr="00920F59">
        <w:rPr>
          <w:rFonts w:ascii="Times New Roman" w:hAnsi="Times New Roman" w:cs="Times New Roman"/>
        </w:rPr>
        <w:t>.</w:t>
      </w:r>
      <w:r>
        <w:rPr>
          <w:rFonts w:ascii="Times New Roman" w:hAnsi="Times New Roman" w:cs="Times New Roman"/>
        </w:rPr>
        <w:t xml:space="preserve"> KR betegner </w:t>
      </w:r>
      <w:r w:rsidRPr="00920F59">
        <w:rPr>
          <w:rFonts w:ascii="Times New Roman" w:hAnsi="Times New Roman" w:cs="Times New Roman"/>
        </w:rPr>
        <w:t>nettokapitalimporten, og måler</w:t>
      </w:r>
      <w:r>
        <w:rPr>
          <w:rFonts w:ascii="Times New Roman" w:hAnsi="Times New Roman" w:cs="Times New Roman"/>
        </w:rPr>
        <w:t xml:space="preserve"> </w:t>
      </w:r>
      <w:r w:rsidRPr="00920F59">
        <w:rPr>
          <w:rFonts w:ascii="Times New Roman" w:hAnsi="Times New Roman" w:cs="Times New Roman"/>
        </w:rPr>
        <w:t xml:space="preserve">nettoendringer som oppstår i landets fordrings- og gjeldsposisjoner som følge av kjøp og salg av </w:t>
      </w:r>
      <w:r>
        <w:rPr>
          <w:rFonts w:ascii="Times New Roman" w:hAnsi="Times New Roman" w:cs="Times New Roman"/>
        </w:rPr>
        <w:t xml:space="preserve">finansobjekter </w:t>
      </w:r>
      <w:r w:rsidRPr="00920F59">
        <w:rPr>
          <w:rFonts w:ascii="Times New Roman" w:hAnsi="Times New Roman" w:cs="Times New Roman"/>
        </w:rPr>
        <w:t>med omverden.</w:t>
      </w:r>
      <w:r>
        <w:rPr>
          <w:rFonts w:ascii="Times New Roman" w:hAnsi="Times New Roman" w:cs="Times New Roman"/>
        </w:rPr>
        <w:t xml:space="preserve"> </w:t>
      </w:r>
      <w:r w:rsidRPr="00920F59">
        <w:rPr>
          <w:rFonts w:ascii="Times New Roman" w:hAnsi="Times New Roman" w:cs="Times New Roman"/>
        </w:rPr>
        <w:t>ΔRES står for e</w:t>
      </w:r>
      <w:r>
        <w:rPr>
          <w:rFonts w:ascii="Times New Roman" w:hAnsi="Times New Roman" w:cs="Times New Roman"/>
        </w:rPr>
        <w:t>ndringene i sentralbankens utenlandsreserver. Disse reservene består vanligvis av</w:t>
      </w:r>
      <w:r w:rsidR="00627EA2">
        <w:rPr>
          <w:rFonts w:ascii="Times New Roman" w:hAnsi="Times New Roman" w:cs="Times New Roman"/>
        </w:rPr>
        <w:t xml:space="preserve"> en beholdning av gull og andre lands valutaer.</w:t>
      </w:r>
    </w:p>
    <w:p w:rsidR="00E7014C" w:rsidRPr="00920F59" w:rsidRDefault="00C42A6E" w:rsidP="00C42A6E">
      <w:pPr>
        <w:spacing w:line="360" w:lineRule="auto"/>
        <w:jc w:val="both"/>
        <w:rPr>
          <w:rFonts w:ascii="Times New Roman" w:hAnsi="Times New Roman" w:cs="Times New Roman"/>
        </w:rPr>
      </w:pPr>
      <w:r>
        <w:rPr>
          <w:rFonts w:ascii="Times New Roman" w:hAnsi="Times New Roman" w:cs="Times New Roman"/>
        </w:rPr>
        <w:t>Un</w:t>
      </w:r>
      <w:r w:rsidRPr="00F344E4">
        <w:rPr>
          <w:rFonts w:ascii="Times New Roman" w:hAnsi="Times New Roman" w:cs="Times New Roman"/>
        </w:rPr>
        <w:t xml:space="preserve">der </w:t>
      </w:r>
      <w:r w:rsidR="00912636">
        <w:rPr>
          <w:rFonts w:ascii="Times New Roman" w:hAnsi="Times New Roman" w:cs="Times New Roman"/>
        </w:rPr>
        <w:t>et rent flytendekurs</w:t>
      </w:r>
      <w:r>
        <w:rPr>
          <w:rFonts w:ascii="Times New Roman" w:hAnsi="Times New Roman" w:cs="Times New Roman"/>
        </w:rPr>
        <w:t xml:space="preserve">regime, vil ikke sentralbanken intervenere for å stabilisere valutakursen. </w:t>
      </w:r>
      <w:r w:rsidR="00260114">
        <w:rPr>
          <w:rFonts w:ascii="Times New Roman" w:hAnsi="Times New Roman" w:cs="Times New Roman"/>
        </w:rPr>
        <w:t>Reservene vil derfor væ</w:t>
      </w:r>
      <w:r>
        <w:rPr>
          <w:rFonts w:ascii="Times New Roman" w:hAnsi="Times New Roman" w:cs="Times New Roman"/>
        </w:rPr>
        <w:t xml:space="preserve">re uforandret under et slikt regime. Det betyr at </w:t>
      </w:r>
      <w:r w:rsidR="00260114">
        <w:rPr>
          <w:rFonts w:ascii="Times New Roman" w:hAnsi="Times New Roman" w:cs="Times New Roman"/>
        </w:rPr>
        <w:t xml:space="preserve">et lands </w:t>
      </w:r>
      <w:r w:rsidR="00260114" w:rsidRPr="00920F59">
        <w:rPr>
          <w:rFonts w:ascii="Times New Roman" w:hAnsi="Times New Roman" w:cs="Times New Roman"/>
        </w:rPr>
        <w:t>underskudd på driftsbalansen</w:t>
      </w:r>
      <w:r>
        <w:rPr>
          <w:rFonts w:ascii="Times New Roman" w:hAnsi="Times New Roman" w:cs="Times New Roman"/>
        </w:rPr>
        <w:t xml:space="preserve"> må bli </w:t>
      </w:r>
      <w:r w:rsidR="00260114">
        <w:rPr>
          <w:rFonts w:ascii="Times New Roman" w:hAnsi="Times New Roman" w:cs="Times New Roman"/>
        </w:rPr>
        <w:t xml:space="preserve">finansiert igjennom </w:t>
      </w:r>
      <w:r w:rsidR="00260114" w:rsidRPr="00920F59">
        <w:rPr>
          <w:rFonts w:ascii="Times New Roman" w:hAnsi="Times New Roman" w:cs="Times New Roman"/>
        </w:rPr>
        <w:t>netto kapitalimport</w:t>
      </w:r>
      <w:r w:rsidR="00260114">
        <w:rPr>
          <w:rFonts w:ascii="Times New Roman" w:hAnsi="Times New Roman" w:cs="Times New Roman"/>
        </w:rPr>
        <w:t>. Tilsvarende, vil et overskudd bli finansiert ved nettokapitaleksport.</w:t>
      </w:r>
      <w:r>
        <w:rPr>
          <w:rFonts w:ascii="Times New Roman" w:hAnsi="Times New Roman" w:cs="Times New Roman"/>
        </w:rPr>
        <w:t xml:space="preserve"> </w:t>
      </w:r>
      <w:r w:rsidR="00260114">
        <w:rPr>
          <w:rFonts w:ascii="Times New Roman" w:hAnsi="Times New Roman" w:cs="Times New Roman"/>
        </w:rPr>
        <w:t>Under et</w:t>
      </w:r>
      <w:r w:rsidR="00CD0A53">
        <w:rPr>
          <w:rFonts w:ascii="Times New Roman" w:hAnsi="Times New Roman" w:cs="Times New Roman"/>
        </w:rPr>
        <w:t xml:space="preserve"> fast</w:t>
      </w:r>
      <w:r w:rsidR="00912636">
        <w:rPr>
          <w:rFonts w:ascii="Times New Roman" w:hAnsi="Times New Roman" w:cs="Times New Roman"/>
        </w:rPr>
        <w:t>kurs</w:t>
      </w:r>
      <w:r w:rsidR="00627EA2">
        <w:rPr>
          <w:rFonts w:ascii="Times New Roman" w:hAnsi="Times New Roman" w:cs="Times New Roman"/>
        </w:rPr>
        <w:t>regime</w:t>
      </w:r>
      <w:r w:rsidR="007F081D">
        <w:rPr>
          <w:rFonts w:ascii="Times New Roman" w:hAnsi="Times New Roman" w:cs="Times New Roman"/>
        </w:rPr>
        <w:t>,</w:t>
      </w:r>
      <w:r w:rsidR="00627EA2">
        <w:rPr>
          <w:rFonts w:ascii="Times New Roman" w:hAnsi="Times New Roman" w:cs="Times New Roman"/>
        </w:rPr>
        <w:t xml:space="preserve"> </w:t>
      </w:r>
      <w:r w:rsidR="00260114">
        <w:rPr>
          <w:rFonts w:ascii="Times New Roman" w:hAnsi="Times New Roman" w:cs="Times New Roman"/>
        </w:rPr>
        <w:t>kan sentralbanken</w:t>
      </w:r>
      <w:r w:rsidR="007F081D">
        <w:rPr>
          <w:rFonts w:ascii="Times New Roman" w:hAnsi="Times New Roman" w:cs="Times New Roman"/>
        </w:rPr>
        <w:t xml:space="preserve"> </w:t>
      </w:r>
      <w:r w:rsidR="00E7014C">
        <w:rPr>
          <w:rFonts w:ascii="Times New Roman" w:hAnsi="Times New Roman" w:cs="Times New Roman"/>
        </w:rPr>
        <w:t>derimot</w:t>
      </w:r>
      <w:r w:rsidR="007F081D">
        <w:rPr>
          <w:rFonts w:ascii="Times New Roman" w:hAnsi="Times New Roman" w:cs="Times New Roman"/>
        </w:rPr>
        <w:t xml:space="preserve"> </w:t>
      </w:r>
      <w:r w:rsidR="00260114">
        <w:rPr>
          <w:rFonts w:ascii="Times New Roman" w:hAnsi="Times New Roman" w:cs="Times New Roman"/>
        </w:rPr>
        <w:t xml:space="preserve">oppleve </w:t>
      </w:r>
      <w:r>
        <w:rPr>
          <w:rFonts w:ascii="Times New Roman" w:hAnsi="Times New Roman" w:cs="Times New Roman"/>
        </w:rPr>
        <w:t xml:space="preserve">til dels store </w:t>
      </w:r>
      <w:r w:rsidR="00CD0A53">
        <w:rPr>
          <w:rFonts w:ascii="Times New Roman" w:hAnsi="Times New Roman" w:cs="Times New Roman"/>
        </w:rPr>
        <w:t xml:space="preserve">endringer i sine valutareserver, ettersom den </w:t>
      </w:r>
      <w:r>
        <w:rPr>
          <w:rFonts w:ascii="Times New Roman" w:hAnsi="Times New Roman" w:cs="Times New Roman"/>
        </w:rPr>
        <w:t xml:space="preserve">den er forpliktet til å </w:t>
      </w:r>
      <w:r w:rsidR="00260114">
        <w:rPr>
          <w:rFonts w:ascii="Times New Roman" w:hAnsi="Times New Roman" w:cs="Times New Roman"/>
        </w:rPr>
        <w:t>stabilisere valutakursen</w:t>
      </w:r>
      <w:r w:rsidR="00627EA2">
        <w:rPr>
          <w:rFonts w:ascii="Times New Roman" w:hAnsi="Times New Roman" w:cs="Times New Roman"/>
        </w:rPr>
        <w:t xml:space="preserve"> til en</w:t>
      </w:r>
      <w:r w:rsidR="007F081D">
        <w:rPr>
          <w:rFonts w:ascii="Times New Roman" w:hAnsi="Times New Roman" w:cs="Times New Roman"/>
        </w:rPr>
        <w:t xml:space="preserve"> bestemt kurs</w:t>
      </w:r>
      <w:r w:rsidR="00627EA2">
        <w:rPr>
          <w:rFonts w:ascii="Times New Roman" w:hAnsi="Times New Roman" w:cs="Times New Roman"/>
        </w:rPr>
        <w:t>. Under</w:t>
      </w:r>
      <w:r w:rsidR="00CD0A53">
        <w:rPr>
          <w:rFonts w:ascii="Times New Roman" w:hAnsi="Times New Roman" w:cs="Times New Roman"/>
        </w:rPr>
        <w:t xml:space="preserve"> et slikt regime, </w:t>
      </w:r>
      <w:r w:rsidR="00627EA2">
        <w:rPr>
          <w:rFonts w:ascii="Times New Roman" w:hAnsi="Times New Roman" w:cs="Times New Roman"/>
        </w:rPr>
        <w:t xml:space="preserve">behøver </w:t>
      </w:r>
      <w:r w:rsidR="00CD0A53">
        <w:rPr>
          <w:rFonts w:ascii="Times New Roman" w:hAnsi="Times New Roman" w:cs="Times New Roman"/>
        </w:rPr>
        <w:t xml:space="preserve">ikke </w:t>
      </w:r>
      <w:r>
        <w:rPr>
          <w:rFonts w:ascii="Times New Roman" w:hAnsi="Times New Roman" w:cs="Times New Roman"/>
        </w:rPr>
        <w:t xml:space="preserve">resultatet på driftsbalansen å bli motsvart av en </w:t>
      </w:r>
      <w:r>
        <w:rPr>
          <w:rFonts w:ascii="Times New Roman" w:hAnsi="Times New Roman" w:cs="Times New Roman"/>
        </w:rPr>
        <w:lastRenderedPageBreak/>
        <w:t>tilsvarende</w:t>
      </w:r>
      <w:r w:rsidR="00627EA2">
        <w:rPr>
          <w:rFonts w:ascii="Times New Roman" w:hAnsi="Times New Roman" w:cs="Times New Roman"/>
        </w:rPr>
        <w:t xml:space="preserve"> </w:t>
      </w:r>
      <w:r>
        <w:rPr>
          <w:rFonts w:ascii="Times New Roman" w:hAnsi="Times New Roman" w:cs="Times New Roman"/>
        </w:rPr>
        <w:t>negativ bevegelse i nettokapitaleksporten.</w:t>
      </w:r>
      <w:r w:rsidR="00CD0A53">
        <w:rPr>
          <w:rFonts w:ascii="Times New Roman" w:hAnsi="Times New Roman" w:cs="Times New Roman"/>
        </w:rPr>
        <w:t xml:space="preserve"> Deler av resultatet kan også bli </w:t>
      </w:r>
      <w:r w:rsidR="00E7014C">
        <w:rPr>
          <w:rFonts w:ascii="Times New Roman" w:hAnsi="Times New Roman" w:cs="Times New Roman"/>
        </w:rPr>
        <w:t xml:space="preserve">møtt av en endring i beholdningen av sentralbankens reserver. </w:t>
      </w:r>
      <w:r w:rsidR="00627EA2">
        <w:rPr>
          <w:rFonts w:ascii="Times New Roman" w:hAnsi="Times New Roman" w:cs="Times New Roman"/>
        </w:rPr>
        <w:t>I utgangspunktet setter ikke f</w:t>
      </w:r>
      <w:r w:rsidR="00E7014C">
        <w:rPr>
          <w:rFonts w:ascii="Times New Roman" w:hAnsi="Times New Roman" w:cs="Times New Roman"/>
        </w:rPr>
        <w:t>astkursregime noen begrensninger på hvor store et lands</w:t>
      </w:r>
      <w:r>
        <w:rPr>
          <w:rFonts w:ascii="Times New Roman" w:hAnsi="Times New Roman" w:cs="Times New Roman"/>
        </w:rPr>
        <w:t xml:space="preserve"> utenlandsreserver</w:t>
      </w:r>
      <w:r w:rsidR="00627EA2">
        <w:rPr>
          <w:rFonts w:ascii="Times New Roman" w:hAnsi="Times New Roman" w:cs="Times New Roman"/>
        </w:rPr>
        <w:t xml:space="preserve"> kan bli</w:t>
      </w:r>
      <w:r w:rsidR="00E7014C">
        <w:rPr>
          <w:rFonts w:ascii="Times New Roman" w:hAnsi="Times New Roman" w:cs="Times New Roman"/>
        </w:rPr>
        <w:t xml:space="preserve">. Systemet vil imidlertid måtte bryte sammen den dagen sentralbanken går tom for reserver, siden den </w:t>
      </w:r>
      <w:r w:rsidR="00E7014C" w:rsidRPr="00920F59">
        <w:rPr>
          <w:rFonts w:ascii="Times New Roman" w:hAnsi="Times New Roman" w:cs="Times New Roman"/>
        </w:rPr>
        <w:t>da ikke lengre vil være i stand til å overholde sin forpliktelse om å selge valuta</w:t>
      </w:r>
      <w:r w:rsidR="006A6C4D">
        <w:rPr>
          <w:rFonts w:ascii="Times New Roman" w:hAnsi="Times New Roman" w:cs="Times New Roman"/>
        </w:rPr>
        <w:t xml:space="preserve">en </w:t>
      </w:r>
      <w:r w:rsidR="00E7014C" w:rsidRPr="00920F59">
        <w:rPr>
          <w:rFonts w:ascii="Times New Roman" w:hAnsi="Times New Roman" w:cs="Times New Roman"/>
        </w:rPr>
        <w:t>til en</w:t>
      </w:r>
      <w:r w:rsidR="007F081D">
        <w:rPr>
          <w:rFonts w:ascii="Times New Roman" w:hAnsi="Times New Roman" w:cs="Times New Roman"/>
        </w:rPr>
        <w:t xml:space="preserve"> fast kurs</w:t>
      </w:r>
      <w:r w:rsidR="00E7014C" w:rsidRPr="00920F59">
        <w:rPr>
          <w:rFonts w:ascii="Times New Roman" w:hAnsi="Times New Roman" w:cs="Times New Roman"/>
        </w:rPr>
        <w:t>.</w:t>
      </w:r>
    </w:p>
    <w:p w:rsidR="007C6368" w:rsidRDefault="007C6368" w:rsidP="00713126">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Det er også mulig å uttrykke </w:t>
      </w:r>
      <w:r w:rsidR="003E3828" w:rsidRPr="00920F59">
        <w:rPr>
          <w:rFonts w:ascii="Times New Roman" w:hAnsi="Times New Roman" w:cs="Times New Roman"/>
        </w:rPr>
        <w:t>utenriksregnskapet</w:t>
      </w:r>
      <w:r w:rsidR="003E3828">
        <w:rPr>
          <w:rFonts w:ascii="Times New Roman" w:hAnsi="Times New Roman" w:cs="Times New Roman"/>
        </w:rPr>
        <w:t xml:space="preserve"> som gjelder </w:t>
      </w:r>
      <w:r w:rsidR="003E3828">
        <w:rPr>
          <w:rFonts w:ascii="Times New Roman" w:hAnsi="Times New Roman" w:cs="Times New Roman"/>
          <w:i/>
        </w:rPr>
        <w:t>intern</w:t>
      </w:r>
      <w:r w:rsidR="00BD4263">
        <w:rPr>
          <w:rFonts w:ascii="Times New Roman" w:hAnsi="Times New Roman" w:cs="Times New Roman"/>
          <w:i/>
        </w:rPr>
        <w:t>t</w:t>
      </w:r>
      <w:r w:rsidR="003E3828">
        <w:rPr>
          <w:rFonts w:ascii="Times New Roman" w:hAnsi="Times New Roman" w:cs="Times New Roman"/>
        </w:rPr>
        <w:t xml:space="preserve"> for landene som</w:t>
      </w:r>
      <w:r w:rsidR="00BD4263">
        <w:rPr>
          <w:rFonts w:ascii="Times New Roman" w:hAnsi="Times New Roman" w:cs="Times New Roman"/>
        </w:rPr>
        <w:t xml:space="preserve"> inngår i eurosonen. Ser vi her </w:t>
      </w:r>
      <w:r w:rsidR="00BD4263">
        <w:rPr>
          <w:rFonts w:ascii="Times New Roman" w:hAnsi="Times New Roman" w:cs="Times New Roman"/>
          <w:i/>
        </w:rPr>
        <w:t xml:space="preserve">kun </w:t>
      </w:r>
      <w:r w:rsidR="003E3828">
        <w:rPr>
          <w:rFonts w:ascii="Times New Roman" w:hAnsi="Times New Roman" w:cs="Times New Roman"/>
        </w:rPr>
        <w:t xml:space="preserve">på de </w:t>
      </w:r>
      <w:r>
        <w:rPr>
          <w:rFonts w:ascii="Times New Roman" w:hAnsi="Times New Roman" w:cs="Times New Roman"/>
        </w:rPr>
        <w:t>transaksjoner som skjer elektronisk</w:t>
      </w:r>
      <w:r w:rsidR="00ED5594">
        <w:rPr>
          <w:rFonts w:ascii="Times New Roman" w:hAnsi="Times New Roman" w:cs="Times New Roman"/>
        </w:rPr>
        <w:t xml:space="preserve"> (</w:t>
      </w:r>
      <w:r w:rsidR="00E0605A">
        <w:rPr>
          <w:rFonts w:ascii="Times New Roman" w:hAnsi="Times New Roman" w:cs="Times New Roman"/>
        </w:rPr>
        <w:t xml:space="preserve">noe </w:t>
      </w:r>
      <w:r w:rsidR="00ED5594">
        <w:rPr>
          <w:rFonts w:ascii="Times New Roman" w:hAnsi="Times New Roman" w:cs="Times New Roman"/>
        </w:rPr>
        <w:t>som utgjør de fleste)</w:t>
      </w:r>
      <w:r w:rsidR="007F081D">
        <w:rPr>
          <w:rFonts w:ascii="Times New Roman" w:hAnsi="Times New Roman" w:cs="Times New Roman"/>
        </w:rPr>
        <w:t xml:space="preserve">, </w:t>
      </w:r>
      <w:r>
        <w:rPr>
          <w:rFonts w:ascii="Times New Roman" w:hAnsi="Times New Roman" w:cs="Times New Roman"/>
        </w:rPr>
        <w:t xml:space="preserve">og derfor blir registrert i det </w:t>
      </w:r>
      <w:r w:rsidRPr="0099361B">
        <w:rPr>
          <w:rFonts w:ascii="Times New Roman" w:hAnsi="Times New Roman" w:cs="Times New Roman"/>
        </w:rPr>
        <w:t>elektroniske</w:t>
      </w:r>
      <w:r>
        <w:rPr>
          <w:rFonts w:ascii="Times New Roman" w:hAnsi="Times New Roman" w:cs="Times New Roman"/>
        </w:rPr>
        <w:t xml:space="preserve"> betalingssystemet TARGET</w:t>
      </w:r>
      <w:r w:rsidR="003E3828">
        <w:rPr>
          <w:rFonts w:ascii="Times New Roman" w:hAnsi="Times New Roman" w:cs="Times New Roman"/>
        </w:rPr>
        <w:t xml:space="preserve">, </w:t>
      </w:r>
      <w:r w:rsidR="00573146">
        <w:rPr>
          <w:rFonts w:ascii="Times New Roman" w:hAnsi="Times New Roman" w:cs="Times New Roman"/>
        </w:rPr>
        <w:t xml:space="preserve">vil det gjelde for et enkelt land </w:t>
      </w:r>
      <w:r w:rsidR="00ED5594">
        <w:rPr>
          <w:rFonts w:ascii="Times New Roman" w:hAnsi="Times New Roman" w:cs="Times New Roman"/>
        </w:rPr>
        <w:t xml:space="preserve">i eurosonen at </w:t>
      </w:r>
      <w:r w:rsidR="00573146">
        <w:rPr>
          <w:rFonts w:ascii="Times New Roman" w:hAnsi="Times New Roman" w:cs="Times New Roman"/>
        </w:rPr>
        <w:t xml:space="preserve"> </w:t>
      </w:r>
    </w:p>
    <w:p w:rsidR="00573146" w:rsidRDefault="00573146" w:rsidP="00713126">
      <w:pPr>
        <w:autoSpaceDE w:val="0"/>
        <w:autoSpaceDN w:val="0"/>
        <w:adjustRightInd w:val="0"/>
        <w:spacing w:after="0" w:line="360" w:lineRule="auto"/>
        <w:jc w:val="both"/>
        <w:rPr>
          <w:rFonts w:ascii="Times New Roman" w:hAnsi="Times New Roman" w:cs="Times New Roman"/>
        </w:rPr>
      </w:pPr>
    </w:p>
    <w:p w:rsidR="00867796" w:rsidRPr="00920F59" w:rsidRDefault="00867796" w:rsidP="00713126">
      <w:pPr>
        <w:pStyle w:val="ListParagraph"/>
        <w:numPr>
          <w:ilvl w:val="0"/>
          <w:numId w:val="10"/>
        </w:numPr>
        <w:spacing w:line="360" w:lineRule="auto"/>
        <w:jc w:val="both"/>
        <w:rPr>
          <w:rFonts w:ascii="Times New Roman" w:hAnsi="Times New Roman" w:cs="Times New Roman"/>
        </w:rPr>
      </w:pPr>
      <m:oMath>
        <m:r>
          <w:rPr>
            <w:rFonts w:ascii="Times New Roman" w:hAnsi="Times New Roman" w:cs="Times New Roman"/>
          </w:rPr>
          <m:t>∆</m:t>
        </m:r>
        <m:r>
          <m:rPr>
            <m:nor/>
          </m:rPr>
          <w:rPr>
            <w:rFonts w:ascii="Times New Roman" w:hAnsi="Times New Roman" w:cs="Times New Roman"/>
          </w:rPr>
          <m:t>TR=</m:t>
        </m:r>
        <m:r>
          <m:rPr>
            <m:nor/>
          </m:rPr>
          <w:rPr>
            <w:rFonts w:ascii="Cambria Math" w:hAnsi="Times New Roman" w:cs="Times New Roman"/>
          </w:rPr>
          <m:t xml:space="preserve"> (</m:t>
        </m:r>
        <m:r>
          <m:rPr>
            <m:nor/>
          </m:rPr>
          <w:rPr>
            <w:rFonts w:ascii="Times New Roman" w:hAnsi="Times New Roman" w:cs="Times New Roman"/>
          </w:rPr>
          <m:t>DR</m:t>
        </m:r>
        <m:r>
          <m:rPr>
            <m:nor/>
          </m:rPr>
          <w:rPr>
            <w:rFonts w:ascii="Cambria Math" w:hAnsi="Times New Roman" w:cs="Times New Roman"/>
          </w:rPr>
          <m:t>-DRV)</m:t>
        </m:r>
        <m:r>
          <m:rPr>
            <m:nor/>
          </m:rPr>
          <w:rPr>
            <w:rFonts w:ascii="Times New Roman" w:hAnsi="Times New Roman" w:cs="Times New Roman"/>
          </w:rPr>
          <m:t>+</m:t>
        </m:r>
        <m:r>
          <m:rPr>
            <m:nor/>
          </m:rPr>
          <w:rPr>
            <w:rFonts w:ascii="Cambria Math" w:hAnsi="Times New Roman" w:cs="Times New Roman"/>
          </w:rPr>
          <m:t>(</m:t>
        </m:r>
        <m:r>
          <m:rPr>
            <m:nor/>
          </m:rPr>
          <w:rPr>
            <w:rFonts w:ascii="Times New Roman" w:hAnsi="Times New Roman" w:cs="Times New Roman"/>
          </w:rPr>
          <m:t>KR</m:t>
        </m:r>
        <m:r>
          <m:rPr>
            <m:nor/>
          </m:rPr>
          <w:rPr>
            <w:rFonts w:ascii="Cambria Math" w:hAnsi="Times New Roman" w:cs="Times New Roman"/>
          </w:rPr>
          <m:t>-KRV)</m:t>
        </m:r>
      </m:oMath>
      <w:r w:rsidR="00D05A35">
        <w:rPr>
          <w:rFonts w:ascii="Times New Roman" w:hAnsi="Times New Roman" w:cs="Times New Roman"/>
        </w:rPr>
        <w:t xml:space="preserve"> </w:t>
      </w:r>
      <w:r w:rsidR="00705644">
        <w:rPr>
          <w:rFonts w:ascii="Times New Roman" w:hAnsi="Times New Roman" w:cs="Times New Roman"/>
        </w:rPr>
        <w:t>=</w:t>
      </w:r>
      <w:r w:rsidR="00ED5594">
        <w:rPr>
          <w:rFonts w:ascii="Times New Roman" w:hAnsi="Times New Roman" w:cs="Times New Roman"/>
        </w:rPr>
        <w:t xml:space="preserve"> DRI+KRI</w:t>
      </w:r>
    </w:p>
    <w:p w:rsidR="00190267" w:rsidRDefault="00E0605A" w:rsidP="00713126">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DRI og KRI betegner her driftsbalansen og kapitalimporten</w:t>
      </w:r>
      <w:r w:rsidR="00CD0A53">
        <w:rPr>
          <w:rFonts w:ascii="Times New Roman" w:hAnsi="Times New Roman" w:cs="Times New Roman"/>
        </w:rPr>
        <w:t xml:space="preserve"> til et land </w:t>
      </w:r>
      <w:r w:rsidR="002A20F4">
        <w:rPr>
          <w:rFonts w:ascii="Times New Roman" w:hAnsi="Times New Roman" w:cs="Times New Roman"/>
        </w:rPr>
        <w:t>innad i eurosonen. Som vi ser</w:t>
      </w:r>
      <w:r w:rsidR="00627EA2">
        <w:rPr>
          <w:rFonts w:ascii="Times New Roman" w:hAnsi="Times New Roman" w:cs="Times New Roman"/>
        </w:rPr>
        <w:t xml:space="preserve"> av (2)</w:t>
      </w:r>
      <w:r w:rsidR="002A20F4">
        <w:rPr>
          <w:rFonts w:ascii="Times New Roman" w:hAnsi="Times New Roman" w:cs="Times New Roman"/>
        </w:rPr>
        <w:t>, framkommer dette uttrykket</w:t>
      </w:r>
      <w:r w:rsidR="00287D16">
        <w:rPr>
          <w:rFonts w:ascii="Times New Roman" w:hAnsi="Times New Roman" w:cs="Times New Roman"/>
        </w:rPr>
        <w:t xml:space="preserve"> ved at man tar </w:t>
      </w:r>
      <w:r w:rsidR="002A20F4">
        <w:rPr>
          <w:rFonts w:ascii="Times New Roman" w:hAnsi="Times New Roman" w:cs="Times New Roman"/>
        </w:rPr>
        <w:t xml:space="preserve">utgangspunkt </w:t>
      </w:r>
      <w:r w:rsidR="00627EA2">
        <w:rPr>
          <w:rFonts w:ascii="Times New Roman" w:hAnsi="Times New Roman" w:cs="Times New Roman"/>
        </w:rPr>
        <w:t>u</w:t>
      </w:r>
      <w:r w:rsidR="002A20F4">
        <w:rPr>
          <w:rFonts w:ascii="Times New Roman" w:hAnsi="Times New Roman" w:cs="Times New Roman"/>
        </w:rPr>
        <w:t>tenriksregnskapet</w:t>
      </w:r>
      <w:r w:rsidR="00CD0A53">
        <w:rPr>
          <w:rFonts w:ascii="Times New Roman" w:hAnsi="Times New Roman" w:cs="Times New Roman"/>
        </w:rPr>
        <w:t xml:space="preserve"> gitt ved (1) </w:t>
      </w:r>
      <w:r w:rsidR="002A20F4">
        <w:rPr>
          <w:rFonts w:ascii="Times New Roman" w:hAnsi="Times New Roman" w:cs="Times New Roman"/>
        </w:rPr>
        <w:t>og trekker fra driftsbalansen (DRV)</w:t>
      </w:r>
      <w:r>
        <w:rPr>
          <w:rFonts w:ascii="Times New Roman" w:hAnsi="Times New Roman" w:cs="Times New Roman"/>
        </w:rPr>
        <w:t xml:space="preserve"> og kapitalimporten</w:t>
      </w:r>
      <w:r w:rsidR="002A20F4">
        <w:rPr>
          <w:rFonts w:ascii="Times New Roman" w:hAnsi="Times New Roman" w:cs="Times New Roman"/>
        </w:rPr>
        <w:t xml:space="preserve"> (KRV)</w:t>
      </w:r>
      <w:r>
        <w:rPr>
          <w:rFonts w:ascii="Times New Roman" w:hAnsi="Times New Roman" w:cs="Times New Roman"/>
        </w:rPr>
        <w:t xml:space="preserve"> </w:t>
      </w:r>
      <w:r w:rsidR="00627EA2">
        <w:rPr>
          <w:rFonts w:ascii="Times New Roman" w:hAnsi="Times New Roman" w:cs="Times New Roman"/>
        </w:rPr>
        <w:t xml:space="preserve">for alle </w:t>
      </w:r>
      <w:r>
        <w:rPr>
          <w:rFonts w:ascii="Times New Roman" w:hAnsi="Times New Roman" w:cs="Times New Roman"/>
        </w:rPr>
        <w:t>landene i verden som</w:t>
      </w:r>
      <w:r w:rsidR="002A20F4">
        <w:rPr>
          <w:rFonts w:ascii="Times New Roman" w:hAnsi="Times New Roman" w:cs="Times New Roman"/>
        </w:rPr>
        <w:t xml:space="preserve"> </w:t>
      </w:r>
      <w:r w:rsidR="002A20F4" w:rsidRPr="00C46D55">
        <w:rPr>
          <w:rFonts w:ascii="Times New Roman" w:hAnsi="Times New Roman" w:cs="Times New Roman"/>
        </w:rPr>
        <w:t>ikke</w:t>
      </w:r>
      <w:r w:rsidR="002A20F4">
        <w:rPr>
          <w:rFonts w:ascii="Times New Roman" w:hAnsi="Times New Roman" w:cs="Times New Roman"/>
          <w:i/>
        </w:rPr>
        <w:t xml:space="preserve"> </w:t>
      </w:r>
      <w:r>
        <w:rPr>
          <w:rFonts w:ascii="Times New Roman" w:hAnsi="Times New Roman" w:cs="Times New Roman"/>
        </w:rPr>
        <w:t>inngår i eurosonen.</w:t>
      </w:r>
      <w:r w:rsidR="002A20F4">
        <w:rPr>
          <w:rFonts w:ascii="Times New Roman" w:hAnsi="Times New Roman" w:cs="Times New Roman"/>
        </w:rPr>
        <w:t xml:space="preserve"> </w:t>
      </w:r>
    </w:p>
    <w:p w:rsidR="004421E5" w:rsidRDefault="004421E5" w:rsidP="00D05A35">
      <w:pPr>
        <w:autoSpaceDE w:val="0"/>
        <w:autoSpaceDN w:val="0"/>
        <w:adjustRightInd w:val="0"/>
        <w:spacing w:after="0" w:line="360" w:lineRule="auto"/>
        <w:jc w:val="both"/>
        <w:rPr>
          <w:rFonts w:ascii="Times New Roman" w:hAnsi="Times New Roman" w:cs="Times New Roman"/>
        </w:rPr>
      </w:pPr>
    </w:p>
    <w:p w:rsidR="00D55ACC" w:rsidRDefault="002A20F4" w:rsidP="00D05A35">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Uttrykket på venstre</w:t>
      </w:r>
      <w:r w:rsidR="00CD0A53">
        <w:rPr>
          <w:rFonts w:ascii="Times New Roman" w:hAnsi="Times New Roman" w:cs="Times New Roman"/>
        </w:rPr>
        <w:t xml:space="preserve"> vil her </w:t>
      </w:r>
      <w:r w:rsidR="00287D16">
        <w:rPr>
          <w:rFonts w:ascii="Times New Roman" w:hAnsi="Times New Roman" w:cs="Times New Roman"/>
        </w:rPr>
        <w:t>ikke lengre</w:t>
      </w:r>
      <w:r w:rsidR="00DA6C05">
        <w:rPr>
          <w:rFonts w:ascii="Times New Roman" w:hAnsi="Times New Roman" w:cs="Times New Roman"/>
        </w:rPr>
        <w:t xml:space="preserve"> utgjøre </w:t>
      </w:r>
      <w:r w:rsidR="007F081D">
        <w:rPr>
          <w:rFonts w:ascii="Times New Roman" w:hAnsi="Times New Roman" w:cs="Times New Roman"/>
        </w:rPr>
        <w:t xml:space="preserve">endringer i reserver i tradisjonell </w:t>
      </w:r>
      <w:r>
        <w:rPr>
          <w:rFonts w:ascii="Times New Roman" w:hAnsi="Times New Roman" w:cs="Times New Roman"/>
        </w:rPr>
        <w:t xml:space="preserve">forstand, men </w:t>
      </w:r>
      <w:r w:rsidR="00EB3BC9" w:rsidRPr="00920F59">
        <w:rPr>
          <w:rFonts w:ascii="Times New Roman" w:hAnsi="Times New Roman" w:cs="Times New Roman"/>
        </w:rPr>
        <w:t>ΔTR</w:t>
      </w:r>
      <w:r w:rsidR="00287D16">
        <w:rPr>
          <w:rFonts w:ascii="Times New Roman" w:hAnsi="Times New Roman" w:cs="Times New Roman"/>
        </w:rPr>
        <w:t>,</w:t>
      </w:r>
      <w:r w:rsidR="00EB3BC9" w:rsidRPr="00920F59">
        <w:rPr>
          <w:rFonts w:ascii="Times New Roman" w:hAnsi="Times New Roman" w:cs="Times New Roman"/>
        </w:rPr>
        <w:t xml:space="preserve"> </w:t>
      </w:r>
      <w:r>
        <w:rPr>
          <w:rFonts w:ascii="Times New Roman" w:hAnsi="Times New Roman" w:cs="Times New Roman"/>
        </w:rPr>
        <w:t xml:space="preserve">som utgjør </w:t>
      </w:r>
      <w:r w:rsidR="00573146">
        <w:rPr>
          <w:rFonts w:ascii="Times New Roman" w:hAnsi="Times New Roman" w:cs="Times New Roman"/>
        </w:rPr>
        <w:t xml:space="preserve">endringer i TARGET-balansen </w:t>
      </w:r>
      <w:r w:rsidR="00287D16">
        <w:rPr>
          <w:rFonts w:ascii="Times New Roman" w:hAnsi="Times New Roman" w:cs="Times New Roman"/>
        </w:rPr>
        <w:t xml:space="preserve">som </w:t>
      </w:r>
      <w:r>
        <w:rPr>
          <w:rFonts w:ascii="Times New Roman" w:hAnsi="Times New Roman" w:cs="Times New Roman"/>
        </w:rPr>
        <w:t>den nasjonale sentralbanken i eurosonen har ovenfor ESB.</w:t>
      </w:r>
      <w:r w:rsidR="00190267">
        <w:rPr>
          <w:rFonts w:ascii="Times New Roman" w:hAnsi="Times New Roman" w:cs="Times New Roman"/>
        </w:rPr>
        <w:t xml:space="preserve"> </w:t>
      </w:r>
      <w:r w:rsidR="00573146">
        <w:rPr>
          <w:rFonts w:ascii="Times New Roman" w:hAnsi="Times New Roman" w:cs="Times New Roman"/>
        </w:rPr>
        <w:t>Er nivået på TR positivt</w:t>
      </w:r>
      <w:r w:rsidR="00D55ACC">
        <w:rPr>
          <w:rFonts w:ascii="Times New Roman" w:hAnsi="Times New Roman" w:cs="Times New Roman"/>
        </w:rPr>
        <w:t xml:space="preserve">, </w:t>
      </w:r>
      <w:r w:rsidR="00573146">
        <w:rPr>
          <w:rFonts w:ascii="Times New Roman" w:hAnsi="Times New Roman" w:cs="Times New Roman"/>
        </w:rPr>
        <w:t>har den nasjonale sentralbanken en nettofordringsposisjon</w:t>
      </w:r>
      <w:r w:rsidR="00D55ACC">
        <w:rPr>
          <w:rFonts w:ascii="Times New Roman" w:hAnsi="Times New Roman" w:cs="Times New Roman"/>
        </w:rPr>
        <w:t xml:space="preserve">. Er </w:t>
      </w:r>
      <w:r w:rsidR="00573146">
        <w:rPr>
          <w:rFonts w:ascii="Times New Roman" w:hAnsi="Times New Roman" w:cs="Times New Roman"/>
        </w:rPr>
        <w:t>nivået negativt</w:t>
      </w:r>
      <w:r w:rsidR="00D55ACC">
        <w:rPr>
          <w:rFonts w:ascii="Times New Roman" w:hAnsi="Times New Roman" w:cs="Times New Roman"/>
        </w:rPr>
        <w:t xml:space="preserve">, </w:t>
      </w:r>
      <w:r w:rsidR="00573146">
        <w:rPr>
          <w:rFonts w:ascii="Times New Roman" w:hAnsi="Times New Roman" w:cs="Times New Roman"/>
        </w:rPr>
        <w:t>en nettogjeldsposisjon.</w:t>
      </w:r>
      <w:r w:rsidR="002C4802">
        <w:rPr>
          <w:rFonts w:ascii="Times New Roman" w:hAnsi="Times New Roman" w:cs="Times New Roman"/>
        </w:rPr>
        <w:t xml:space="preserve"> </w:t>
      </w:r>
      <w:r w:rsidR="000714A0">
        <w:rPr>
          <w:rFonts w:ascii="Times New Roman" w:hAnsi="Times New Roman" w:cs="Times New Roman"/>
        </w:rPr>
        <w:t>Under dette systemet</w:t>
      </w:r>
      <w:r w:rsidR="00DA6C05">
        <w:rPr>
          <w:rFonts w:ascii="Times New Roman" w:hAnsi="Times New Roman" w:cs="Times New Roman"/>
        </w:rPr>
        <w:t xml:space="preserve">, </w:t>
      </w:r>
      <w:r w:rsidR="00287D16">
        <w:rPr>
          <w:rFonts w:ascii="Times New Roman" w:hAnsi="Times New Roman" w:cs="Times New Roman"/>
        </w:rPr>
        <w:t xml:space="preserve">vil </w:t>
      </w:r>
      <w:r w:rsidR="000714A0">
        <w:rPr>
          <w:rFonts w:ascii="Times New Roman" w:hAnsi="Times New Roman" w:cs="Times New Roman"/>
        </w:rPr>
        <w:t>et underskudd på utenriksregnskapet</w:t>
      </w:r>
      <w:r w:rsidR="00CD0A53">
        <w:rPr>
          <w:rFonts w:ascii="Times New Roman" w:hAnsi="Times New Roman" w:cs="Times New Roman"/>
        </w:rPr>
        <w:t xml:space="preserve"> til et land i </w:t>
      </w:r>
      <w:proofErr w:type="spellStart"/>
      <w:r w:rsidR="00190267">
        <w:rPr>
          <w:rFonts w:ascii="Times New Roman" w:hAnsi="Times New Roman" w:cs="Times New Roman"/>
        </w:rPr>
        <w:t>eursonen</w:t>
      </w:r>
      <w:proofErr w:type="spellEnd"/>
      <w:r w:rsidR="00190267">
        <w:rPr>
          <w:rFonts w:ascii="Times New Roman" w:hAnsi="Times New Roman" w:cs="Times New Roman"/>
        </w:rPr>
        <w:t xml:space="preserve"> gitt ved </w:t>
      </w:r>
      <w:r w:rsidR="000714A0" w:rsidRPr="00920F59">
        <w:rPr>
          <w:rFonts w:ascii="Times New Roman" w:hAnsi="Times New Roman" w:cs="Times New Roman"/>
        </w:rPr>
        <w:t>(DR</w:t>
      </w:r>
      <w:r w:rsidR="00ED5594">
        <w:rPr>
          <w:rFonts w:ascii="Times New Roman" w:hAnsi="Times New Roman" w:cs="Times New Roman"/>
        </w:rPr>
        <w:t>I</w:t>
      </w:r>
      <w:r w:rsidR="000714A0" w:rsidRPr="00920F59">
        <w:rPr>
          <w:rFonts w:ascii="Times New Roman" w:hAnsi="Times New Roman" w:cs="Times New Roman"/>
        </w:rPr>
        <w:t>+KR</w:t>
      </w:r>
      <w:r w:rsidR="00ED5594">
        <w:rPr>
          <w:rFonts w:ascii="Times New Roman" w:hAnsi="Times New Roman" w:cs="Times New Roman"/>
        </w:rPr>
        <w:t>I</w:t>
      </w:r>
      <w:r w:rsidR="000714A0" w:rsidRPr="00920F59">
        <w:rPr>
          <w:rFonts w:ascii="Times New Roman" w:hAnsi="Times New Roman" w:cs="Times New Roman"/>
        </w:rPr>
        <w:t>)</w:t>
      </w:r>
      <w:r w:rsidR="00DA6C05">
        <w:rPr>
          <w:rFonts w:ascii="Times New Roman" w:hAnsi="Times New Roman" w:cs="Times New Roman"/>
        </w:rPr>
        <w:t xml:space="preserve"> </w:t>
      </w:r>
      <w:r w:rsidR="00190267">
        <w:rPr>
          <w:rFonts w:ascii="Times New Roman" w:hAnsi="Times New Roman" w:cs="Times New Roman"/>
        </w:rPr>
        <w:t xml:space="preserve">bli motsvart av en tilsvarende reduksjon i </w:t>
      </w:r>
      <w:r w:rsidR="00190267" w:rsidRPr="00920F59">
        <w:rPr>
          <w:rFonts w:ascii="Times New Roman" w:hAnsi="Times New Roman" w:cs="Times New Roman"/>
        </w:rPr>
        <w:t>TARGET-gjeldsnivået</w:t>
      </w:r>
      <w:r w:rsidR="00190267">
        <w:rPr>
          <w:rFonts w:ascii="Times New Roman" w:hAnsi="Times New Roman" w:cs="Times New Roman"/>
        </w:rPr>
        <w:t xml:space="preserve"> til den nasjonale sentralbanken</w:t>
      </w:r>
      <w:r w:rsidR="00DA6C05">
        <w:rPr>
          <w:rFonts w:ascii="Times New Roman" w:hAnsi="Times New Roman" w:cs="Times New Roman"/>
        </w:rPr>
        <w:t xml:space="preserve">, </w:t>
      </w:r>
      <w:r w:rsidR="00190267" w:rsidRPr="00920F59">
        <w:rPr>
          <w:rFonts w:ascii="Times New Roman" w:hAnsi="Times New Roman" w:cs="Times New Roman"/>
        </w:rPr>
        <w:t>gitt ved ΔTR.</w:t>
      </w:r>
      <w:r w:rsidR="00190267">
        <w:rPr>
          <w:rFonts w:ascii="Times New Roman" w:hAnsi="Times New Roman" w:cs="Times New Roman"/>
        </w:rPr>
        <w:t xml:space="preserve"> </w:t>
      </w:r>
      <w:r w:rsidR="000714A0">
        <w:rPr>
          <w:rFonts w:ascii="Times New Roman" w:hAnsi="Times New Roman" w:cs="Times New Roman"/>
        </w:rPr>
        <w:t>Vesentlig forskjellig fra et fastkursregime</w:t>
      </w:r>
      <w:r w:rsidR="00CD0A53">
        <w:rPr>
          <w:rFonts w:ascii="Times New Roman" w:hAnsi="Times New Roman" w:cs="Times New Roman"/>
        </w:rPr>
        <w:t xml:space="preserve"> (som opphører i det valutareservene er tømt)</w:t>
      </w:r>
      <w:r w:rsidR="00FD119E">
        <w:rPr>
          <w:rFonts w:ascii="Times New Roman" w:hAnsi="Times New Roman" w:cs="Times New Roman"/>
        </w:rPr>
        <w:t xml:space="preserve">, </w:t>
      </w:r>
      <w:r w:rsidR="000714A0">
        <w:rPr>
          <w:rFonts w:ascii="Times New Roman" w:hAnsi="Times New Roman" w:cs="Times New Roman"/>
        </w:rPr>
        <w:t>finnes det i ESB systemet ingen regler som setter</w:t>
      </w:r>
      <w:r w:rsidR="00CD0A53">
        <w:rPr>
          <w:rFonts w:ascii="Times New Roman" w:hAnsi="Times New Roman" w:cs="Times New Roman"/>
        </w:rPr>
        <w:t xml:space="preserve"> </w:t>
      </w:r>
      <w:r w:rsidR="000714A0">
        <w:rPr>
          <w:rFonts w:ascii="Times New Roman" w:hAnsi="Times New Roman" w:cs="Times New Roman"/>
        </w:rPr>
        <w:t>skranker på hvor høyt gjeldsnivået på TARGET-balansen</w:t>
      </w:r>
      <w:r w:rsidR="00287D16">
        <w:rPr>
          <w:rFonts w:ascii="Times New Roman" w:hAnsi="Times New Roman" w:cs="Times New Roman"/>
        </w:rPr>
        <w:t xml:space="preserve"> kan bli</w:t>
      </w:r>
      <w:r w:rsidR="000714A0">
        <w:rPr>
          <w:rFonts w:ascii="Times New Roman" w:hAnsi="Times New Roman" w:cs="Times New Roman"/>
        </w:rPr>
        <w:t>.</w:t>
      </w:r>
    </w:p>
    <w:p w:rsidR="00D55ACC" w:rsidRDefault="00D55ACC" w:rsidP="00D55ACC">
      <w:pPr>
        <w:autoSpaceDE w:val="0"/>
        <w:autoSpaceDN w:val="0"/>
        <w:adjustRightInd w:val="0"/>
        <w:spacing w:after="0" w:line="360" w:lineRule="auto"/>
        <w:rPr>
          <w:rFonts w:ascii="Times New Roman" w:hAnsi="Times New Roman" w:cs="Times New Roman"/>
        </w:rPr>
      </w:pPr>
    </w:p>
    <w:p w:rsidR="00CD0A53" w:rsidRDefault="00CD0A53" w:rsidP="00D55ACC">
      <w:pPr>
        <w:autoSpaceDE w:val="0"/>
        <w:autoSpaceDN w:val="0"/>
        <w:adjustRightInd w:val="0"/>
        <w:spacing w:after="0" w:line="360" w:lineRule="auto"/>
        <w:rPr>
          <w:rFonts w:ascii="Times New Roman" w:hAnsi="Times New Roman" w:cs="Times New Roman"/>
        </w:rPr>
      </w:pPr>
      <w:r>
        <w:rPr>
          <w:rFonts w:ascii="Times New Roman" w:hAnsi="Times New Roman" w:cs="Times New Roman"/>
        </w:rPr>
        <w:t>Regelverket for TARGET-systemet</w:t>
      </w:r>
      <w:r w:rsidR="00FD119E">
        <w:rPr>
          <w:rFonts w:ascii="Times New Roman" w:hAnsi="Times New Roman" w:cs="Times New Roman"/>
        </w:rPr>
        <w:t xml:space="preserve"> innebærer at det ikke </w:t>
      </w:r>
      <w:r>
        <w:rPr>
          <w:rFonts w:ascii="Times New Roman" w:hAnsi="Times New Roman" w:cs="Times New Roman"/>
        </w:rPr>
        <w:t xml:space="preserve">finnes formelle regler for å misligholde gjeld, så lenge man er medlem i den monetære unionen. Men i det et </w:t>
      </w:r>
      <w:r w:rsidRPr="00920F59">
        <w:rPr>
          <w:rFonts w:ascii="Times New Roman" w:hAnsi="Times New Roman" w:cs="Times New Roman"/>
        </w:rPr>
        <w:t>land trer ut av</w:t>
      </w:r>
      <w:r>
        <w:rPr>
          <w:rFonts w:ascii="Times New Roman" w:hAnsi="Times New Roman" w:cs="Times New Roman"/>
        </w:rPr>
        <w:t xml:space="preserve"> systemet, eller ved</w:t>
      </w:r>
    </w:p>
    <w:p w:rsidR="00CD0A53" w:rsidRDefault="00CD0A53" w:rsidP="00CD0A53">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en totalkollaps, vil den nasjonale </w:t>
      </w:r>
      <w:r w:rsidRPr="00920F59">
        <w:rPr>
          <w:rFonts w:ascii="Times New Roman" w:hAnsi="Times New Roman" w:cs="Times New Roman"/>
        </w:rPr>
        <w:t>selvbestemmelsesretten</w:t>
      </w:r>
      <w:r>
        <w:rPr>
          <w:rFonts w:ascii="Times New Roman" w:hAnsi="Times New Roman" w:cs="Times New Roman"/>
        </w:rPr>
        <w:t xml:space="preserve"> i prinsippet </w:t>
      </w:r>
      <w:r w:rsidR="00DA6C05">
        <w:rPr>
          <w:rFonts w:ascii="Times New Roman" w:hAnsi="Times New Roman" w:cs="Times New Roman"/>
        </w:rPr>
        <w:t xml:space="preserve">gjør det mulig for landene å misligholde gjelden tilhørende de </w:t>
      </w:r>
      <w:r w:rsidRPr="00920F59">
        <w:rPr>
          <w:rFonts w:ascii="Times New Roman" w:hAnsi="Times New Roman" w:cs="Times New Roman"/>
        </w:rPr>
        <w:t>nasjonale sentr</w:t>
      </w:r>
      <w:r>
        <w:rPr>
          <w:rFonts w:ascii="Times New Roman" w:hAnsi="Times New Roman" w:cs="Times New Roman"/>
        </w:rPr>
        <w:t>albankene</w:t>
      </w:r>
      <w:r w:rsidR="00DA6C05">
        <w:rPr>
          <w:rFonts w:ascii="Times New Roman" w:hAnsi="Times New Roman" w:cs="Times New Roman"/>
        </w:rPr>
        <w:t xml:space="preserve">. </w:t>
      </w:r>
      <w:r>
        <w:rPr>
          <w:rFonts w:ascii="Times New Roman" w:hAnsi="Times New Roman" w:cs="Times New Roman"/>
        </w:rPr>
        <w:t>Systemet e</w:t>
      </w:r>
      <w:r w:rsidR="00FD119E">
        <w:rPr>
          <w:rFonts w:ascii="Times New Roman" w:hAnsi="Times New Roman" w:cs="Times New Roman"/>
        </w:rPr>
        <w:t>r videre utformet slik at et tap</w:t>
      </w:r>
      <w:r w:rsidR="0039084D">
        <w:rPr>
          <w:rFonts w:ascii="Times New Roman" w:hAnsi="Times New Roman" w:cs="Times New Roman"/>
        </w:rPr>
        <w:t>,</w:t>
      </w:r>
      <w:r w:rsidR="00FD119E">
        <w:rPr>
          <w:rFonts w:ascii="Times New Roman" w:hAnsi="Times New Roman" w:cs="Times New Roman"/>
        </w:rPr>
        <w:t xml:space="preserve"> som følge av mislighold</w:t>
      </w:r>
      <w:r w:rsidR="0039084D">
        <w:rPr>
          <w:rFonts w:ascii="Times New Roman" w:hAnsi="Times New Roman" w:cs="Times New Roman"/>
        </w:rPr>
        <w:t>,</w:t>
      </w:r>
      <w:r w:rsidR="00FD119E">
        <w:rPr>
          <w:rFonts w:ascii="Times New Roman" w:hAnsi="Times New Roman" w:cs="Times New Roman"/>
        </w:rPr>
        <w:t xml:space="preserve"> </w:t>
      </w:r>
      <w:r>
        <w:rPr>
          <w:rFonts w:ascii="Times New Roman" w:hAnsi="Times New Roman" w:cs="Times New Roman"/>
        </w:rPr>
        <w:t>ikke blir bestemt basert på fordringer på TARGET-</w:t>
      </w:r>
      <w:r w:rsidRPr="00920F59">
        <w:rPr>
          <w:rFonts w:ascii="Times New Roman" w:hAnsi="Times New Roman" w:cs="Times New Roman"/>
        </w:rPr>
        <w:t>balansen</w:t>
      </w:r>
      <w:r>
        <w:rPr>
          <w:rFonts w:ascii="Times New Roman" w:hAnsi="Times New Roman" w:cs="Times New Roman"/>
        </w:rPr>
        <w:t xml:space="preserve">, men </w:t>
      </w:r>
      <w:r w:rsidR="00FD119E">
        <w:rPr>
          <w:rFonts w:ascii="Times New Roman" w:hAnsi="Times New Roman" w:cs="Times New Roman"/>
        </w:rPr>
        <w:t>på de e</w:t>
      </w:r>
      <w:r w:rsidR="00FD119E" w:rsidRPr="00920F59">
        <w:rPr>
          <w:rFonts w:ascii="Times New Roman" w:hAnsi="Times New Roman" w:cs="Times New Roman"/>
        </w:rPr>
        <w:t>ierandelene</w:t>
      </w:r>
      <w:r w:rsidR="00FD119E">
        <w:rPr>
          <w:rFonts w:ascii="Times New Roman" w:hAnsi="Times New Roman" w:cs="Times New Roman"/>
        </w:rPr>
        <w:t xml:space="preserve"> som de nasjonale sentralbankene har </w:t>
      </w:r>
      <w:r>
        <w:rPr>
          <w:rFonts w:ascii="Times New Roman" w:hAnsi="Times New Roman" w:cs="Times New Roman"/>
        </w:rPr>
        <w:t xml:space="preserve">i ESB systemet. </w:t>
      </w:r>
      <w:r w:rsidR="00B56858">
        <w:rPr>
          <w:rFonts w:ascii="Times New Roman" w:hAnsi="Times New Roman" w:cs="Times New Roman"/>
        </w:rPr>
        <w:t>Disse eierandelene a</w:t>
      </w:r>
      <w:r>
        <w:rPr>
          <w:rFonts w:ascii="Times New Roman" w:hAnsi="Times New Roman" w:cs="Times New Roman"/>
        </w:rPr>
        <w:t xml:space="preserve">vhenger av </w:t>
      </w:r>
      <w:r w:rsidRPr="00920F59">
        <w:rPr>
          <w:rFonts w:ascii="Times New Roman" w:hAnsi="Times New Roman" w:cs="Times New Roman"/>
        </w:rPr>
        <w:t xml:space="preserve">folketallet og størrelsen på landenes økonomi. </w:t>
      </w:r>
    </w:p>
    <w:p w:rsidR="00CD0A53" w:rsidRDefault="00CD0A53" w:rsidP="00D55ACC">
      <w:pPr>
        <w:autoSpaceDE w:val="0"/>
        <w:autoSpaceDN w:val="0"/>
        <w:adjustRightInd w:val="0"/>
        <w:spacing w:after="0" w:line="360" w:lineRule="auto"/>
        <w:rPr>
          <w:rFonts w:ascii="Times New Roman" w:hAnsi="Times New Roman" w:cs="Times New Roman"/>
        </w:rPr>
      </w:pPr>
    </w:p>
    <w:p w:rsidR="00407C8F" w:rsidRDefault="00EB3BC9" w:rsidP="00407C8F">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 xml:space="preserve">Fra en investors </w:t>
      </w:r>
      <w:r w:rsidR="002C4802">
        <w:rPr>
          <w:rFonts w:ascii="Times New Roman" w:hAnsi="Times New Roman" w:cs="Times New Roman"/>
        </w:rPr>
        <w:t>perspektiv</w:t>
      </w:r>
      <w:r w:rsidR="00D55ACC">
        <w:rPr>
          <w:rFonts w:ascii="Times New Roman" w:hAnsi="Times New Roman" w:cs="Times New Roman"/>
        </w:rPr>
        <w:t>,</w:t>
      </w:r>
      <w:r w:rsidR="00D05A35">
        <w:rPr>
          <w:rFonts w:ascii="Times New Roman" w:hAnsi="Times New Roman" w:cs="Times New Roman"/>
        </w:rPr>
        <w:t xml:space="preserve"> </w:t>
      </w:r>
      <w:r w:rsidR="002C4802">
        <w:rPr>
          <w:rFonts w:ascii="Times New Roman" w:hAnsi="Times New Roman" w:cs="Times New Roman"/>
        </w:rPr>
        <w:t>peker en del faktorer i retning av at</w:t>
      </w:r>
      <w:r w:rsidR="00FD119E">
        <w:rPr>
          <w:rFonts w:ascii="Times New Roman" w:hAnsi="Times New Roman" w:cs="Times New Roman"/>
        </w:rPr>
        <w:t xml:space="preserve"> elektroniske </w:t>
      </w:r>
      <w:r w:rsidR="002C4802">
        <w:rPr>
          <w:rFonts w:ascii="Times New Roman" w:hAnsi="Times New Roman" w:cs="Times New Roman"/>
        </w:rPr>
        <w:t>fordringer på T</w:t>
      </w:r>
      <w:r w:rsidR="000714A0">
        <w:rPr>
          <w:rFonts w:ascii="Times New Roman" w:hAnsi="Times New Roman" w:cs="Times New Roman"/>
        </w:rPr>
        <w:t xml:space="preserve">ARGET-balansen ikke </w:t>
      </w:r>
      <w:r w:rsidR="00FD119E">
        <w:rPr>
          <w:rFonts w:ascii="Times New Roman" w:hAnsi="Times New Roman" w:cs="Times New Roman"/>
        </w:rPr>
        <w:t>er særlige attraktive</w:t>
      </w:r>
      <w:r w:rsidR="002C4802">
        <w:rPr>
          <w:rFonts w:ascii="Times New Roman" w:hAnsi="Times New Roman" w:cs="Times New Roman"/>
        </w:rPr>
        <w:t>.</w:t>
      </w:r>
      <w:r w:rsidR="00FD119E">
        <w:rPr>
          <w:rFonts w:ascii="Times New Roman" w:hAnsi="Times New Roman" w:cs="Times New Roman"/>
        </w:rPr>
        <w:t xml:space="preserve"> F</w:t>
      </w:r>
      <w:r w:rsidR="002C4802">
        <w:rPr>
          <w:rFonts w:ascii="Times New Roman" w:hAnsi="Times New Roman" w:cs="Times New Roman"/>
        </w:rPr>
        <w:t>ordringene</w:t>
      </w:r>
      <w:r w:rsidR="00FD119E">
        <w:rPr>
          <w:rFonts w:ascii="Times New Roman" w:hAnsi="Times New Roman" w:cs="Times New Roman"/>
        </w:rPr>
        <w:t xml:space="preserve"> </w:t>
      </w:r>
      <w:r w:rsidR="002C4802">
        <w:rPr>
          <w:rFonts w:ascii="Times New Roman" w:hAnsi="Times New Roman" w:cs="Times New Roman"/>
        </w:rPr>
        <w:t>er riktignok rentebærende</w:t>
      </w:r>
      <w:r w:rsidR="009E7D02">
        <w:rPr>
          <w:rFonts w:ascii="Times New Roman" w:hAnsi="Times New Roman" w:cs="Times New Roman"/>
        </w:rPr>
        <w:t xml:space="preserve"> (</w:t>
      </w:r>
      <w:r w:rsidR="004421E5">
        <w:rPr>
          <w:rFonts w:ascii="Times New Roman" w:hAnsi="Times New Roman" w:cs="Times New Roman"/>
        </w:rPr>
        <w:t>satt lavt</w:t>
      </w:r>
      <w:r w:rsidR="00B56858">
        <w:rPr>
          <w:rFonts w:ascii="Times New Roman" w:hAnsi="Times New Roman" w:cs="Times New Roman"/>
        </w:rPr>
        <w:t xml:space="preserve">, </w:t>
      </w:r>
      <w:r w:rsidR="004421E5">
        <w:rPr>
          <w:rFonts w:ascii="Times New Roman" w:hAnsi="Times New Roman" w:cs="Times New Roman"/>
        </w:rPr>
        <w:t xml:space="preserve">og er </w:t>
      </w:r>
      <w:r w:rsidR="009E7D02">
        <w:rPr>
          <w:rFonts w:ascii="Times New Roman" w:hAnsi="Times New Roman" w:cs="Times New Roman"/>
        </w:rPr>
        <w:t xml:space="preserve">lik </w:t>
      </w:r>
      <w:r w:rsidR="009E7D02" w:rsidRPr="00920F59">
        <w:rPr>
          <w:rFonts w:ascii="Times New Roman" w:hAnsi="Times New Roman" w:cs="Times New Roman"/>
        </w:rPr>
        <w:t>ESBs rente på refinansieringslån</w:t>
      </w:r>
      <w:r w:rsidR="009E7D02">
        <w:rPr>
          <w:rFonts w:ascii="Times New Roman" w:hAnsi="Times New Roman" w:cs="Times New Roman"/>
        </w:rPr>
        <w:t>), men</w:t>
      </w:r>
      <w:r w:rsidR="00FD119E">
        <w:rPr>
          <w:rFonts w:ascii="Times New Roman" w:hAnsi="Times New Roman" w:cs="Times New Roman"/>
        </w:rPr>
        <w:t xml:space="preserve"> </w:t>
      </w:r>
      <w:r w:rsidR="009E7D02">
        <w:rPr>
          <w:rFonts w:ascii="Times New Roman" w:hAnsi="Times New Roman" w:cs="Times New Roman"/>
        </w:rPr>
        <w:t xml:space="preserve">regelverket </w:t>
      </w:r>
      <w:r w:rsidR="00287D16">
        <w:rPr>
          <w:rFonts w:ascii="Times New Roman" w:hAnsi="Times New Roman" w:cs="Times New Roman"/>
        </w:rPr>
        <w:t>i ESB-systemet</w:t>
      </w:r>
      <w:r w:rsidR="00FD119E">
        <w:rPr>
          <w:rFonts w:ascii="Times New Roman" w:hAnsi="Times New Roman" w:cs="Times New Roman"/>
        </w:rPr>
        <w:t xml:space="preserve"> gir ingen </w:t>
      </w:r>
      <w:r w:rsidR="009E7D02">
        <w:rPr>
          <w:rFonts w:ascii="Times New Roman" w:hAnsi="Times New Roman" w:cs="Times New Roman"/>
        </w:rPr>
        <w:t>formelle innløsningsmuligheter</w:t>
      </w:r>
      <w:r w:rsidR="00FD119E">
        <w:rPr>
          <w:rFonts w:ascii="Times New Roman" w:hAnsi="Times New Roman" w:cs="Times New Roman"/>
        </w:rPr>
        <w:t xml:space="preserve">. </w:t>
      </w:r>
      <w:r w:rsidR="00FD119E">
        <w:rPr>
          <w:rFonts w:ascii="Times New Roman" w:hAnsi="Times New Roman" w:cs="Times New Roman"/>
        </w:rPr>
        <w:lastRenderedPageBreak/>
        <w:t xml:space="preserve">Videre er fordringene usikret. Dette regelverket er svært forskjellig fra det som </w:t>
      </w:r>
      <w:r w:rsidR="00FD119E" w:rsidRPr="00920F59">
        <w:rPr>
          <w:rFonts w:ascii="Times New Roman" w:hAnsi="Times New Roman" w:cs="Times New Roman"/>
        </w:rPr>
        <w:t>Federal Reserve</w:t>
      </w:r>
      <w:r w:rsidR="00FD119E">
        <w:rPr>
          <w:rFonts w:ascii="Times New Roman" w:hAnsi="Times New Roman" w:cs="Times New Roman"/>
        </w:rPr>
        <w:t xml:space="preserve"> (FED)</w:t>
      </w:r>
      <w:r w:rsidR="00AC79BA">
        <w:rPr>
          <w:rFonts w:ascii="Times New Roman" w:hAnsi="Times New Roman" w:cs="Times New Roman"/>
        </w:rPr>
        <w:t xml:space="preserve"> benytter for </w:t>
      </w:r>
      <w:r w:rsidR="00FD119E">
        <w:rPr>
          <w:rFonts w:ascii="Times New Roman" w:hAnsi="Times New Roman" w:cs="Times New Roman"/>
        </w:rPr>
        <w:t>USA.</w:t>
      </w:r>
      <w:r w:rsidR="00AC79BA">
        <w:rPr>
          <w:rFonts w:ascii="Times New Roman" w:hAnsi="Times New Roman" w:cs="Times New Roman"/>
        </w:rPr>
        <w:t xml:space="preserve"> Nettogjeld for de 12 regionale </w:t>
      </w:r>
      <w:proofErr w:type="spellStart"/>
      <w:r w:rsidR="00AC79BA" w:rsidRPr="00920F59">
        <w:rPr>
          <w:rFonts w:ascii="Times New Roman" w:hAnsi="Times New Roman" w:cs="Times New Roman"/>
        </w:rPr>
        <w:t>distriktssentralbankene</w:t>
      </w:r>
      <w:proofErr w:type="spellEnd"/>
      <w:r w:rsidR="00AC79BA">
        <w:rPr>
          <w:rFonts w:ascii="Times New Roman" w:hAnsi="Times New Roman" w:cs="Times New Roman"/>
        </w:rPr>
        <w:t xml:space="preserve"> </w:t>
      </w:r>
      <w:r w:rsidR="004421E5">
        <w:rPr>
          <w:rFonts w:ascii="Times New Roman" w:hAnsi="Times New Roman" w:cs="Times New Roman"/>
        </w:rPr>
        <w:t xml:space="preserve">har her en strafferente i dag på </w:t>
      </w:r>
      <w:r w:rsidR="00AC79BA">
        <w:rPr>
          <w:rFonts w:ascii="Times New Roman" w:hAnsi="Times New Roman" w:cs="Times New Roman"/>
        </w:rPr>
        <w:t>6 prosent. Gjelden blir dessuten automatisk klarert en ga</w:t>
      </w:r>
      <w:r w:rsidR="00407C8F">
        <w:rPr>
          <w:rFonts w:ascii="Times New Roman" w:hAnsi="Times New Roman" w:cs="Times New Roman"/>
        </w:rPr>
        <w:t>ng i året ved at den blir sikret mot endrede eierandeler i en markedsportefølje bestående av gullsertifikater og andre lett omsettelige verdipapirer.</w:t>
      </w:r>
    </w:p>
    <w:p w:rsidR="008701E0" w:rsidRDefault="008701E0" w:rsidP="000714A0">
      <w:pPr>
        <w:autoSpaceDE w:val="0"/>
        <w:autoSpaceDN w:val="0"/>
        <w:adjustRightInd w:val="0"/>
        <w:spacing w:after="0" w:line="360" w:lineRule="auto"/>
        <w:jc w:val="both"/>
        <w:rPr>
          <w:rFonts w:ascii="Times New Roman" w:hAnsi="Times New Roman" w:cs="Times New Roman"/>
        </w:rPr>
      </w:pPr>
    </w:p>
    <w:p w:rsidR="009E7D02" w:rsidRDefault="0094002B" w:rsidP="00713126">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Sinn og </w:t>
      </w:r>
      <w:proofErr w:type="spellStart"/>
      <w:r>
        <w:rPr>
          <w:rFonts w:ascii="Times New Roman" w:hAnsi="Times New Roman" w:cs="Times New Roman"/>
        </w:rPr>
        <w:t>Wollmershauser</w:t>
      </w:r>
      <w:proofErr w:type="spellEnd"/>
      <w:r>
        <w:rPr>
          <w:rFonts w:ascii="Times New Roman" w:hAnsi="Times New Roman" w:cs="Times New Roman"/>
        </w:rPr>
        <w:t xml:space="preserve"> (2012) </w:t>
      </w:r>
      <w:r w:rsidR="00AC79BA">
        <w:rPr>
          <w:rFonts w:ascii="Times New Roman" w:hAnsi="Times New Roman" w:cs="Times New Roman"/>
        </w:rPr>
        <w:t xml:space="preserve">skriver </w:t>
      </w:r>
      <w:r w:rsidR="00EB3BC9" w:rsidRPr="00920F59">
        <w:rPr>
          <w:rFonts w:ascii="Times New Roman" w:hAnsi="Times New Roman" w:cs="Times New Roman"/>
        </w:rPr>
        <w:t>i sin artikkel</w:t>
      </w:r>
      <w:r w:rsidR="00AC79BA">
        <w:rPr>
          <w:rFonts w:ascii="Times New Roman" w:hAnsi="Times New Roman" w:cs="Times New Roman"/>
        </w:rPr>
        <w:t xml:space="preserve"> at årsaken til at </w:t>
      </w:r>
      <w:r w:rsidR="00EB3BC9" w:rsidRPr="00920F59">
        <w:rPr>
          <w:rFonts w:ascii="Times New Roman" w:hAnsi="Times New Roman" w:cs="Times New Roman"/>
        </w:rPr>
        <w:t>regelverket</w:t>
      </w:r>
      <w:r w:rsidR="008701E0">
        <w:rPr>
          <w:rFonts w:ascii="Times New Roman" w:hAnsi="Times New Roman" w:cs="Times New Roman"/>
        </w:rPr>
        <w:t xml:space="preserve"> i eurosonen er</w:t>
      </w:r>
      <w:r w:rsidR="00AC79BA">
        <w:rPr>
          <w:rFonts w:ascii="Times New Roman" w:hAnsi="Times New Roman" w:cs="Times New Roman"/>
        </w:rPr>
        <w:t xml:space="preserve"> såpass forskjellig </w:t>
      </w:r>
      <w:r w:rsidR="00EB3BC9" w:rsidRPr="00920F59">
        <w:rPr>
          <w:rFonts w:ascii="Times New Roman" w:hAnsi="Times New Roman" w:cs="Times New Roman"/>
        </w:rPr>
        <w:t>fra Federal Reserve</w:t>
      </w:r>
      <w:r w:rsidR="008701E0">
        <w:rPr>
          <w:rFonts w:ascii="Times New Roman" w:hAnsi="Times New Roman" w:cs="Times New Roman"/>
        </w:rPr>
        <w:t xml:space="preserve"> </w:t>
      </w:r>
      <w:r w:rsidR="00AC79BA">
        <w:rPr>
          <w:rFonts w:ascii="Times New Roman" w:hAnsi="Times New Roman" w:cs="Times New Roman"/>
        </w:rPr>
        <w:t xml:space="preserve">på disse områdene, trolig skyldes at </w:t>
      </w:r>
      <w:r w:rsidR="00EB3BC9" w:rsidRPr="00920F59">
        <w:rPr>
          <w:rFonts w:ascii="Times New Roman" w:hAnsi="Times New Roman" w:cs="Times New Roman"/>
        </w:rPr>
        <w:t>de som</w:t>
      </w:r>
      <w:r w:rsidR="00520D30" w:rsidRPr="00920F59">
        <w:rPr>
          <w:rFonts w:ascii="Times New Roman" w:hAnsi="Times New Roman" w:cs="Times New Roman"/>
        </w:rPr>
        <w:t xml:space="preserve"> </w:t>
      </w:r>
      <w:r w:rsidR="00EB3BC9" w:rsidRPr="00920F59">
        <w:rPr>
          <w:rFonts w:ascii="Times New Roman" w:hAnsi="Times New Roman" w:cs="Times New Roman"/>
        </w:rPr>
        <w:t xml:space="preserve">satte opp systemet ikke </w:t>
      </w:r>
      <w:r w:rsidR="00AC79BA">
        <w:rPr>
          <w:rFonts w:ascii="Times New Roman" w:hAnsi="Times New Roman" w:cs="Times New Roman"/>
        </w:rPr>
        <w:t xml:space="preserve">forestilte </w:t>
      </w:r>
      <w:r w:rsidR="001E05F1">
        <w:rPr>
          <w:rFonts w:ascii="Times New Roman" w:hAnsi="Times New Roman" w:cs="Times New Roman"/>
        </w:rPr>
        <w:t xml:space="preserve">seg </w:t>
      </w:r>
      <w:r w:rsidR="008701E0">
        <w:rPr>
          <w:rFonts w:ascii="Times New Roman" w:hAnsi="Times New Roman" w:cs="Times New Roman"/>
        </w:rPr>
        <w:t xml:space="preserve">at systemet </w:t>
      </w:r>
      <w:r w:rsidR="00EB3BC9" w:rsidRPr="00920F59">
        <w:rPr>
          <w:rFonts w:ascii="Times New Roman" w:hAnsi="Times New Roman" w:cs="Times New Roman"/>
        </w:rPr>
        <w:t xml:space="preserve">kunne generere </w:t>
      </w:r>
      <w:r w:rsidR="00AC79BA">
        <w:rPr>
          <w:rFonts w:ascii="Times New Roman" w:hAnsi="Times New Roman" w:cs="Times New Roman"/>
        </w:rPr>
        <w:t xml:space="preserve">så store ubalanser. Mindre </w:t>
      </w:r>
      <w:r w:rsidR="008701E0">
        <w:rPr>
          <w:rFonts w:ascii="Times New Roman" w:hAnsi="Times New Roman" w:cs="Times New Roman"/>
        </w:rPr>
        <w:t xml:space="preserve">ubalanser ble </w:t>
      </w:r>
      <w:r w:rsidR="00C468C8">
        <w:rPr>
          <w:rFonts w:ascii="Times New Roman" w:hAnsi="Times New Roman" w:cs="Times New Roman"/>
        </w:rPr>
        <w:t>derimot vurdert som formålstje</w:t>
      </w:r>
      <w:r w:rsidR="00EB3BC9" w:rsidRPr="00920F59">
        <w:rPr>
          <w:rFonts w:ascii="Times New Roman" w:hAnsi="Times New Roman" w:cs="Times New Roman"/>
        </w:rPr>
        <w:t>nelige</w:t>
      </w:r>
      <w:r w:rsidR="008701E0">
        <w:rPr>
          <w:rFonts w:ascii="Times New Roman" w:hAnsi="Times New Roman" w:cs="Times New Roman"/>
        </w:rPr>
        <w:t>,</w:t>
      </w:r>
      <w:r w:rsidR="00EB3BC9" w:rsidRPr="00920F59">
        <w:rPr>
          <w:rFonts w:ascii="Times New Roman" w:hAnsi="Times New Roman" w:cs="Times New Roman"/>
        </w:rPr>
        <w:t xml:space="preserve"> </w:t>
      </w:r>
      <w:r w:rsidR="00AC79BA">
        <w:rPr>
          <w:rFonts w:ascii="Times New Roman" w:hAnsi="Times New Roman" w:cs="Times New Roman"/>
        </w:rPr>
        <w:t>ettersom de</w:t>
      </w:r>
      <w:r w:rsidR="0039084D">
        <w:rPr>
          <w:rFonts w:ascii="Times New Roman" w:hAnsi="Times New Roman" w:cs="Times New Roman"/>
        </w:rPr>
        <w:t xml:space="preserve">t </w:t>
      </w:r>
      <w:r w:rsidR="008701E0">
        <w:rPr>
          <w:rFonts w:ascii="Times New Roman" w:hAnsi="Times New Roman" w:cs="Times New Roman"/>
        </w:rPr>
        <w:t xml:space="preserve">ville </w:t>
      </w:r>
      <w:r w:rsidR="0039084D">
        <w:rPr>
          <w:rFonts w:ascii="Times New Roman" w:hAnsi="Times New Roman" w:cs="Times New Roman"/>
        </w:rPr>
        <w:t xml:space="preserve">kunne </w:t>
      </w:r>
      <w:r w:rsidR="008701E0">
        <w:rPr>
          <w:rFonts w:ascii="Times New Roman" w:hAnsi="Times New Roman" w:cs="Times New Roman"/>
        </w:rPr>
        <w:t xml:space="preserve">fungere </w:t>
      </w:r>
      <w:r w:rsidR="00EB3BC9" w:rsidRPr="00920F59">
        <w:rPr>
          <w:rFonts w:ascii="Times New Roman" w:hAnsi="Times New Roman" w:cs="Times New Roman"/>
        </w:rPr>
        <w:t>som buffere mot k</w:t>
      </w:r>
      <w:r w:rsidR="001E05F1">
        <w:rPr>
          <w:rFonts w:ascii="Times New Roman" w:hAnsi="Times New Roman" w:cs="Times New Roman"/>
        </w:rPr>
        <w:t>ortvarige likviditetsproblemer</w:t>
      </w:r>
      <w:r w:rsidR="0039084D">
        <w:rPr>
          <w:rFonts w:ascii="Times New Roman" w:hAnsi="Times New Roman" w:cs="Times New Roman"/>
        </w:rPr>
        <w:t xml:space="preserve"> som</w:t>
      </w:r>
      <w:r w:rsidR="004421E5">
        <w:rPr>
          <w:rFonts w:ascii="Times New Roman" w:hAnsi="Times New Roman" w:cs="Times New Roman"/>
        </w:rPr>
        <w:t xml:space="preserve"> typisk vil </w:t>
      </w:r>
      <w:r w:rsidR="0039084D">
        <w:rPr>
          <w:rFonts w:ascii="Times New Roman" w:hAnsi="Times New Roman" w:cs="Times New Roman"/>
        </w:rPr>
        <w:t xml:space="preserve">kunne oppstå i interbankmarkedet mellom </w:t>
      </w:r>
      <w:r w:rsidR="00EB3BC9" w:rsidRPr="00920F59">
        <w:rPr>
          <w:rFonts w:ascii="Times New Roman" w:hAnsi="Times New Roman" w:cs="Times New Roman"/>
        </w:rPr>
        <w:t>forretningsbankene</w:t>
      </w:r>
      <w:r w:rsidR="001E05F1">
        <w:rPr>
          <w:rFonts w:ascii="Times New Roman" w:hAnsi="Times New Roman" w:cs="Times New Roman"/>
        </w:rPr>
        <w:t xml:space="preserve"> i eurosonen.</w:t>
      </w:r>
      <w:r w:rsidR="00EB3BC9" w:rsidRPr="00920F59">
        <w:rPr>
          <w:rFonts w:ascii="Times New Roman" w:hAnsi="Times New Roman" w:cs="Times New Roman"/>
        </w:rPr>
        <w:t xml:space="preserve"> </w:t>
      </w:r>
    </w:p>
    <w:p w:rsidR="009E7D02" w:rsidRDefault="009E7D02" w:rsidP="00713126">
      <w:pPr>
        <w:autoSpaceDE w:val="0"/>
        <w:autoSpaceDN w:val="0"/>
        <w:adjustRightInd w:val="0"/>
        <w:spacing w:after="0" w:line="360" w:lineRule="auto"/>
        <w:jc w:val="both"/>
        <w:rPr>
          <w:rFonts w:ascii="Times New Roman" w:hAnsi="Times New Roman" w:cs="Times New Roman"/>
        </w:rPr>
      </w:pPr>
    </w:p>
    <w:p w:rsidR="004D32F1" w:rsidRPr="006F078E" w:rsidRDefault="004D32F1" w:rsidP="004D32F1">
      <w:pPr>
        <w:pStyle w:val="Caption"/>
        <w:keepNext/>
        <w:spacing w:line="360" w:lineRule="auto"/>
        <w:jc w:val="both"/>
        <w:rPr>
          <w:rFonts w:ascii="Times New Roman" w:hAnsi="Times New Roman" w:cs="Times New Roman"/>
          <w:b w:val="0"/>
        </w:rPr>
      </w:pPr>
      <w:r w:rsidRPr="009F3593">
        <w:rPr>
          <w:rFonts w:ascii="Times New Roman" w:hAnsi="Times New Roman" w:cs="Times New Roman"/>
          <w:b w:val="0"/>
        </w:rPr>
        <w:t xml:space="preserve">Figur </w:t>
      </w:r>
      <w:r>
        <w:rPr>
          <w:rFonts w:ascii="Times New Roman" w:hAnsi="Times New Roman" w:cs="Times New Roman"/>
          <w:b w:val="0"/>
        </w:rPr>
        <w:fldChar w:fldCharType="begin"/>
      </w:r>
      <w:r>
        <w:rPr>
          <w:rFonts w:ascii="Times New Roman" w:hAnsi="Times New Roman" w:cs="Times New Roman"/>
          <w:b w:val="0"/>
        </w:rPr>
        <w:instrText xml:space="preserve"> SEQ Figur \* ARABIC </w:instrText>
      </w:r>
      <w:r>
        <w:rPr>
          <w:rFonts w:ascii="Times New Roman" w:hAnsi="Times New Roman" w:cs="Times New Roman"/>
          <w:b w:val="0"/>
        </w:rPr>
        <w:fldChar w:fldCharType="separate"/>
      </w:r>
      <w:r>
        <w:rPr>
          <w:rFonts w:ascii="Times New Roman" w:hAnsi="Times New Roman" w:cs="Times New Roman"/>
          <w:b w:val="0"/>
          <w:noProof/>
        </w:rPr>
        <w:t>3</w:t>
      </w:r>
      <w:r>
        <w:rPr>
          <w:rFonts w:ascii="Times New Roman" w:hAnsi="Times New Roman" w:cs="Times New Roman"/>
          <w:b w:val="0"/>
        </w:rPr>
        <w:fldChar w:fldCharType="end"/>
      </w:r>
      <w:r w:rsidRPr="009F3593">
        <w:rPr>
          <w:rFonts w:ascii="Times New Roman" w:hAnsi="Times New Roman" w:cs="Times New Roman"/>
          <w:b w:val="0"/>
        </w:rPr>
        <w:t xml:space="preserve">: Fordringer (+) og gjeld (-) på </w:t>
      </w:r>
      <w:r w:rsidRPr="009F3593">
        <w:rPr>
          <w:rFonts w:ascii="Times New Roman" w:hAnsi="Times New Roman" w:cs="Times New Roman"/>
          <w:b w:val="0"/>
          <w:bCs w:val="0"/>
          <w:color w:val="4F83BE"/>
        </w:rPr>
        <w:t xml:space="preserve">TARGET-balansen. </w:t>
      </w:r>
      <w:r w:rsidRPr="006F078E">
        <w:rPr>
          <w:rFonts w:ascii="Times New Roman" w:hAnsi="Times New Roman" w:cs="Times New Roman"/>
          <w:b w:val="0"/>
          <w:bCs w:val="0"/>
          <w:color w:val="4F83BE"/>
        </w:rPr>
        <w:t xml:space="preserve">Kilde: </w:t>
      </w:r>
      <w:proofErr w:type="spellStart"/>
      <w:r w:rsidRPr="006F078E">
        <w:rPr>
          <w:rFonts w:ascii="Times New Roman" w:hAnsi="Times New Roman" w:cs="Times New Roman"/>
          <w:b w:val="0"/>
          <w:bCs w:val="0"/>
          <w:color w:val="4F83BE"/>
        </w:rPr>
        <w:t>Datastream</w:t>
      </w:r>
      <w:proofErr w:type="spellEnd"/>
      <w:r w:rsidRPr="006F078E">
        <w:rPr>
          <w:rFonts w:ascii="Times New Roman" w:hAnsi="Times New Roman" w:cs="Times New Roman"/>
          <w:b w:val="0"/>
          <w:bCs w:val="0"/>
          <w:color w:val="4F83BE"/>
        </w:rPr>
        <w:t xml:space="preserve">, basert på </w:t>
      </w:r>
      <w:sdt>
        <w:sdtPr>
          <w:rPr>
            <w:rFonts w:ascii="Times New Roman" w:hAnsi="Times New Roman" w:cs="Times New Roman"/>
            <w:b w:val="0"/>
            <w:bCs w:val="0"/>
            <w:color w:val="4F83BE"/>
          </w:rPr>
          <w:id w:val="668446808"/>
          <w:citation/>
        </w:sdtPr>
        <w:sdtContent>
          <w:r w:rsidRPr="009F3593">
            <w:rPr>
              <w:rFonts w:ascii="Times New Roman" w:hAnsi="Times New Roman" w:cs="Times New Roman"/>
              <w:b w:val="0"/>
              <w:bCs w:val="0"/>
              <w:color w:val="4F83BE"/>
            </w:rPr>
            <w:fldChar w:fldCharType="begin"/>
          </w:r>
          <w:r w:rsidRPr="006F078E">
            <w:rPr>
              <w:rFonts w:ascii="Times New Roman" w:hAnsi="Times New Roman" w:cs="Times New Roman"/>
              <w:b w:val="0"/>
              <w:bCs w:val="0"/>
              <w:color w:val="4F83BE"/>
            </w:rPr>
            <w:instrText xml:space="preserve"> CITATION sinn2012targetSin12 \l 1044 </w:instrText>
          </w:r>
          <w:r w:rsidRPr="009F3593">
            <w:rPr>
              <w:rFonts w:ascii="Times New Roman" w:hAnsi="Times New Roman" w:cs="Times New Roman"/>
              <w:b w:val="0"/>
              <w:bCs w:val="0"/>
              <w:color w:val="4F83BE"/>
            </w:rPr>
            <w:fldChar w:fldCharType="separate"/>
          </w:r>
          <w:r w:rsidRPr="00FF7808">
            <w:rPr>
              <w:rFonts w:ascii="Times New Roman" w:hAnsi="Times New Roman" w:cs="Times New Roman"/>
              <w:noProof/>
              <w:color w:val="4F83BE"/>
            </w:rPr>
            <w:t>(Sinn &amp; Wollmershauser 2012)</w:t>
          </w:r>
          <w:r w:rsidRPr="009F3593">
            <w:rPr>
              <w:rFonts w:ascii="Times New Roman" w:hAnsi="Times New Roman" w:cs="Times New Roman"/>
              <w:b w:val="0"/>
              <w:bCs w:val="0"/>
              <w:color w:val="4F83BE"/>
            </w:rPr>
            <w:fldChar w:fldCharType="end"/>
          </w:r>
        </w:sdtContent>
      </w:sdt>
      <w:r w:rsidRPr="006F078E">
        <w:rPr>
          <w:rFonts w:ascii="Times New Roman" w:hAnsi="Times New Roman" w:cs="Times New Roman"/>
          <w:b w:val="0"/>
          <w:bCs w:val="0"/>
          <w:color w:val="4F83BE"/>
        </w:rPr>
        <w:t xml:space="preserve"> </w:t>
      </w:r>
    </w:p>
    <w:p w:rsidR="004D32F1" w:rsidRDefault="004D32F1" w:rsidP="004D32F1">
      <w:pPr>
        <w:spacing w:line="360" w:lineRule="auto"/>
        <w:jc w:val="both"/>
        <w:rPr>
          <w:lang w:val="en-US"/>
        </w:rPr>
      </w:pPr>
      <w:r>
        <w:rPr>
          <w:noProof/>
        </w:rPr>
        <w:drawing>
          <wp:inline distT="0" distB="0" distL="0" distR="0" wp14:anchorId="79D7D7B7" wp14:editId="687B81FC">
            <wp:extent cx="4676775" cy="3371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6775" cy="3371850"/>
                    </a:xfrm>
                    <a:prstGeom prst="rect">
                      <a:avLst/>
                    </a:prstGeom>
                    <a:noFill/>
                    <a:ln>
                      <a:noFill/>
                    </a:ln>
                  </pic:spPr>
                </pic:pic>
              </a:graphicData>
            </a:graphic>
          </wp:inline>
        </w:drawing>
      </w:r>
    </w:p>
    <w:p w:rsidR="008701E0" w:rsidRDefault="008703E5" w:rsidP="008701E0">
      <w:pPr>
        <w:autoSpaceDE w:val="0"/>
        <w:autoSpaceDN w:val="0"/>
        <w:adjustRightInd w:val="0"/>
        <w:spacing w:after="0" w:line="360" w:lineRule="auto"/>
        <w:jc w:val="both"/>
        <w:rPr>
          <w:rFonts w:ascii="Times New Roman" w:hAnsi="Times New Roman" w:cs="Times New Roman"/>
        </w:rPr>
      </w:pPr>
      <w:r w:rsidRPr="00920F59">
        <w:rPr>
          <w:rFonts w:ascii="Times New Roman" w:hAnsi="Times New Roman" w:cs="Times New Roman"/>
        </w:rPr>
        <w:t>Som vi ser</w:t>
      </w:r>
      <w:r>
        <w:rPr>
          <w:rFonts w:ascii="Times New Roman" w:hAnsi="Times New Roman" w:cs="Times New Roman"/>
        </w:rPr>
        <w:t xml:space="preserve"> </w:t>
      </w:r>
      <w:r w:rsidRPr="00920F59">
        <w:rPr>
          <w:rFonts w:ascii="Times New Roman" w:hAnsi="Times New Roman" w:cs="Times New Roman"/>
        </w:rPr>
        <w:t>av figur 3</w:t>
      </w:r>
      <w:r w:rsidR="00287D16">
        <w:rPr>
          <w:rFonts w:ascii="Times New Roman" w:hAnsi="Times New Roman" w:cs="Times New Roman"/>
        </w:rPr>
        <w:t>,</w:t>
      </w:r>
      <w:r w:rsidR="00AC79BA">
        <w:rPr>
          <w:rFonts w:ascii="Times New Roman" w:hAnsi="Times New Roman" w:cs="Times New Roman"/>
        </w:rPr>
        <w:t xml:space="preserve"> oppstod det heller ikke s</w:t>
      </w:r>
      <w:r w:rsidR="008C018A" w:rsidRPr="00920F59">
        <w:rPr>
          <w:rFonts w:ascii="Times New Roman" w:hAnsi="Times New Roman" w:cs="Times New Roman"/>
        </w:rPr>
        <w:t xml:space="preserve">tore ubalanser i </w:t>
      </w:r>
      <w:r w:rsidR="001E05F1">
        <w:rPr>
          <w:rFonts w:ascii="Times New Roman" w:hAnsi="Times New Roman" w:cs="Times New Roman"/>
        </w:rPr>
        <w:t>TARGET-</w:t>
      </w:r>
      <w:r w:rsidR="008C018A" w:rsidRPr="00920F59">
        <w:rPr>
          <w:rFonts w:ascii="Times New Roman" w:hAnsi="Times New Roman" w:cs="Times New Roman"/>
        </w:rPr>
        <w:t>systemet</w:t>
      </w:r>
      <w:r w:rsidR="00AC79BA">
        <w:rPr>
          <w:rFonts w:ascii="Times New Roman" w:hAnsi="Times New Roman" w:cs="Times New Roman"/>
        </w:rPr>
        <w:t xml:space="preserve"> før finanskrisen i </w:t>
      </w:r>
      <w:r w:rsidR="008C018A" w:rsidRPr="00920F59">
        <w:rPr>
          <w:rFonts w:ascii="Times New Roman" w:hAnsi="Times New Roman" w:cs="Times New Roman"/>
        </w:rPr>
        <w:t>2007.</w:t>
      </w:r>
      <w:r w:rsidR="00C468C8">
        <w:rPr>
          <w:rFonts w:ascii="Times New Roman" w:hAnsi="Times New Roman" w:cs="Times New Roman"/>
        </w:rPr>
        <w:t xml:space="preserve"> </w:t>
      </w:r>
      <w:r w:rsidR="008C018A" w:rsidRPr="00920F59">
        <w:rPr>
          <w:rFonts w:ascii="Times New Roman" w:hAnsi="Times New Roman" w:cs="Times New Roman"/>
        </w:rPr>
        <w:t>Etter krisen</w:t>
      </w:r>
      <w:r w:rsidR="00AC79BA">
        <w:rPr>
          <w:rFonts w:ascii="Times New Roman" w:hAnsi="Times New Roman" w:cs="Times New Roman"/>
        </w:rPr>
        <w:t xml:space="preserve"> </w:t>
      </w:r>
      <w:r w:rsidR="008C018A" w:rsidRPr="00920F59">
        <w:rPr>
          <w:rFonts w:ascii="Times New Roman" w:hAnsi="Times New Roman" w:cs="Times New Roman"/>
        </w:rPr>
        <w:t>utviklet det seg derimot store ubalanser i systemet. Av figuren</w:t>
      </w:r>
      <w:r w:rsidR="00531A2C">
        <w:rPr>
          <w:rFonts w:ascii="Times New Roman" w:hAnsi="Times New Roman" w:cs="Times New Roman"/>
        </w:rPr>
        <w:t>,</w:t>
      </w:r>
      <w:r w:rsidR="008C018A" w:rsidRPr="00920F59">
        <w:rPr>
          <w:rFonts w:ascii="Times New Roman" w:hAnsi="Times New Roman" w:cs="Times New Roman"/>
        </w:rPr>
        <w:t xml:space="preserve"> </w:t>
      </w:r>
      <w:r w:rsidR="00AC79BA">
        <w:rPr>
          <w:rFonts w:ascii="Times New Roman" w:hAnsi="Times New Roman" w:cs="Times New Roman"/>
        </w:rPr>
        <w:t>ser vi at tyske Bundesbank ha</w:t>
      </w:r>
      <w:r w:rsidR="00C468C8">
        <w:rPr>
          <w:rFonts w:ascii="Times New Roman" w:hAnsi="Times New Roman" w:cs="Times New Roman"/>
        </w:rPr>
        <w:t>r fordringer på sin TARGET-</w:t>
      </w:r>
      <w:r w:rsidR="008701E0">
        <w:rPr>
          <w:rFonts w:ascii="Times New Roman" w:hAnsi="Times New Roman" w:cs="Times New Roman"/>
        </w:rPr>
        <w:t xml:space="preserve">balanse </w:t>
      </w:r>
      <w:r w:rsidR="00D11BA4">
        <w:rPr>
          <w:rFonts w:ascii="Times New Roman" w:hAnsi="Times New Roman" w:cs="Times New Roman"/>
        </w:rPr>
        <w:t xml:space="preserve">i </w:t>
      </w:r>
      <w:r w:rsidR="00284472">
        <w:rPr>
          <w:rFonts w:ascii="Times New Roman" w:hAnsi="Times New Roman" w:cs="Times New Roman"/>
        </w:rPr>
        <w:t>slutten av 2012 på 738</w:t>
      </w:r>
      <w:r w:rsidR="008C018A" w:rsidRPr="00920F59">
        <w:rPr>
          <w:rFonts w:ascii="Times New Roman" w:hAnsi="Times New Roman" w:cs="Times New Roman"/>
        </w:rPr>
        <w:t xml:space="preserve"> milliarder</w:t>
      </w:r>
      <w:r w:rsidR="008701E0">
        <w:rPr>
          <w:rFonts w:ascii="Times New Roman" w:hAnsi="Times New Roman" w:cs="Times New Roman"/>
        </w:rPr>
        <w:t xml:space="preserve"> </w:t>
      </w:r>
      <w:r w:rsidR="008C018A" w:rsidRPr="00920F59">
        <w:rPr>
          <w:rFonts w:ascii="Times New Roman" w:hAnsi="Times New Roman" w:cs="Times New Roman"/>
        </w:rPr>
        <w:t>euro. Dette beløpet utgjør en stor andel</w:t>
      </w:r>
      <w:r w:rsidR="008701E0">
        <w:rPr>
          <w:rFonts w:ascii="Times New Roman" w:hAnsi="Times New Roman" w:cs="Times New Roman"/>
        </w:rPr>
        <w:t xml:space="preserve"> av</w:t>
      </w:r>
      <w:r w:rsidR="00AC79BA">
        <w:rPr>
          <w:rFonts w:ascii="Times New Roman" w:hAnsi="Times New Roman" w:cs="Times New Roman"/>
        </w:rPr>
        <w:t xml:space="preserve"> TARGET-</w:t>
      </w:r>
      <w:r w:rsidR="008C018A" w:rsidRPr="00920F59">
        <w:rPr>
          <w:rFonts w:ascii="Times New Roman" w:hAnsi="Times New Roman" w:cs="Times New Roman"/>
        </w:rPr>
        <w:t>gjelden til PIIGS-landene</w:t>
      </w:r>
      <w:r w:rsidR="008701E0">
        <w:rPr>
          <w:rFonts w:ascii="Times New Roman" w:hAnsi="Times New Roman" w:cs="Times New Roman"/>
        </w:rPr>
        <w:t xml:space="preserve">, </w:t>
      </w:r>
      <w:r w:rsidR="008C018A" w:rsidRPr="00920F59">
        <w:rPr>
          <w:rFonts w:ascii="Times New Roman" w:hAnsi="Times New Roman" w:cs="Times New Roman"/>
        </w:rPr>
        <w:t xml:space="preserve">som i slutten av perioden </w:t>
      </w:r>
      <w:r w:rsidR="00ED32E2">
        <w:rPr>
          <w:rFonts w:ascii="Times New Roman" w:hAnsi="Times New Roman" w:cs="Times New Roman"/>
        </w:rPr>
        <w:t>er</w:t>
      </w:r>
      <w:r w:rsidR="00531A2C">
        <w:rPr>
          <w:rFonts w:ascii="Times New Roman" w:hAnsi="Times New Roman" w:cs="Times New Roman"/>
        </w:rPr>
        <w:t xml:space="preserve"> </w:t>
      </w:r>
      <w:r w:rsidR="008C018A" w:rsidRPr="00920F59">
        <w:rPr>
          <w:rFonts w:ascii="Times New Roman" w:hAnsi="Times New Roman" w:cs="Times New Roman"/>
        </w:rPr>
        <w:t>på</w:t>
      </w:r>
      <w:r w:rsidR="008701E0">
        <w:rPr>
          <w:rFonts w:ascii="Times New Roman" w:hAnsi="Times New Roman" w:cs="Times New Roman"/>
        </w:rPr>
        <w:t xml:space="preserve"> </w:t>
      </w:r>
      <w:r w:rsidR="008C018A" w:rsidRPr="00920F59">
        <w:rPr>
          <w:rFonts w:ascii="Times New Roman" w:hAnsi="Times New Roman" w:cs="Times New Roman"/>
        </w:rPr>
        <w:t>977 milliarder euro. For å sette</w:t>
      </w:r>
      <w:r w:rsidR="00D11BA4">
        <w:rPr>
          <w:rFonts w:ascii="Times New Roman" w:hAnsi="Times New Roman" w:cs="Times New Roman"/>
        </w:rPr>
        <w:t xml:space="preserve"> </w:t>
      </w:r>
      <w:r w:rsidR="00ED32E2">
        <w:rPr>
          <w:rFonts w:ascii="Times New Roman" w:hAnsi="Times New Roman" w:cs="Times New Roman"/>
        </w:rPr>
        <w:t>dette i p</w:t>
      </w:r>
      <w:r w:rsidR="008C018A" w:rsidRPr="00920F59">
        <w:rPr>
          <w:rFonts w:ascii="Times New Roman" w:hAnsi="Times New Roman" w:cs="Times New Roman"/>
        </w:rPr>
        <w:t xml:space="preserve">erspektiv, </w:t>
      </w:r>
      <w:r w:rsidR="00531A2C">
        <w:rPr>
          <w:rFonts w:ascii="Times New Roman" w:hAnsi="Times New Roman" w:cs="Times New Roman"/>
        </w:rPr>
        <w:t xml:space="preserve">kan man nevne at </w:t>
      </w:r>
      <w:r w:rsidR="008701E0">
        <w:rPr>
          <w:rFonts w:ascii="Times New Roman" w:hAnsi="Times New Roman" w:cs="Times New Roman"/>
        </w:rPr>
        <w:t>de</w:t>
      </w:r>
      <w:r w:rsidR="00531A2C">
        <w:rPr>
          <w:rFonts w:ascii="Times New Roman" w:hAnsi="Times New Roman" w:cs="Times New Roman"/>
        </w:rPr>
        <w:t xml:space="preserve"> </w:t>
      </w:r>
      <w:r w:rsidR="008701E0">
        <w:rPr>
          <w:rFonts w:ascii="Times New Roman" w:hAnsi="Times New Roman" w:cs="Times New Roman"/>
        </w:rPr>
        <w:t>offisielle hjelpepakkene</w:t>
      </w:r>
      <w:r w:rsidR="00ED32E2">
        <w:rPr>
          <w:rFonts w:ascii="Times New Roman" w:hAnsi="Times New Roman" w:cs="Times New Roman"/>
        </w:rPr>
        <w:t xml:space="preserve"> </w:t>
      </w:r>
      <w:r w:rsidR="00531A2C">
        <w:rPr>
          <w:rFonts w:ascii="Times New Roman" w:hAnsi="Times New Roman" w:cs="Times New Roman"/>
        </w:rPr>
        <w:t xml:space="preserve">har </w:t>
      </w:r>
      <w:r w:rsidR="008C018A" w:rsidRPr="00920F59">
        <w:rPr>
          <w:rFonts w:ascii="Times New Roman" w:hAnsi="Times New Roman" w:cs="Times New Roman"/>
        </w:rPr>
        <w:t>kommet opp i</w:t>
      </w:r>
      <w:r w:rsidR="008701E0">
        <w:rPr>
          <w:rFonts w:ascii="Times New Roman" w:hAnsi="Times New Roman" w:cs="Times New Roman"/>
        </w:rPr>
        <w:t xml:space="preserve"> </w:t>
      </w:r>
      <w:r w:rsidR="00531A2C">
        <w:rPr>
          <w:rFonts w:ascii="Times New Roman" w:hAnsi="Times New Roman" w:cs="Times New Roman"/>
        </w:rPr>
        <w:t>346</w:t>
      </w:r>
      <w:r w:rsidR="008701E0">
        <w:rPr>
          <w:rFonts w:ascii="Times New Roman" w:hAnsi="Times New Roman" w:cs="Times New Roman"/>
        </w:rPr>
        <w:t xml:space="preserve"> </w:t>
      </w:r>
      <w:r w:rsidR="008C018A" w:rsidRPr="00920F59">
        <w:rPr>
          <w:rFonts w:ascii="Times New Roman" w:hAnsi="Times New Roman" w:cs="Times New Roman"/>
        </w:rPr>
        <w:t xml:space="preserve">milliarder. </w:t>
      </w:r>
      <w:r w:rsidR="008701E0">
        <w:rPr>
          <w:rFonts w:ascii="Times New Roman" w:hAnsi="Times New Roman" w:cs="Times New Roman"/>
        </w:rPr>
        <w:t xml:space="preserve"> Tysklands fordringer i utgangen av 2012</w:t>
      </w:r>
      <w:r w:rsidR="00531A2C">
        <w:rPr>
          <w:rFonts w:ascii="Times New Roman" w:hAnsi="Times New Roman" w:cs="Times New Roman"/>
        </w:rPr>
        <w:t xml:space="preserve">, </w:t>
      </w:r>
      <w:r w:rsidR="008701E0">
        <w:rPr>
          <w:rFonts w:ascii="Times New Roman" w:hAnsi="Times New Roman" w:cs="Times New Roman"/>
        </w:rPr>
        <w:t>viser dessuten</w:t>
      </w:r>
      <w:r w:rsidR="00D11BA4">
        <w:rPr>
          <w:rFonts w:ascii="Times New Roman" w:hAnsi="Times New Roman" w:cs="Times New Roman"/>
        </w:rPr>
        <w:t xml:space="preserve"> seg</w:t>
      </w:r>
      <w:r w:rsidR="008701E0">
        <w:rPr>
          <w:rFonts w:ascii="Times New Roman" w:hAnsi="Times New Roman" w:cs="Times New Roman"/>
        </w:rPr>
        <w:t xml:space="preserve"> å være omtrent like stort som</w:t>
      </w:r>
      <w:r w:rsidR="00ED32E2">
        <w:rPr>
          <w:rFonts w:ascii="Times New Roman" w:hAnsi="Times New Roman" w:cs="Times New Roman"/>
        </w:rPr>
        <w:t xml:space="preserve"> det akkumulerte </w:t>
      </w:r>
      <w:r w:rsidR="00531A2C">
        <w:rPr>
          <w:rFonts w:ascii="Times New Roman" w:hAnsi="Times New Roman" w:cs="Times New Roman"/>
        </w:rPr>
        <w:t>nettooverskuddet</w:t>
      </w:r>
      <w:r w:rsidR="00ED32E2">
        <w:rPr>
          <w:rFonts w:ascii="Times New Roman" w:hAnsi="Times New Roman" w:cs="Times New Roman"/>
        </w:rPr>
        <w:t xml:space="preserve"> landet har </w:t>
      </w:r>
      <w:r w:rsidR="00D11BA4">
        <w:rPr>
          <w:rFonts w:ascii="Times New Roman" w:hAnsi="Times New Roman" w:cs="Times New Roman"/>
        </w:rPr>
        <w:t xml:space="preserve">på driftsbalansen innad i </w:t>
      </w:r>
      <w:r w:rsidR="008701E0">
        <w:rPr>
          <w:rFonts w:ascii="Times New Roman" w:hAnsi="Times New Roman" w:cs="Times New Roman"/>
        </w:rPr>
        <w:t xml:space="preserve">eurosonen </w:t>
      </w:r>
      <w:r w:rsidR="008701E0" w:rsidRPr="00920F59">
        <w:rPr>
          <w:rFonts w:ascii="Times New Roman" w:hAnsi="Times New Roman" w:cs="Times New Roman"/>
        </w:rPr>
        <w:t>fra 2008 og fram til i dag.</w:t>
      </w:r>
      <w:r w:rsidR="008701E0">
        <w:rPr>
          <w:rFonts w:ascii="Times New Roman" w:hAnsi="Times New Roman" w:cs="Times New Roman"/>
        </w:rPr>
        <w:t xml:space="preserve"> </w:t>
      </w:r>
    </w:p>
    <w:p w:rsidR="00D11BA4" w:rsidRDefault="00D11BA4" w:rsidP="00713126">
      <w:pPr>
        <w:autoSpaceDE w:val="0"/>
        <w:autoSpaceDN w:val="0"/>
        <w:adjustRightInd w:val="0"/>
        <w:spacing w:after="0" w:line="360" w:lineRule="auto"/>
        <w:jc w:val="both"/>
        <w:rPr>
          <w:rFonts w:ascii="Times New Roman" w:hAnsi="Times New Roman" w:cs="Times New Roman"/>
        </w:rPr>
      </w:pPr>
    </w:p>
    <w:p w:rsidR="008C018A" w:rsidRDefault="0094002B" w:rsidP="00713126">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noProof/>
        </w:rPr>
        <w:lastRenderedPageBreak/>
        <w:t xml:space="preserve">Sinn og Wollmershauser (2012) </w:t>
      </w:r>
      <w:r w:rsidR="008C018A" w:rsidRPr="00920F59">
        <w:rPr>
          <w:rFonts w:ascii="Times New Roman" w:hAnsi="Times New Roman" w:cs="Times New Roman"/>
        </w:rPr>
        <w:t>tolker uba</w:t>
      </w:r>
      <w:r w:rsidR="00531A2C">
        <w:rPr>
          <w:rFonts w:ascii="Times New Roman" w:hAnsi="Times New Roman" w:cs="Times New Roman"/>
        </w:rPr>
        <w:t xml:space="preserve">lansene i TARGET-systemet som en </w:t>
      </w:r>
      <w:r w:rsidR="00D11BA4">
        <w:rPr>
          <w:rFonts w:ascii="Times New Roman" w:hAnsi="Times New Roman" w:cs="Times New Roman"/>
        </w:rPr>
        <w:t xml:space="preserve">konsekvens </w:t>
      </w:r>
      <w:r w:rsidR="008C018A" w:rsidRPr="00920F59">
        <w:rPr>
          <w:rFonts w:ascii="Times New Roman" w:hAnsi="Times New Roman" w:cs="Times New Roman"/>
        </w:rPr>
        <w:t>en klassisk</w:t>
      </w:r>
      <w:r w:rsidR="00520D30" w:rsidRPr="00920F59">
        <w:rPr>
          <w:rFonts w:ascii="Times New Roman" w:hAnsi="Times New Roman" w:cs="Times New Roman"/>
        </w:rPr>
        <w:t xml:space="preserve"> </w:t>
      </w:r>
      <w:r w:rsidR="008C018A" w:rsidRPr="00920F59">
        <w:rPr>
          <w:rFonts w:ascii="Times New Roman" w:hAnsi="Times New Roman" w:cs="Times New Roman"/>
        </w:rPr>
        <w:t xml:space="preserve">betalingskrise </w:t>
      </w:r>
      <w:r w:rsidR="00D11BA4">
        <w:rPr>
          <w:rFonts w:ascii="Times New Roman" w:hAnsi="Times New Roman" w:cs="Times New Roman"/>
        </w:rPr>
        <w:t xml:space="preserve">knyttet til </w:t>
      </w:r>
      <w:r w:rsidR="008C018A" w:rsidRPr="00920F59">
        <w:rPr>
          <w:rFonts w:ascii="Times New Roman" w:hAnsi="Times New Roman" w:cs="Times New Roman"/>
        </w:rPr>
        <w:t>utenrikshandel</w:t>
      </w:r>
      <w:r w:rsidR="009E7D02">
        <w:rPr>
          <w:rFonts w:ascii="Times New Roman" w:hAnsi="Times New Roman" w:cs="Times New Roman"/>
        </w:rPr>
        <w:t>en mellom land.</w:t>
      </w:r>
      <w:r w:rsidR="008703E5">
        <w:rPr>
          <w:rFonts w:ascii="Times New Roman" w:hAnsi="Times New Roman" w:cs="Times New Roman"/>
        </w:rPr>
        <w:t xml:space="preserve"> Av den grunn</w:t>
      </w:r>
      <w:r w:rsidR="00531A2C">
        <w:rPr>
          <w:rFonts w:ascii="Times New Roman" w:hAnsi="Times New Roman" w:cs="Times New Roman"/>
        </w:rPr>
        <w:t>,</w:t>
      </w:r>
      <w:r w:rsidR="008703E5">
        <w:rPr>
          <w:rFonts w:ascii="Times New Roman" w:hAnsi="Times New Roman" w:cs="Times New Roman"/>
        </w:rPr>
        <w:t xml:space="preserve"> mener de at det pengepolitiske </w:t>
      </w:r>
      <w:proofErr w:type="spellStart"/>
      <w:r w:rsidR="00520D30" w:rsidRPr="00920F59">
        <w:rPr>
          <w:rFonts w:ascii="Times New Roman" w:hAnsi="Times New Roman" w:cs="Times New Roman"/>
        </w:rPr>
        <w:t>Bretton</w:t>
      </w:r>
      <w:proofErr w:type="spellEnd"/>
      <w:r w:rsidR="00520D30" w:rsidRPr="00920F59">
        <w:rPr>
          <w:rFonts w:ascii="Times New Roman" w:hAnsi="Times New Roman" w:cs="Times New Roman"/>
        </w:rPr>
        <w:t xml:space="preserve"> Woods-systemet</w:t>
      </w:r>
      <w:r w:rsidR="00D22689">
        <w:rPr>
          <w:rFonts w:ascii="Times New Roman" w:hAnsi="Times New Roman" w:cs="Times New Roman"/>
        </w:rPr>
        <w:t xml:space="preserve"> kan fungere </w:t>
      </w:r>
      <w:r w:rsidR="008C018A" w:rsidRPr="00920F59">
        <w:rPr>
          <w:rFonts w:ascii="Times New Roman" w:hAnsi="Times New Roman" w:cs="Times New Roman"/>
        </w:rPr>
        <w:t>som en klargjørende parallell</w:t>
      </w:r>
      <w:r w:rsidR="00D11BA4">
        <w:rPr>
          <w:rFonts w:ascii="Times New Roman" w:hAnsi="Times New Roman" w:cs="Times New Roman"/>
        </w:rPr>
        <w:t xml:space="preserve">. </w:t>
      </w:r>
    </w:p>
    <w:p w:rsidR="00195E8F" w:rsidRPr="0099361B" w:rsidRDefault="00195E8F" w:rsidP="00BB4078">
      <w:pPr>
        <w:pStyle w:val="Heading1"/>
        <w:numPr>
          <w:ilvl w:val="0"/>
          <w:numId w:val="21"/>
        </w:numPr>
        <w:spacing w:line="360" w:lineRule="auto"/>
        <w:jc w:val="both"/>
        <w:rPr>
          <w:rFonts w:ascii="Times New Roman" w:hAnsi="Times New Roman" w:cs="Times New Roman"/>
        </w:rPr>
      </w:pPr>
      <w:proofErr w:type="spellStart"/>
      <w:r w:rsidRPr="0099361B">
        <w:rPr>
          <w:rFonts w:ascii="Times New Roman" w:hAnsi="Times New Roman" w:cs="Times New Roman"/>
        </w:rPr>
        <w:t>Bretton</w:t>
      </w:r>
      <w:proofErr w:type="spellEnd"/>
      <w:r w:rsidRPr="0099361B">
        <w:rPr>
          <w:rFonts w:ascii="Times New Roman" w:hAnsi="Times New Roman" w:cs="Times New Roman"/>
        </w:rPr>
        <w:t xml:space="preserve"> Woods</w:t>
      </w:r>
      <w:r w:rsidR="00021B41" w:rsidRPr="0099361B">
        <w:rPr>
          <w:rFonts w:ascii="Times New Roman" w:hAnsi="Times New Roman" w:cs="Times New Roman"/>
        </w:rPr>
        <w:t>-</w:t>
      </w:r>
      <w:r w:rsidR="004A2BD0" w:rsidRPr="0099361B">
        <w:rPr>
          <w:rFonts w:ascii="Times New Roman" w:hAnsi="Times New Roman" w:cs="Times New Roman"/>
        </w:rPr>
        <w:t xml:space="preserve">systemet </w:t>
      </w:r>
      <w:r w:rsidRPr="0099361B">
        <w:rPr>
          <w:rFonts w:ascii="Times New Roman" w:hAnsi="Times New Roman" w:cs="Times New Roman"/>
        </w:rPr>
        <w:t>som parallell</w:t>
      </w:r>
    </w:p>
    <w:p w:rsidR="008D4600" w:rsidRDefault="00520D30" w:rsidP="008D4600">
      <w:pPr>
        <w:spacing w:line="360" w:lineRule="auto"/>
        <w:jc w:val="both"/>
        <w:rPr>
          <w:rFonts w:ascii="Times New Roman" w:hAnsi="Times New Roman" w:cs="Times New Roman"/>
        </w:rPr>
      </w:pPr>
      <w:proofErr w:type="spellStart"/>
      <w:r>
        <w:rPr>
          <w:rFonts w:ascii="Times New Roman" w:hAnsi="Times New Roman" w:cs="Times New Roman"/>
        </w:rPr>
        <w:t>Bretton</w:t>
      </w:r>
      <w:proofErr w:type="spellEnd"/>
      <w:r>
        <w:rPr>
          <w:rFonts w:ascii="Times New Roman" w:hAnsi="Times New Roman" w:cs="Times New Roman"/>
        </w:rPr>
        <w:t xml:space="preserve"> </w:t>
      </w:r>
      <w:r w:rsidR="004A2BD0" w:rsidRPr="0099361B">
        <w:rPr>
          <w:rFonts w:ascii="Times New Roman" w:hAnsi="Times New Roman" w:cs="Times New Roman"/>
        </w:rPr>
        <w:t>Woods</w:t>
      </w:r>
      <w:r w:rsidR="00021B41" w:rsidRPr="0099361B">
        <w:rPr>
          <w:rFonts w:ascii="Times New Roman" w:hAnsi="Times New Roman" w:cs="Times New Roman"/>
        </w:rPr>
        <w:t>-</w:t>
      </w:r>
      <w:r w:rsidR="004A2BD0" w:rsidRPr="0099361B">
        <w:rPr>
          <w:rFonts w:ascii="Times New Roman" w:hAnsi="Times New Roman" w:cs="Times New Roman"/>
        </w:rPr>
        <w:t xml:space="preserve">systemet var en internasjonal </w:t>
      </w:r>
      <w:proofErr w:type="spellStart"/>
      <w:r w:rsidR="00E75892" w:rsidRPr="0099361B">
        <w:rPr>
          <w:rFonts w:ascii="Times New Roman" w:hAnsi="Times New Roman" w:cs="Times New Roman"/>
        </w:rPr>
        <w:t>pengepolitisk</w:t>
      </w:r>
      <w:proofErr w:type="spellEnd"/>
      <w:r w:rsidR="00E75892" w:rsidRPr="0099361B">
        <w:rPr>
          <w:rFonts w:ascii="Times New Roman" w:hAnsi="Times New Roman" w:cs="Times New Roman"/>
        </w:rPr>
        <w:t xml:space="preserve"> avtale</w:t>
      </w:r>
      <w:r>
        <w:rPr>
          <w:rFonts w:ascii="Times New Roman" w:hAnsi="Times New Roman" w:cs="Times New Roman"/>
        </w:rPr>
        <w:t xml:space="preserve"> </w:t>
      </w:r>
      <w:r w:rsidRPr="0099361B">
        <w:rPr>
          <w:rFonts w:ascii="Times New Roman" w:hAnsi="Times New Roman" w:cs="Times New Roman"/>
        </w:rPr>
        <w:t>i etterkant av den andre verdenskrig</w:t>
      </w:r>
      <w:r w:rsidR="00E75892" w:rsidRPr="0099361B">
        <w:rPr>
          <w:rFonts w:ascii="Times New Roman" w:hAnsi="Times New Roman" w:cs="Times New Roman"/>
        </w:rPr>
        <w:t xml:space="preserve"> mellom USA og mange av dens allierte. Avt</w:t>
      </w:r>
      <w:r w:rsidR="004A2BD0" w:rsidRPr="0099361B">
        <w:rPr>
          <w:rFonts w:ascii="Times New Roman" w:hAnsi="Times New Roman" w:cs="Times New Roman"/>
        </w:rPr>
        <w:t>alens hovedpunkter gikk ut på:</w:t>
      </w:r>
      <w:r w:rsidR="00E75892" w:rsidRPr="0099361B">
        <w:rPr>
          <w:rFonts w:ascii="Times New Roman" w:hAnsi="Times New Roman" w:cs="Times New Roman"/>
        </w:rPr>
        <w:t xml:space="preserve"> </w:t>
      </w:r>
    </w:p>
    <w:p w:rsidR="00ED32E2" w:rsidRPr="0099361B" w:rsidRDefault="00ED32E2" w:rsidP="00ED32E2">
      <w:pPr>
        <w:pStyle w:val="ListParagraph"/>
        <w:numPr>
          <w:ilvl w:val="0"/>
          <w:numId w:val="7"/>
        </w:numPr>
        <w:spacing w:line="360" w:lineRule="auto"/>
        <w:jc w:val="both"/>
        <w:rPr>
          <w:rFonts w:ascii="Times New Roman" w:hAnsi="Times New Roman" w:cs="Times New Roman"/>
        </w:rPr>
      </w:pPr>
      <w:r w:rsidRPr="0099361B">
        <w:rPr>
          <w:rFonts w:ascii="Times New Roman" w:hAnsi="Times New Roman" w:cs="Times New Roman"/>
        </w:rPr>
        <w:t>USA forpliktet seg</w:t>
      </w:r>
      <w:r>
        <w:rPr>
          <w:rFonts w:ascii="Times New Roman" w:hAnsi="Times New Roman" w:cs="Times New Roman"/>
        </w:rPr>
        <w:t xml:space="preserve"> overfor de andre landenes nasjonale sentralbanker </w:t>
      </w:r>
      <w:r w:rsidRPr="0099361B">
        <w:rPr>
          <w:rFonts w:ascii="Times New Roman" w:hAnsi="Times New Roman" w:cs="Times New Roman"/>
        </w:rPr>
        <w:t>til en fast innløsnings</w:t>
      </w:r>
      <w:r>
        <w:rPr>
          <w:rFonts w:ascii="Times New Roman" w:hAnsi="Times New Roman" w:cs="Times New Roman"/>
        </w:rPr>
        <w:t xml:space="preserve">kurs for </w:t>
      </w:r>
      <w:r w:rsidRPr="0099361B">
        <w:rPr>
          <w:rFonts w:ascii="Times New Roman" w:hAnsi="Times New Roman" w:cs="Times New Roman"/>
        </w:rPr>
        <w:t xml:space="preserve">verdien av dollar </w:t>
      </w:r>
      <w:r>
        <w:rPr>
          <w:rFonts w:ascii="Times New Roman" w:hAnsi="Times New Roman" w:cs="Times New Roman"/>
        </w:rPr>
        <w:t xml:space="preserve">mot </w:t>
      </w:r>
      <w:r w:rsidRPr="0099361B">
        <w:rPr>
          <w:rFonts w:ascii="Times New Roman" w:hAnsi="Times New Roman" w:cs="Times New Roman"/>
        </w:rPr>
        <w:t>gull.</w:t>
      </w:r>
    </w:p>
    <w:p w:rsidR="00ED32E2" w:rsidRPr="0099361B" w:rsidRDefault="00ED32E2" w:rsidP="00ED32E2">
      <w:pPr>
        <w:pStyle w:val="ListParagraph"/>
        <w:numPr>
          <w:ilvl w:val="0"/>
          <w:numId w:val="7"/>
        </w:numPr>
        <w:spacing w:line="360" w:lineRule="auto"/>
        <w:jc w:val="both"/>
        <w:rPr>
          <w:rFonts w:ascii="Times New Roman" w:hAnsi="Times New Roman" w:cs="Times New Roman"/>
        </w:rPr>
      </w:pPr>
      <w:r w:rsidRPr="0099361B">
        <w:rPr>
          <w:rFonts w:ascii="Times New Roman" w:hAnsi="Times New Roman" w:cs="Times New Roman"/>
        </w:rPr>
        <w:t>De andre</w:t>
      </w:r>
      <w:r>
        <w:rPr>
          <w:rFonts w:ascii="Times New Roman" w:hAnsi="Times New Roman" w:cs="Times New Roman"/>
        </w:rPr>
        <w:t xml:space="preserve"> landene skulle sørge for at deres </w:t>
      </w:r>
      <w:r w:rsidRPr="0099361B">
        <w:rPr>
          <w:rFonts w:ascii="Times New Roman" w:hAnsi="Times New Roman" w:cs="Times New Roman"/>
        </w:rPr>
        <w:t>valutakurs</w:t>
      </w:r>
      <w:r>
        <w:rPr>
          <w:rFonts w:ascii="Times New Roman" w:hAnsi="Times New Roman" w:cs="Times New Roman"/>
        </w:rPr>
        <w:t>er stod i et nær</w:t>
      </w:r>
      <w:r w:rsidRPr="0099361B">
        <w:rPr>
          <w:rFonts w:ascii="Times New Roman" w:hAnsi="Times New Roman" w:cs="Times New Roman"/>
        </w:rPr>
        <w:t xml:space="preserve"> fast forhold (+/- 1 prosent) til dollaren.</w:t>
      </w:r>
    </w:p>
    <w:p w:rsidR="00ED32E2" w:rsidRPr="0099361B" w:rsidRDefault="00ED32E2" w:rsidP="00ED32E2">
      <w:pPr>
        <w:pStyle w:val="ListParagraph"/>
        <w:numPr>
          <w:ilvl w:val="0"/>
          <w:numId w:val="7"/>
        </w:numPr>
        <w:spacing w:line="360" w:lineRule="auto"/>
        <w:jc w:val="both"/>
        <w:rPr>
          <w:rFonts w:ascii="Times New Roman" w:hAnsi="Times New Roman" w:cs="Times New Roman"/>
        </w:rPr>
      </w:pPr>
      <w:r w:rsidRPr="0099361B">
        <w:rPr>
          <w:rFonts w:ascii="Times New Roman" w:hAnsi="Times New Roman" w:cs="Times New Roman"/>
        </w:rPr>
        <w:t>Det ble ikke lagt noen direkte restriksjoner på pengemengdeveksten til enkeltlandene</w:t>
      </w:r>
      <w:r>
        <w:rPr>
          <w:rFonts w:ascii="Times New Roman" w:hAnsi="Times New Roman" w:cs="Times New Roman"/>
        </w:rPr>
        <w:t>.</w:t>
      </w:r>
    </w:p>
    <w:p w:rsidR="00510689" w:rsidRDefault="00E75892" w:rsidP="00713126">
      <w:pPr>
        <w:spacing w:line="360" w:lineRule="auto"/>
        <w:jc w:val="both"/>
        <w:rPr>
          <w:rFonts w:ascii="Times New Roman" w:hAnsi="Times New Roman" w:cs="Times New Roman"/>
        </w:rPr>
      </w:pPr>
      <w:r w:rsidRPr="0099361B">
        <w:rPr>
          <w:rFonts w:ascii="Times New Roman" w:hAnsi="Times New Roman" w:cs="Times New Roman"/>
        </w:rPr>
        <w:t xml:space="preserve">Den første fasen av dette </w:t>
      </w:r>
      <w:r w:rsidR="00520D30">
        <w:rPr>
          <w:rFonts w:ascii="Times New Roman" w:hAnsi="Times New Roman" w:cs="Times New Roman"/>
        </w:rPr>
        <w:t>systemet</w:t>
      </w:r>
      <w:r w:rsidR="002214F9">
        <w:rPr>
          <w:rFonts w:ascii="Times New Roman" w:hAnsi="Times New Roman" w:cs="Times New Roman"/>
        </w:rPr>
        <w:t xml:space="preserve"> (1945-1957)</w:t>
      </w:r>
      <w:r w:rsidR="00D22689">
        <w:rPr>
          <w:rFonts w:ascii="Times New Roman" w:hAnsi="Times New Roman" w:cs="Times New Roman"/>
        </w:rPr>
        <w:t>,</w:t>
      </w:r>
      <w:r w:rsidR="0042287A">
        <w:rPr>
          <w:rFonts w:ascii="Times New Roman" w:hAnsi="Times New Roman" w:cs="Times New Roman"/>
        </w:rPr>
        <w:t xml:space="preserve"> </w:t>
      </w:r>
      <w:r w:rsidR="00520D30">
        <w:rPr>
          <w:rFonts w:ascii="Times New Roman" w:hAnsi="Times New Roman" w:cs="Times New Roman"/>
        </w:rPr>
        <w:t xml:space="preserve">blir </w:t>
      </w:r>
      <w:r w:rsidR="006F0F32">
        <w:rPr>
          <w:rFonts w:ascii="Times New Roman" w:hAnsi="Times New Roman" w:cs="Times New Roman"/>
        </w:rPr>
        <w:t xml:space="preserve">vanligvis </w:t>
      </w:r>
      <w:r w:rsidR="00520D30">
        <w:rPr>
          <w:rFonts w:ascii="Times New Roman" w:hAnsi="Times New Roman" w:cs="Times New Roman"/>
        </w:rPr>
        <w:t>betegnet</w:t>
      </w:r>
      <w:r w:rsidR="007A35AA">
        <w:rPr>
          <w:rFonts w:ascii="Times New Roman" w:hAnsi="Times New Roman" w:cs="Times New Roman"/>
        </w:rPr>
        <w:t xml:space="preserve"> </w:t>
      </w:r>
      <w:r w:rsidRPr="0099361B">
        <w:rPr>
          <w:rFonts w:ascii="Times New Roman" w:hAnsi="Times New Roman" w:cs="Times New Roman"/>
        </w:rPr>
        <w:t xml:space="preserve">som noenlunde vellykket. </w:t>
      </w:r>
      <w:r w:rsidR="004A2BD0" w:rsidRPr="0099361B">
        <w:rPr>
          <w:rFonts w:ascii="Times New Roman" w:hAnsi="Times New Roman" w:cs="Times New Roman"/>
        </w:rPr>
        <w:t xml:space="preserve"> Fra 1958</w:t>
      </w:r>
      <w:r w:rsidR="00D95A8B" w:rsidRPr="0099361B">
        <w:rPr>
          <w:rFonts w:ascii="Times New Roman" w:hAnsi="Times New Roman" w:cs="Times New Roman"/>
        </w:rPr>
        <w:t xml:space="preserve"> og </w:t>
      </w:r>
      <w:r w:rsidR="002214F9">
        <w:rPr>
          <w:rFonts w:ascii="Times New Roman" w:hAnsi="Times New Roman" w:cs="Times New Roman"/>
        </w:rPr>
        <w:t xml:space="preserve">utover </w:t>
      </w:r>
      <w:r w:rsidR="00D95A8B" w:rsidRPr="0099361B">
        <w:rPr>
          <w:rFonts w:ascii="Times New Roman" w:hAnsi="Times New Roman" w:cs="Times New Roman"/>
        </w:rPr>
        <w:t>oppstod det</w:t>
      </w:r>
      <w:r w:rsidR="00920F59">
        <w:rPr>
          <w:rFonts w:ascii="Times New Roman" w:hAnsi="Times New Roman" w:cs="Times New Roman"/>
        </w:rPr>
        <w:t xml:space="preserve"> </w:t>
      </w:r>
      <w:r w:rsidR="002214F9" w:rsidRPr="0099361B">
        <w:rPr>
          <w:rFonts w:ascii="Times New Roman" w:hAnsi="Times New Roman" w:cs="Times New Roman"/>
        </w:rPr>
        <w:t>derimot betydelige ubalanser</w:t>
      </w:r>
      <w:r w:rsidR="002214F9">
        <w:rPr>
          <w:rFonts w:ascii="Times New Roman" w:hAnsi="Times New Roman" w:cs="Times New Roman"/>
        </w:rPr>
        <w:t xml:space="preserve"> </w:t>
      </w:r>
      <w:r w:rsidR="00920F59">
        <w:rPr>
          <w:rFonts w:ascii="Times New Roman" w:hAnsi="Times New Roman" w:cs="Times New Roman"/>
        </w:rPr>
        <w:t>i</w:t>
      </w:r>
      <w:r w:rsidR="002214F9">
        <w:rPr>
          <w:rFonts w:ascii="Times New Roman" w:hAnsi="Times New Roman" w:cs="Times New Roman"/>
        </w:rPr>
        <w:t xml:space="preserve"> </w:t>
      </w:r>
      <w:r w:rsidR="00920F59">
        <w:rPr>
          <w:rFonts w:ascii="Times New Roman" w:hAnsi="Times New Roman" w:cs="Times New Roman"/>
        </w:rPr>
        <w:t xml:space="preserve">systemet. </w:t>
      </w:r>
      <w:r w:rsidR="004A2BD0" w:rsidRPr="0099361B">
        <w:rPr>
          <w:rFonts w:ascii="Times New Roman" w:hAnsi="Times New Roman" w:cs="Times New Roman"/>
        </w:rPr>
        <w:t xml:space="preserve">For å </w:t>
      </w:r>
      <w:r w:rsidR="00920F59">
        <w:rPr>
          <w:rFonts w:ascii="Times New Roman" w:hAnsi="Times New Roman" w:cs="Times New Roman"/>
        </w:rPr>
        <w:t>forstå</w:t>
      </w:r>
      <w:r w:rsidR="00611360">
        <w:rPr>
          <w:rFonts w:ascii="Times New Roman" w:hAnsi="Times New Roman" w:cs="Times New Roman"/>
        </w:rPr>
        <w:t xml:space="preserve"> drivkreftene bak </w:t>
      </w:r>
      <w:bookmarkStart w:id="5" w:name="_GoBack"/>
      <w:bookmarkEnd w:id="5"/>
      <w:r w:rsidR="00611360">
        <w:rPr>
          <w:rFonts w:ascii="Times New Roman" w:hAnsi="Times New Roman" w:cs="Times New Roman"/>
        </w:rPr>
        <w:t xml:space="preserve">disse </w:t>
      </w:r>
      <w:r w:rsidR="00902B93">
        <w:rPr>
          <w:rFonts w:ascii="Times New Roman" w:hAnsi="Times New Roman" w:cs="Times New Roman"/>
        </w:rPr>
        <w:t>ubalansene</w:t>
      </w:r>
      <w:r w:rsidR="0042287A">
        <w:rPr>
          <w:rFonts w:ascii="Times New Roman" w:hAnsi="Times New Roman" w:cs="Times New Roman"/>
        </w:rPr>
        <w:t xml:space="preserve">, </w:t>
      </w:r>
      <w:r w:rsidR="00611360">
        <w:rPr>
          <w:rFonts w:ascii="Times New Roman" w:hAnsi="Times New Roman" w:cs="Times New Roman"/>
        </w:rPr>
        <w:t xml:space="preserve">er det nødvendig å forstå </w:t>
      </w:r>
      <w:r w:rsidR="00440433">
        <w:rPr>
          <w:rFonts w:ascii="Times New Roman" w:hAnsi="Times New Roman" w:cs="Times New Roman"/>
        </w:rPr>
        <w:t>hvordan</w:t>
      </w:r>
      <w:r w:rsidR="001841A4">
        <w:rPr>
          <w:rFonts w:ascii="Times New Roman" w:hAnsi="Times New Roman" w:cs="Times New Roman"/>
        </w:rPr>
        <w:t xml:space="preserve"> penger</w:t>
      </w:r>
      <w:r w:rsidR="0039084D">
        <w:rPr>
          <w:rFonts w:ascii="Times New Roman" w:hAnsi="Times New Roman" w:cs="Times New Roman"/>
        </w:rPr>
        <w:t xml:space="preserve"> skapt i et </w:t>
      </w:r>
      <w:r w:rsidR="001841A4">
        <w:rPr>
          <w:rFonts w:ascii="Times New Roman" w:hAnsi="Times New Roman" w:cs="Times New Roman"/>
        </w:rPr>
        <w:t>land</w:t>
      </w:r>
      <w:r w:rsidR="0042287A">
        <w:rPr>
          <w:rFonts w:ascii="Times New Roman" w:hAnsi="Times New Roman" w:cs="Times New Roman"/>
        </w:rPr>
        <w:t xml:space="preserve"> </w:t>
      </w:r>
      <w:r w:rsidR="007A35AA">
        <w:rPr>
          <w:rFonts w:ascii="Times New Roman" w:hAnsi="Times New Roman" w:cs="Times New Roman"/>
        </w:rPr>
        <w:t>tilfaller et</w:t>
      </w:r>
      <w:r w:rsidR="00440433">
        <w:rPr>
          <w:rFonts w:ascii="Times New Roman" w:hAnsi="Times New Roman" w:cs="Times New Roman"/>
        </w:rPr>
        <w:t xml:space="preserve"> annet lands </w:t>
      </w:r>
      <w:r w:rsidR="007A35AA">
        <w:rPr>
          <w:rFonts w:ascii="Times New Roman" w:hAnsi="Times New Roman" w:cs="Times New Roman"/>
        </w:rPr>
        <w:t xml:space="preserve">sin </w:t>
      </w:r>
      <w:r w:rsidR="00440433">
        <w:rPr>
          <w:rFonts w:ascii="Times New Roman" w:hAnsi="Times New Roman" w:cs="Times New Roman"/>
        </w:rPr>
        <w:t xml:space="preserve">økonomi. </w:t>
      </w:r>
      <w:r w:rsidR="001F1A33">
        <w:rPr>
          <w:rFonts w:ascii="Times New Roman" w:hAnsi="Times New Roman" w:cs="Times New Roman"/>
        </w:rPr>
        <w:t>Figur 4</w:t>
      </w:r>
      <w:r w:rsidR="00510689">
        <w:rPr>
          <w:rFonts w:ascii="Times New Roman" w:hAnsi="Times New Roman" w:cs="Times New Roman"/>
        </w:rPr>
        <w:t xml:space="preserve"> viser en kortfattet beskrivelse av en slik </w:t>
      </w:r>
      <w:r w:rsidR="00440433">
        <w:rPr>
          <w:rFonts w:ascii="Times New Roman" w:hAnsi="Times New Roman" w:cs="Times New Roman"/>
        </w:rPr>
        <w:t>prosess</w:t>
      </w:r>
      <w:r w:rsidR="00510689">
        <w:rPr>
          <w:rFonts w:ascii="Times New Roman" w:hAnsi="Times New Roman" w:cs="Times New Roman"/>
        </w:rPr>
        <w:t>.</w:t>
      </w:r>
    </w:p>
    <w:p w:rsidR="004D32F1" w:rsidRDefault="004D32F1" w:rsidP="004D32F1">
      <w:pPr>
        <w:pStyle w:val="Caption"/>
        <w:keepNext/>
        <w:jc w:val="both"/>
      </w:pPr>
      <w:r>
        <w:t xml:space="preserve">Figur </w:t>
      </w:r>
      <w:r>
        <w:fldChar w:fldCharType="begin"/>
      </w:r>
      <w:r>
        <w:instrText xml:space="preserve"> SEQ Figur \* ARABIC </w:instrText>
      </w:r>
      <w:r>
        <w:fldChar w:fldCharType="separate"/>
      </w:r>
      <w:r>
        <w:rPr>
          <w:noProof/>
        </w:rPr>
        <w:t>4</w:t>
      </w:r>
      <w:r>
        <w:rPr>
          <w:noProof/>
        </w:rPr>
        <w:fldChar w:fldCharType="end"/>
      </w:r>
      <w:r>
        <w:rPr>
          <w:rFonts w:ascii="Times New Roman" w:hAnsi="Times New Roman" w:cs="Times New Roman"/>
        </w:rPr>
        <w:t xml:space="preserve">: Penger utenfor landets grenser under </w:t>
      </w:r>
      <w:proofErr w:type="spellStart"/>
      <w:r>
        <w:t>Bretton</w:t>
      </w:r>
      <w:proofErr w:type="spellEnd"/>
      <w:r>
        <w:t xml:space="preserve"> Woods-systemet. Forårsaket her av en økning i basispenger. </w:t>
      </w:r>
    </w:p>
    <w:p w:rsidR="00A31CCC" w:rsidRDefault="007C7B48" w:rsidP="004D32F1">
      <w:pPr>
        <w:spacing w:line="360" w:lineRule="auto"/>
        <w:jc w:val="both"/>
        <w:rPr>
          <w:rFonts w:ascii="Times New Roman" w:hAnsi="Times New Roman" w:cs="Times New Roman"/>
        </w:rPr>
      </w:pPr>
      <w:r>
        <w:rPr>
          <w:noProof/>
        </w:rPr>
        <w:object w:dxaOrig="9390" w:dyaOrig="75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pt;height:295.5pt" o:ole="">
            <v:imagedata r:id="rId12" o:title=""/>
          </v:shape>
          <o:OLEObject Type="Link" ProgID="Excel.SheetMacroEnabled.12" ShapeID="_x0000_i1025" DrawAspect="Content" r:id="rId13" UpdateMode="Always">
            <o:LinkType>Picture</o:LinkType>
            <o:LockedField>false</o:LockedField>
          </o:OLEObject>
        </w:object>
      </w:r>
    </w:p>
    <w:p w:rsidR="00FD6CC3" w:rsidRDefault="00440433" w:rsidP="00713126">
      <w:pPr>
        <w:spacing w:line="360" w:lineRule="auto"/>
        <w:jc w:val="both"/>
        <w:rPr>
          <w:rFonts w:ascii="Times New Roman" w:hAnsi="Times New Roman" w:cs="Times New Roman"/>
        </w:rPr>
      </w:pPr>
      <w:r>
        <w:lastRenderedPageBreak/>
        <w:t xml:space="preserve">Det er her antatt </w:t>
      </w:r>
      <w:r w:rsidR="00510689">
        <w:t xml:space="preserve">at økonomiene </w:t>
      </w:r>
      <w:r w:rsidR="002214F9">
        <w:rPr>
          <w:rFonts w:ascii="Times New Roman" w:hAnsi="Times New Roman" w:cs="Times New Roman"/>
        </w:rPr>
        <w:t xml:space="preserve">til USA og Vest-Tyskland </w:t>
      </w:r>
      <w:r w:rsidR="00510689">
        <w:rPr>
          <w:rFonts w:ascii="Times New Roman" w:hAnsi="Times New Roman" w:cs="Times New Roman"/>
        </w:rPr>
        <w:t xml:space="preserve">lar seg representere ved en husholdning, </w:t>
      </w:r>
      <w:r w:rsidR="0042287A">
        <w:rPr>
          <w:rFonts w:ascii="Times New Roman" w:hAnsi="Times New Roman" w:cs="Times New Roman"/>
        </w:rPr>
        <w:t>en forretningsbank</w:t>
      </w:r>
      <w:r w:rsidR="00510689">
        <w:rPr>
          <w:rFonts w:ascii="Times New Roman" w:hAnsi="Times New Roman" w:cs="Times New Roman"/>
        </w:rPr>
        <w:t xml:space="preserve"> og en nasjonal sentralbank </w:t>
      </w:r>
      <w:r w:rsidR="008A3B34" w:rsidRPr="0099361B">
        <w:rPr>
          <w:rFonts w:ascii="Times New Roman" w:hAnsi="Times New Roman" w:cs="Times New Roman"/>
        </w:rPr>
        <w:t>(</w:t>
      </w:r>
      <w:r w:rsidR="00902B93">
        <w:rPr>
          <w:rFonts w:ascii="Times New Roman" w:hAnsi="Times New Roman" w:cs="Times New Roman"/>
        </w:rPr>
        <w:t>Federal R</w:t>
      </w:r>
      <w:r w:rsidR="004A2BD0" w:rsidRPr="0099361B">
        <w:rPr>
          <w:rFonts w:ascii="Times New Roman" w:hAnsi="Times New Roman" w:cs="Times New Roman"/>
        </w:rPr>
        <w:t>eserve</w:t>
      </w:r>
      <w:r>
        <w:rPr>
          <w:rFonts w:ascii="Times New Roman" w:hAnsi="Times New Roman" w:cs="Times New Roman"/>
        </w:rPr>
        <w:t xml:space="preserve"> [FED]</w:t>
      </w:r>
      <w:r w:rsidR="004A2BD0" w:rsidRPr="0099361B">
        <w:rPr>
          <w:rFonts w:ascii="Times New Roman" w:hAnsi="Times New Roman" w:cs="Times New Roman"/>
        </w:rPr>
        <w:t xml:space="preserve"> for USA og Bun</w:t>
      </w:r>
      <w:r w:rsidR="008A3B34" w:rsidRPr="0099361B">
        <w:rPr>
          <w:rFonts w:ascii="Times New Roman" w:hAnsi="Times New Roman" w:cs="Times New Roman"/>
        </w:rPr>
        <w:t>d</w:t>
      </w:r>
      <w:r w:rsidR="004A2BD0" w:rsidRPr="0099361B">
        <w:rPr>
          <w:rFonts w:ascii="Times New Roman" w:hAnsi="Times New Roman" w:cs="Times New Roman"/>
        </w:rPr>
        <w:t>esbank for Vest-Tyskland</w:t>
      </w:r>
      <w:r w:rsidR="008A3B34" w:rsidRPr="0099361B">
        <w:rPr>
          <w:rFonts w:ascii="Times New Roman" w:hAnsi="Times New Roman" w:cs="Times New Roman"/>
        </w:rPr>
        <w:t>)</w:t>
      </w:r>
      <w:r w:rsidR="004A2BD0" w:rsidRPr="0099361B">
        <w:rPr>
          <w:rFonts w:ascii="Times New Roman" w:hAnsi="Times New Roman" w:cs="Times New Roman"/>
        </w:rPr>
        <w:t xml:space="preserve">. </w:t>
      </w:r>
      <w:r w:rsidR="00510689">
        <w:rPr>
          <w:rFonts w:ascii="Times New Roman" w:hAnsi="Times New Roman" w:cs="Times New Roman"/>
        </w:rPr>
        <w:t xml:space="preserve">Tallene som inngår i </w:t>
      </w:r>
      <w:r w:rsidR="004A2BD0" w:rsidRPr="0099361B">
        <w:rPr>
          <w:rFonts w:ascii="Times New Roman" w:hAnsi="Times New Roman" w:cs="Times New Roman"/>
        </w:rPr>
        <w:t>balansen</w:t>
      </w:r>
      <w:r w:rsidR="00510689">
        <w:rPr>
          <w:rFonts w:ascii="Times New Roman" w:hAnsi="Times New Roman" w:cs="Times New Roman"/>
        </w:rPr>
        <w:t>e</w:t>
      </w:r>
      <w:r>
        <w:rPr>
          <w:rFonts w:ascii="Times New Roman" w:hAnsi="Times New Roman" w:cs="Times New Roman"/>
        </w:rPr>
        <w:t xml:space="preserve"> i figur 4 </w:t>
      </w:r>
      <w:r w:rsidR="00510689">
        <w:rPr>
          <w:rFonts w:ascii="Times New Roman" w:hAnsi="Times New Roman" w:cs="Times New Roman"/>
        </w:rPr>
        <w:t xml:space="preserve">gir </w:t>
      </w:r>
      <w:r w:rsidR="00902B93">
        <w:rPr>
          <w:rFonts w:ascii="Times New Roman" w:hAnsi="Times New Roman" w:cs="Times New Roman"/>
        </w:rPr>
        <w:t xml:space="preserve">uttrykk for endringer. </w:t>
      </w:r>
      <w:r w:rsidR="00510689">
        <w:rPr>
          <w:rFonts w:ascii="Times New Roman" w:hAnsi="Times New Roman" w:cs="Times New Roman"/>
        </w:rPr>
        <w:t>De er ment å illustrere</w:t>
      </w:r>
      <w:r w:rsidR="0042287A">
        <w:rPr>
          <w:rFonts w:ascii="Times New Roman" w:hAnsi="Times New Roman" w:cs="Times New Roman"/>
        </w:rPr>
        <w:t>,</w:t>
      </w:r>
      <w:r w:rsidR="00510689">
        <w:rPr>
          <w:rFonts w:ascii="Times New Roman" w:hAnsi="Times New Roman" w:cs="Times New Roman"/>
        </w:rPr>
        <w:t xml:space="preserve"> </w:t>
      </w:r>
      <w:r w:rsidR="00510689" w:rsidRPr="0099361B">
        <w:rPr>
          <w:rFonts w:ascii="Times New Roman" w:hAnsi="Times New Roman" w:cs="Times New Roman"/>
        </w:rPr>
        <w:t>gjennom en</w:t>
      </w:r>
      <w:r>
        <w:rPr>
          <w:rFonts w:ascii="Times New Roman" w:hAnsi="Times New Roman" w:cs="Times New Roman"/>
        </w:rPr>
        <w:t xml:space="preserve"> transaksjonskjede</w:t>
      </w:r>
      <w:r w:rsidR="0042287A">
        <w:rPr>
          <w:rFonts w:ascii="Times New Roman" w:hAnsi="Times New Roman" w:cs="Times New Roman"/>
        </w:rPr>
        <w:t xml:space="preserve">, </w:t>
      </w:r>
      <w:r w:rsidR="00510689">
        <w:rPr>
          <w:rFonts w:ascii="Times New Roman" w:hAnsi="Times New Roman" w:cs="Times New Roman"/>
        </w:rPr>
        <w:t xml:space="preserve">hvordan </w:t>
      </w:r>
      <w:r w:rsidR="00510689" w:rsidRPr="0099361B">
        <w:rPr>
          <w:rFonts w:ascii="Times New Roman" w:hAnsi="Times New Roman" w:cs="Times New Roman"/>
        </w:rPr>
        <w:t>det er mulig for en husholdning</w:t>
      </w:r>
      <w:r w:rsidR="00510689">
        <w:rPr>
          <w:rFonts w:ascii="Times New Roman" w:hAnsi="Times New Roman" w:cs="Times New Roman"/>
        </w:rPr>
        <w:t xml:space="preserve"> i USA</w:t>
      </w:r>
      <w:r>
        <w:rPr>
          <w:rFonts w:ascii="Times New Roman" w:hAnsi="Times New Roman" w:cs="Times New Roman"/>
        </w:rPr>
        <w:t>,</w:t>
      </w:r>
      <w:r w:rsidR="00510689">
        <w:rPr>
          <w:rFonts w:ascii="Times New Roman" w:hAnsi="Times New Roman" w:cs="Times New Roman"/>
        </w:rPr>
        <w:t xml:space="preserve"> </w:t>
      </w:r>
      <w:r w:rsidR="007A35AA">
        <w:rPr>
          <w:rFonts w:ascii="Times New Roman" w:hAnsi="Times New Roman" w:cs="Times New Roman"/>
        </w:rPr>
        <w:t xml:space="preserve">som en følge av pengetrykking fra </w:t>
      </w:r>
      <w:r w:rsidR="00510689" w:rsidRPr="0099361B">
        <w:rPr>
          <w:rFonts w:ascii="Times New Roman" w:hAnsi="Times New Roman" w:cs="Times New Roman"/>
        </w:rPr>
        <w:t>FED</w:t>
      </w:r>
      <w:r>
        <w:rPr>
          <w:rFonts w:ascii="Times New Roman" w:hAnsi="Times New Roman" w:cs="Times New Roman"/>
        </w:rPr>
        <w:t xml:space="preserve">, </w:t>
      </w:r>
      <w:r w:rsidR="00510689" w:rsidRPr="0099361B">
        <w:rPr>
          <w:rFonts w:ascii="Times New Roman" w:hAnsi="Times New Roman" w:cs="Times New Roman"/>
        </w:rPr>
        <w:t>importere varer og tjenester samt foreta kapitalinvesteringer i</w:t>
      </w:r>
      <w:r w:rsidR="00510689">
        <w:rPr>
          <w:rFonts w:ascii="Times New Roman" w:hAnsi="Times New Roman" w:cs="Times New Roman"/>
        </w:rPr>
        <w:t xml:space="preserve"> Vest-Tyskland. </w:t>
      </w:r>
    </w:p>
    <w:p w:rsidR="00ED32E2" w:rsidRDefault="00440433" w:rsidP="00713126">
      <w:pPr>
        <w:spacing w:line="360" w:lineRule="auto"/>
        <w:jc w:val="both"/>
        <w:rPr>
          <w:rFonts w:ascii="Times New Roman" w:hAnsi="Times New Roman" w:cs="Times New Roman"/>
        </w:rPr>
      </w:pPr>
      <w:r>
        <w:rPr>
          <w:rFonts w:ascii="Times New Roman" w:hAnsi="Times New Roman" w:cs="Times New Roman"/>
        </w:rPr>
        <w:t>Transaksjonskjeden starter</w:t>
      </w:r>
      <w:r w:rsidR="00510689">
        <w:rPr>
          <w:rFonts w:ascii="Times New Roman" w:hAnsi="Times New Roman" w:cs="Times New Roman"/>
        </w:rPr>
        <w:t xml:space="preserve"> ved at</w:t>
      </w:r>
      <w:r w:rsidR="00902B93">
        <w:rPr>
          <w:rFonts w:ascii="Times New Roman" w:hAnsi="Times New Roman" w:cs="Times New Roman"/>
        </w:rPr>
        <w:t xml:space="preserve"> </w:t>
      </w:r>
      <w:r>
        <w:rPr>
          <w:rFonts w:ascii="Times New Roman" w:hAnsi="Times New Roman" w:cs="Times New Roman"/>
        </w:rPr>
        <w:t xml:space="preserve">FED </w:t>
      </w:r>
      <w:r w:rsidR="00F56FF8" w:rsidRPr="0099361B">
        <w:rPr>
          <w:rFonts w:ascii="Times New Roman" w:hAnsi="Times New Roman" w:cs="Times New Roman"/>
        </w:rPr>
        <w:t xml:space="preserve">trykker opp </w:t>
      </w:r>
      <w:r w:rsidR="00A32421" w:rsidRPr="0099361B">
        <w:rPr>
          <w:rFonts w:ascii="Times New Roman" w:hAnsi="Times New Roman" w:cs="Times New Roman"/>
        </w:rPr>
        <w:t xml:space="preserve">penger </w:t>
      </w:r>
      <w:r w:rsidR="00F56FF8" w:rsidRPr="0099361B">
        <w:rPr>
          <w:rFonts w:ascii="Times New Roman" w:hAnsi="Times New Roman" w:cs="Times New Roman"/>
        </w:rPr>
        <w:t xml:space="preserve">tilsvarende et beløp på </w:t>
      </w:r>
      <w:r w:rsidR="00156DCB" w:rsidRPr="0099361B">
        <w:rPr>
          <w:rFonts w:ascii="Times New Roman" w:hAnsi="Times New Roman" w:cs="Times New Roman"/>
        </w:rPr>
        <w:t>$</w:t>
      </w:r>
      <w:r w:rsidR="00A32421" w:rsidRPr="0099361B">
        <w:rPr>
          <w:rFonts w:ascii="Times New Roman" w:hAnsi="Times New Roman" w:cs="Times New Roman"/>
        </w:rPr>
        <w:t>100.</w:t>
      </w:r>
      <w:r>
        <w:rPr>
          <w:rFonts w:ascii="Times New Roman" w:hAnsi="Times New Roman" w:cs="Times New Roman"/>
        </w:rPr>
        <w:t xml:space="preserve"> </w:t>
      </w:r>
      <w:r w:rsidR="00AB73C6" w:rsidRPr="0099361B">
        <w:rPr>
          <w:rFonts w:ascii="Times New Roman" w:hAnsi="Times New Roman" w:cs="Times New Roman"/>
        </w:rPr>
        <w:t xml:space="preserve">Sentralbankens to hovedkanaler for å påvirke </w:t>
      </w:r>
      <w:r w:rsidR="00AB73C6">
        <w:rPr>
          <w:rFonts w:ascii="Times New Roman" w:hAnsi="Times New Roman" w:cs="Times New Roman"/>
        </w:rPr>
        <w:t>real</w:t>
      </w:r>
      <w:r w:rsidR="00AB73C6" w:rsidRPr="0099361B">
        <w:rPr>
          <w:rFonts w:ascii="Times New Roman" w:hAnsi="Times New Roman" w:cs="Times New Roman"/>
        </w:rPr>
        <w:t>økonomien går gjennom</w:t>
      </w:r>
      <w:r w:rsidR="007A35AA">
        <w:rPr>
          <w:rFonts w:ascii="Times New Roman" w:hAnsi="Times New Roman" w:cs="Times New Roman"/>
        </w:rPr>
        <w:t xml:space="preserve"> </w:t>
      </w:r>
      <w:r w:rsidR="00C46D55">
        <w:rPr>
          <w:rFonts w:ascii="Times New Roman" w:hAnsi="Times New Roman" w:cs="Times New Roman"/>
        </w:rPr>
        <w:t>tilbud av refinansieringslån</w:t>
      </w:r>
      <w:r w:rsidR="007A35AA">
        <w:rPr>
          <w:rFonts w:ascii="Times New Roman" w:hAnsi="Times New Roman" w:cs="Times New Roman"/>
        </w:rPr>
        <w:t xml:space="preserve"> til forretningsbankene og </w:t>
      </w:r>
      <w:r w:rsidR="00AB73C6" w:rsidRPr="0099361B">
        <w:rPr>
          <w:rFonts w:ascii="Times New Roman" w:hAnsi="Times New Roman" w:cs="Times New Roman"/>
        </w:rPr>
        <w:t xml:space="preserve">åpne markedsoperasjoner. </w:t>
      </w:r>
      <w:r w:rsidR="007A35AA">
        <w:rPr>
          <w:rFonts w:ascii="Times New Roman" w:hAnsi="Times New Roman" w:cs="Times New Roman"/>
        </w:rPr>
        <w:t xml:space="preserve">I figur 4 tenker </w:t>
      </w:r>
      <w:r w:rsidR="00523EAD">
        <w:rPr>
          <w:rFonts w:ascii="Times New Roman" w:hAnsi="Times New Roman" w:cs="Times New Roman"/>
        </w:rPr>
        <w:t xml:space="preserve">vi </w:t>
      </w:r>
      <w:r w:rsidR="007A35AA">
        <w:rPr>
          <w:rFonts w:ascii="Times New Roman" w:hAnsi="Times New Roman" w:cs="Times New Roman"/>
        </w:rPr>
        <w:t>oss at som et resultat av åpne markedsoperasjoner</w:t>
      </w:r>
      <w:r w:rsidR="00370D23">
        <w:rPr>
          <w:rFonts w:ascii="Times New Roman" w:hAnsi="Times New Roman" w:cs="Times New Roman"/>
        </w:rPr>
        <w:t>,</w:t>
      </w:r>
      <w:r w:rsidR="007A35AA">
        <w:rPr>
          <w:rFonts w:ascii="Times New Roman" w:hAnsi="Times New Roman" w:cs="Times New Roman"/>
        </w:rPr>
        <w:t xml:space="preserve"> får husholdningen tilført likvider på </w:t>
      </w:r>
      <w:r w:rsidR="00156DCB">
        <w:rPr>
          <w:rFonts w:ascii="Times New Roman" w:hAnsi="Times New Roman" w:cs="Times New Roman"/>
        </w:rPr>
        <w:t>$</w:t>
      </w:r>
      <w:r w:rsidR="007A35AA">
        <w:rPr>
          <w:rFonts w:ascii="Times New Roman" w:hAnsi="Times New Roman" w:cs="Times New Roman"/>
        </w:rPr>
        <w:t xml:space="preserve">25 basert på salg av egen beholdning av statsobligasjoner. </w:t>
      </w:r>
      <w:r w:rsidR="00AB73C6">
        <w:rPr>
          <w:rFonts w:ascii="Times New Roman" w:hAnsi="Times New Roman" w:cs="Times New Roman"/>
        </w:rPr>
        <w:t>Husholdningen får vi</w:t>
      </w:r>
      <w:r w:rsidR="007A35AA">
        <w:rPr>
          <w:rFonts w:ascii="Times New Roman" w:hAnsi="Times New Roman" w:cs="Times New Roman"/>
        </w:rPr>
        <w:t>dere tilga</w:t>
      </w:r>
      <w:r>
        <w:rPr>
          <w:rFonts w:ascii="Times New Roman" w:hAnsi="Times New Roman" w:cs="Times New Roman"/>
        </w:rPr>
        <w:t>n</w:t>
      </w:r>
      <w:r w:rsidR="007A35AA">
        <w:rPr>
          <w:rFonts w:ascii="Times New Roman" w:hAnsi="Times New Roman" w:cs="Times New Roman"/>
        </w:rPr>
        <w:t>g</w:t>
      </w:r>
      <w:r>
        <w:rPr>
          <w:rFonts w:ascii="Times New Roman" w:hAnsi="Times New Roman" w:cs="Times New Roman"/>
        </w:rPr>
        <w:t xml:space="preserve"> til et lån på </w:t>
      </w:r>
      <w:r w:rsidR="00156DCB">
        <w:rPr>
          <w:rFonts w:ascii="Times New Roman" w:hAnsi="Times New Roman" w:cs="Times New Roman"/>
        </w:rPr>
        <w:t>$</w:t>
      </w:r>
      <w:r>
        <w:rPr>
          <w:rFonts w:ascii="Times New Roman" w:hAnsi="Times New Roman" w:cs="Times New Roman"/>
        </w:rPr>
        <w:t xml:space="preserve">75 </w:t>
      </w:r>
      <w:r w:rsidR="00AB73C6">
        <w:rPr>
          <w:rFonts w:ascii="Times New Roman" w:hAnsi="Times New Roman" w:cs="Times New Roman"/>
        </w:rPr>
        <w:t>gjennom sin forretningsbank.</w:t>
      </w:r>
      <w:r w:rsidR="00DF7489">
        <w:rPr>
          <w:rFonts w:ascii="Times New Roman" w:hAnsi="Times New Roman" w:cs="Times New Roman"/>
        </w:rPr>
        <w:t xml:space="preserve"> </w:t>
      </w:r>
      <w:r w:rsidR="001841A4">
        <w:rPr>
          <w:rFonts w:ascii="Times New Roman" w:hAnsi="Times New Roman" w:cs="Times New Roman"/>
        </w:rPr>
        <w:t>F</w:t>
      </w:r>
      <w:r w:rsidR="00AB73C6">
        <w:rPr>
          <w:rFonts w:ascii="Times New Roman" w:hAnsi="Times New Roman" w:cs="Times New Roman"/>
        </w:rPr>
        <w:t>orretningsbanken på sin side</w:t>
      </w:r>
      <w:r w:rsidR="001841A4">
        <w:rPr>
          <w:rFonts w:ascii="Times New Roman" w:hAnsi="Times New Roman" w:cs="Times New Roman"/>
        </w:rPr>
        <w:t xml:space="preserve"> </w:t>
      </w:r>
      <w:r w:rsidR="007A35AA">
        <w:rPr>
          <w:rFonts w:ascii="Times New Roman" w:hAnsi="Times New Roman" w:cs="Times New Roman"/>
        </w:rPr>
        <w:t xml:space="preserve">finansierer </w:t>
      </w:r>
      <w:r w:rsidR="001841A4">
        <w:rPr>
          <w:rFonts w:ascii="Times New Roman" w:hAnsi="Times New Roman" w:cs="Times New Roman"/>
        </w:rPr>
        <w:t xml:space="preserve">dette lånet </w:t>
      </w:r>
      <w:r w:rsidR="00AB73C6">
        <w:rPr>
          <w:rFonts w:ascii="Times New Roman" w:hAnsi="Times New Roman" w:cs="Times New Roman"/>
        </w:rPr>
        <w:t xml:space="preserve">gjennom et refinansieringslån i sentralbanken. </w:t>
      </w:r>
      <w:r w:rsidR="007A35AA">
        <w:rPr>
          <w:rFonts w:ascii="Times New Roman" w:hAnsi="Times New Roman" w:cs="Times New Roman"/>
        </w:rPr>
        <w:t xml:space="preserve">Etter disse transaksjonene </w:t>
      </w:r>
      <w:r w:rsidR="00AB73C6">
        <w:rPr>
          <w:rFonts w:ascii="Times New Roman" w:hAnsi="Times New Roman" w:cs="Times New Roman"/>
        </w:rPr>
        <w:t>står husholdningen igjen med en økning i likvide midl</w:t>
      </w:r>
      <w:r w:rsidR="00FD7912">
        <w:rPr>
          <w:rFonts w:ascii="Times New Roman" w:hAnsi="Times New Roman" w:cs="Times New Roman"/>
        </w:rPr>
        <w:t>er på 100$</w:t>
      </w:r>
    </w:p>
    <w:p w:rsidR="003C6406" w:rsidRDefault="00FD7912" w:rsidP="00713126">
      <w:pPr>
        <w:spacing w:line="360" w:lineRule="auto"/>
        <w:jc w:val="both"/>
        <w:rPr>
          <w:rFonts w:ascii="Times New Roman" w:hAnsi="Times New Roman" w:cs="Times New Roman"/>
        </w:rPr>
      </w:pPr>
      <w:r>
        <w:rPr>
          <w:rFonts w:ascii="Times New Roman" w:hAnsi="Times New Roman" w:cs="Times New Roman"/>
        </w:rPr>
        <w:t>Den andelen av</w:t>
      </w:r>
      <w:r w:rsidR="007A35AA">
        <w:rPr>
          <w:rFonts w:ascii="Times New Roman" w:hAnsi="Times New Roman" w:cs="Times New Roman"/>
        </w:rPr>
        <w:t xml:space="preserve"> økningen i </w:t>
      </w:r>
      <w:r>
        <w:rPr>
          <w:rFonts w:ascii="Times New Roman" w:hAnsi="Times New Roman" w:cs="Times New Roman"/>
        </w:rPr>
        <w:t xml:space="preserve">basispengemengden </w:t>
      </w:r>
      <w:r w:rsidR="00402B52" w:rsidRPr="0099361B">
        <w:rPr>
          <w:rFonts w:ascii="Times New Roman" w:hAnsi="Times New Roman" w:cs="Times New Roman"/>
        </w:rPr>
        <w:t>som benyttes i transaksjoner med et annet land</w:t>
      </w:r>
      <w:r w:rsidR="00611360">
        <w:rPr>
          <w:rFonts w:ascii="Times New Roman" w:hAnsi="Times New Roman" w:cs="Times New Roman"/>
        </w:rPr>
        <w:t xml:space="preserve">, </w:t>
      </w:r>
      <w:r w:rsidR="00ED32E2">
        <w:rPr>
          <w:rFonts w:ascii="Times New Roman" w:hAnsi="Times New Roman" w:cs="Times New Roman"/>
        </w:rPr>
        <w:t xml:space="preserve">kaller vi </w:t>
      </w:r>
      <w:r w:rsidR="00DF7489" w:rsidRPr="001841A4">
        <w:rPr>
          <w:rFonts w:ascii="Times New Roman" w:hAnsi="Times New Roman" w:cs="Times New Roman"/>
          <w:i/>
        </w:rPr>
        <w:t>penger utenfor landets grenser</w:t>
      </w:r>
      <w:r w:rsidR="00DF7489">
        <w:rPr>
          <w:rFonts w:ascii="Times New Roman" w:hAnsi="Times New Roman" w:cs="Times New Roman"/>
        </w:rPr>
        <w:t xml:space="preserve">. </w:t>
      </w:r>
      <w:r>
        <w:rPr>
          <w:rFonts w:ascii="Times New Roman" w:hAnsi="Times New Roman" w:cs="Times New Roman"/>
        </w:rPr>
        <w:t>I</w:t>
      </w:r>
      <w:r w:rsidR="001841A4">
        <w:rPr>
          <w:rFonts w:ascii="Times New Roman" w:hAnsi="Times New Roman" w:cs="Times New Roman"/>
        </w:rPr>
        <w:t xml:space="preserve"> figur 4 antar vi at </w:t>
      </w:r>
      <w:r>
        <w:rPr>
          <w:rFonts w:ascii="Times New Roman" w:hAnsi="Times New Roman" w:cs="Times New Roman"/>
        </w:rPr>
        <w:t>dette utgjør hele økningen</w:t>
      </w:r>
      <w:r w:rsidR="007A5F45">
        <w:rPr>
          <w:rFonts w:ascii="Times New Roman" w:hAnsi="Times New Roman" w:cs="Times New Roman"/>
        </w:rPr>
        <w:t xml:space="preserve">, siden </w:t>
      </w:r>
      <w:r w:rsidR="00156DCB">
        <w:rPr>
          <w:rFonts w:ascii="Times New Roman" w:hAnsi="Times New Roman" w:cs="Times New Roman"/>
        </w:rPr>
        <w:t>$</w:t>
      </w:r>
      <w:r w:rsidR="007A5F45">
        <w:rPr>
          <w:rFonts w:ascii="Times New Roman" w:hAnsi="Times New Roman" w:cs="Times New Roman"/>
        </w:rPr>
        <w:t xml:space="preserve">100 går til transaksjoner med Vest-Tyskland. </w:t>
      </w:r>
      <w:r w:rsidR="00DF7489">
        <w:rPr>
          <w:rFonts w:ascii="Times New Roman" w:hAnsi="Times New Roman" w:cs="Times New Roman"/>
        </w:rPr>
        <w:t>K</w:t>
      </w:r>
      <w:r>
        <w:rPr>
          <w:rFonts w:ascii="Times New Roman" w:hAnsi="Times New Roman" w:cs="Times New Roman"/>
        </w:rPr>
        <w:t>onkret tenker vi oss at 75$ b</w:t>
      </w:r>
      <w:r w:rsidR="00611360">
        <w:rPr>
          <w:rFonts w:ascii="Times New Roman" w:hAnsi="Times New Roman" w:cs="Times New Roman"/>
        </w:rPr>
        <w:t>lir benyttet til kjøp av en bil</w:t>
      </w:r>
      <w:r w:rsidR="007A5F45">
        <w:rPr>
          <w:rFonts w:ascii="Times New Roman" w:hAnsi="Times New Roman" w:cs="Times New Roman"/>
        </w:rPr>
        <w:t xml:space="preserve">. Det </w:t>
      </w:r>
      <w:r w:rsidR="003C6406">
        <w:rPr>
          <w:rFonts w:ascii="Times New Roman" w:hAnsi="Times New Roman" w:cs="Times New Roman"/>
        </w:rPr>
        <w:t xml:space="preserve">resterende beløpet på </w:t>
      </w:r>
      <w:r w:rsidR="00156DCB">
        <w:rPr>
          <w:rFonts w:ascii="Times New Roman" w:hAnsi="Times New Roman" w:cs="Times New Roman"/>
        </w:rPr>
        <w:t>$</w:t>
      </w:r>
      <w:r w:rsidR="003C6406">
        <w:rPr>
          <w:rFonts w:ascii="Times New Roman" w:hAnsi="Times New Roman" w:cs="Times New Roman"/>
        </w:rPr>
        <w:t>25 går til direkte utenlandsinvesteringer</w:t>
      </w:r>
      <w:r w:rsidR="007A5F45">
        <w:rPr>
          <w:rFonts w:ascii="Times New Roman" w:hAnsi="Times New Roman" w:cs="Times New Roman"/>
        </w:rPr>
        <w:t xml:space="preserve"> </w:t>
      </w:r>
      <w:r w:rsidR="003C6406">
        <w:rPr>
          <w:rFonts w:ascii="Times New Roman" w:hAnsi="Times New Roman" w:cs="Times New Roman"/>
        </w:rPr>
        <w:t>(FDI)</w:t>
      </w:r>
      <w:r w:rsidR="007A5F45">
        <w:rPr>
          <w:rFonts w:ascii="Times New Roman" w:hAnsi="Times New Roman" w:cs="Times New Roman"/>
        </w:rPr>
        <w:t xml:space="preserve">, </w:t>
      </w:r>
      <w:r w:rsidR="006F0F32">
        <w:rPr>
          <w:rFonts w:ascii="Times New Roman" w:hAnsi="Times New Roman" w:cs="Times New Roman"/>
        </w:rPr>
        <w:t xml:space="preserve">for eks. </w:t>
      </w:r>
      <w:r w:rsidR="003C6406">
        <w:rPr>
          <w:rFonts w:ascii="Times New Roman" w:hAnsi="Times New Roman" w:cs="Times New Roman"/>
        </w:rPr>
        <w:t xml:space="preserve">kjøp av eiendom. </w:t>
      </w:r>
    </w:p>
    <w:p w:rsidR="003C6406" w:rsidRDefault="007A5F45" w:rsidP="007A5F45">
      <w:pPr>
        <w:spacing w:line="360" w:lineRule="auto"/>
        <w:jc w:val="both"/>
        <w:rPr>
          <w:rFonts w:ascii="Times New Roman" w:hAnsi="Times New Roman" w:cs="Times New Roman"/>
        </w:rPr>
      </w:pPr>
      <w:r>
        <w:rPr>
          <w:rFonts w:ascii="Times New Roman" w:hAnsi="Times New Roman" w:cs="Times New Roman"/>
        </w:rPr>
        <w:t xml:space="preserve">Siden </w:t>
      </w:r>
      <w:r w:rsidR="003C6406">
        <w:rPr>
          <w:rFonts w:ascii="Times New Roman" w:hAnsi="Times New Roman" w:cs="Times New Roman"/>
        </w:rPr>
        <w:t>det er kostbart for økon</w:t>
      </w:r>
      <w:r w:rsidR="00DF7489">
        <w:rPr>
          <w:rFonts w:ascii="Times New Roman" w:hAnsi="Times New Roman" w:cs="Times New Roman"/>
        </w:rPr>
        <w:t>omiske agenter å holde likvider (</w:t>
      </w:r>
      <w:r>
        <w:rPr>
          <w:rFonts w:ascii="Times New Roman" w:hAnsi="Times New Roman" w:cs="Times New Roman"/>
        </w:rPr>
        <w:t xml:space="preserve">pga. </w:t>
      </w:r>
      <w:r w:rsidR="003C6406">
        <w:rPr>
          <w:rFonts w:ascii="Times New Roman" w:hAnsi="Times New Roman" w:cs="Times New Roman"/>
        </w:rPr>
        <w:t>tap</w:t>
      </w:r>
      <w:r w:rsidR="00FF4B62">
        <w:rPr>
          <w:rFonts w:ascii="Times New Roman" w:hAnsi="Times New Roman" w:cs="Times New Roman"/>
        </w:rPr>
        <w:t>t</w:t>
      </w:r>
      <w:r w:rsidR="003C6406">
        <w:rPr>
          <w:rFonts w:ascii="Times New Roman" w:hAnsi="Times New Roman" w:cs="Times New Roman"/>
        </w:rPr>
        <w:t>e renteinntekter</w:t>
      </w:r>
      <w:r w:rsidR="00DF7489">
        <w:rPr>
          <w:rFonts w:ascii="Times New Roman" w:hAnsi="Times New Roman" w:cs="Times New Roman"/>
        </w:rPr>
        <w:t>)</w:t>
      </w:r>
      <w:r w:rsidR="003C6406">
        <w:rPr>
          <w:rFonts w:ascii="Times New Roman" w:hAnsi="Times New Roman" w:cs="Times New Roman"/>
        </w:rPr>
        <w:t>, vil husholdningen i Vest-Tyskla</w:t>
      </w:r>
      <w:r w:rsidR="00DF7489">
        <w:rPr>
          <w:rFonts w:ascii="Times New Roman" w:hAnsi="Times New Roman" w:cs="Times New Roman"/>
        </w:rPr>
        <w:t xml:space="preserve">nd </w:t>
      </w:r>
      <w:r>
        <w:rPr>
          <w:rFonts w:ascii="Times New Roman" w:hAnsi="Times New Roman" w:cs="Times New Roman"/>
        </w:rPr>
        <w:t xml:space="preserve">ønske å kvitte seg med disse midlene. Dette skjer først </w:t>
      </w:r>
      <w:r w:rsidR="003C6406">
        <w:rPr>
          <w:rFonts w:ascii="Times New Roman" w:hAnsi="Times New Roman" w:cs="Times New Roman"/>
        </w:rPr>
        <w:t>ved at husholdningen benytter fastkursregimets innløsningsmulighet til å veksle dollar om til tyske mark til en innløsningskurs på ¼,</w:t>
      </w:r>
      <w:r w:rsidR="0013352A">
        <w:rPr>
          <w:rFonts w:ascii="Times New Roman" w:hAnsi="Times New Roman" w:cs="Times New Roman"/>
        </w:rPr>
        <w:t xml:space="preserve"> for deretter </w:t>
      </w:r>
      <w:r w:rsidR="00DF7489">
        <w:rPr>
          <w:rFonts w:ascii="Times New Roman" w:hAnsi="Times New Roman" w:cs="Times New Roman"/>
        </w:rPr>
        <w:t xml:space="preserve">å </w:t>
      </w:r>
      <w:r w:rsidR="003C6406">
        <w:rPr>
          <w:rFonts w:ascii="Times New Roman" w:hAnsi="Times New Roman" w:cs="Times New Roman"/>
        </w:rPr>
        <w:t xml:space="preserve">sette disse pengene inn på konto i sin forretningsbank. Forretningsbankene velger </w:t>
      </w:r>
      <w:r w:rsidR="00523EAD">
        <w:rPr>
          <w:rFonts w:ascii="Times New Roman" w:hAnsi="Times New Roman" w:cs="Times New Roman"/>
        </w:rPr>
        <w:t xml:space="preserve">så </w:t>
      </w:r>
      <w:r>
        <w:rPr>
          <w:rFonts w:ascii="Times New Roman" w:hAnsi="Times New Roman" w:cs="Times New Roman"/>
        </w:rPr>
        <w:t xml:space="preserve">å </w:t>
      </w:r>
      <w:r w:rsidR="003C6406">
        <w:rPr>
          <w:rFonts w:ascii="Times New Roman" w:hAnsi="Times New Roman" w:cs="Times New Roman"/>
        </w:rPr>
        <w:t>sette</w:t>
      </w:r>
      <w:r>
        <w:rPr>
          <w:rFonts w:ascii="Times New Roman" w:hAnsi="Times New Roman" w:cs="Times New Roman"/>
        </w:rPr>
        <w:t xml:space="preserve"> </w:t>
      </w:r>
      <w:r w:rsidR="003C6406">
        <w:rPr>
          <w:rFonts w:ascii="Times New Roman" w:hAnsi="Times New Roman" w:cs="Times New Roman"/>
        </w:rPr>
        <w:t>beløp</w:t>
      </w:r>
      <w:r>
        <w:rPr>
          <w:rFonts w:ascii="Times New Roman" w:hAnsi="Times New Roman" w:cs="Times New Roman"/>
        </w:rPr>
        <w:t xml:space="preserve">et </w:t>
      </w:r>
      <w:r w:rsidR="003C6406">
        <w:rPr>
          <w:rFonts w:ascii="Times New Roman" w:hAnsi="Times New Roman" w:cs="Times New Roman"/>
        </w:rPr>
        <w:t xml:space="preserve">inn på </w:t>
      </w:r>
      <w:r>
        <w:rPr>
          <w:rFonts w:ascii="Times New Roman" w:hAnsi="Times New Roman" w:cs="Times New Roman"/>
        </w:rPr>
        <w:t xml:space="preserve">sin </w:t>
      </w:r>
      <w:r w:rsidR="003C6406">
        <w:rPr>
          <w:rFonts w:ascii="Times New Roman" w:hAnsi="Times New Roman" w:cs="Times New Roman"/>
        </w:rPr>
        <w:t>reservekonto i Bundesbank. Avslutningsvis står derfor Bundesbank igjen med en økning i</w:t>
      </w:r>
      <w:r w:rsidR="00611360">
        <w:rPr>
          <w:rFonts w:ascii="Times New Roman" w:hAnsi="Times New Roman" w:cs="Times New Roman"/>
        </w:rPr>
        <w:t xml:space="preserve"> valutabeholdningen</w:t>
      </w:r>
      <w:r w:rsidR="00523EAD">
        <w:rPr>
          <w:rFonts w:ascii="Times New Roman" w:hAnsi="Times New Roman" w:cs="Times New Roman"/>
        </w:rPr>
        <w:t>,</w:t>
      </w:r>
      <w:r w:rsidR="003C6406">
        <w:rPr>
          <w:rFonts w:ascii="Times New Roman" w:hAnsi="Times New Roman" w:cs="Times New Roman"/>
        </w:rPr>
        <w:t xml:space="preserve"> </w:t>
      </w:r>
      <w:r w:rsidR="006F0F32">
        <w:rPr>
          <w:rFonts w:ascii="Times New Roman" w:hAnsi="Times New Roman" w:cs="Times New Roman"/>
        </w:rPr>
        <w:t>som blir registrert i</w:t>
      </w:r>
      <w:r w:rsidR="00286537">
        <w:rPr>
          <w:rFonts w:ascii="Times New Roman" w:hAnsi="Times New Roman" w:cs="Times New Roman"/>
        </w:rPr>
        <w:t xml:space="preserve"> utenriksregnskapet slik det kommer</w:t>
      </w:r>
      <w:r w:rsidR="00611360">
        <w:rPr>
          <w:rFonts w:ascii="Times New Roman" w:hAnsi="Times New Roman" w:cs="Times New Roman"/>
        </w:rPr>
        <w:t xml:space="preserve"> til uttrykk i lik</w:t>
      </w:r>
      <w:r w:rsidR="00ED5594">
        <w:rPr>
          <w:rFonts w:ascii="Times New Roman" w:hAnsi="Times New Roman" w:cs="Times New Roman"/>
        </w:rPr>
        <w:t>ning (1</w:t>
      </w:r>
      <w:r w:rsidR="00286537">
        <w:rPr>
          <w:rFonts w:ascii="Times New Roman" w:hAnsi="Times New Roman" w:cs="Times New Roman"/>
        </w:rPr>
        <w:t>) i forrige avsnitt.</w:t>
      </w:r>
    </w:p>
    <w:p w:rsidR="00286537" w:rsidRDefault="00286537" w:rsidP="00713126">
      <w:pPr>
        <w:spacing w:line="360" w:lineRule="auto"/>
        <w:jc w:val="both"/>
        <w:rPr>
          <w:rFonts w:ascii="Times New Roman" w:hAnsi="Times New Roman" w:cs="Times New Roman"/>
        </w:rPr>
      </w:pPr>
      <w:r>
        <w:rPr>
          <w:rFonts w:ascii="Times New Roman" w:hAnsi="Times New Roman" w:cs="Times New Roman"/>
        </w:rPr>
        <w:t xml:space="preserve">Prosessen med </w:t>
      </w:r>
      <w:r w:rsidR="00DF7489">
        <w:rPr>
          <w:rFonts w:ascii="Times New Roman" w:hAnsi="Times New Roman" w:cs="Times New Roman"/>
        </w:rPr>
        <w:t>penger utenfor landets grenser</w:t>
      </w:r>
      <w:r w:rsidR="00523EAD">
        <w:rPr>
          <w:rFonts w:ascii="Times New Roman" w:hAnsi="Times New Roman" w:cs="Times New Roman"/>
        </w:rPr>
        <w:t>,</w:t>
      </w:r>
      <w:r w:rsidR="00DF7489">
        <w:rPr>
          <w:rFonts w:ascii="Times New Roman" w:hAnsi="Times New Roman" w:cs="Times New Roman"/>
        </w:rPr>
        <w:t xml:space="preserve"> </w:t>
      </w:r>
      <w:r w:rsidR="006F0F32">
        <w:rPr>
          <w:rFonts w:ascii="Times New Roman" w:hAnsi="Times New Roman" w:cs="Times New Roman"/>
        </w:rPr>
        <w:t>med tilhørende reserveoppbygging</w:t>
      </w:r>
      <w:r w:rsidR="001859B2">
        <w:rPr>
          <w:rFonts w:ascii="Times New Roman" w:hAnsi="Times New Roman" w:cs="Times New Roman"/>
        </w:rPr>
        <w:t xml:space="preserve">, </w:t>
      </w:r>
      <w:r w:rsidR="00256337" w:rsidRPr="0099361B">
        <w:rPr>
          <w:rFonts w:ascii="Times New Roman" w:hAnsi="Times New Roman" w:cs="Times New Roman"/>
        </w:rPr>
        <w:t>kom</w:t>
      </w:r>
      <w:r w:rsidR="000B7428">
        <w:rPr>
          <w:rFonts w:ascii="Times New Roman" w:hAnsi="Times New Roman" w:cs="Times New Roman"/>
        </w:rPr>
        <w:t xml:space="preserve"> etter hvert til </w:t>
      </w:r>
      <w:r w:rsidR="00227338" w:rsidRPr="0099361B">
        <w:rPr>
          <w:rFonts w:ascii="Times New Roman" w:hAnsi="Times New Roman" w:cs="Times New Roman"/>
        </w:rPr>
        <w:t>å</w:t>
      </w:r>
      <w:r>
        <w:rPr>
          <w:rFonts w:ascii="Times New Roman" w:hAnsi="Times New Roman" w:cs="Times New Roman"/>
        </w:rPr>
        <w:t xml:space="preserve"> resultere i at </w:t>
      </w:r>
      <w:r w:rsidR="00227338" w:rsidRPr="0099361B">
        <w:rPr>
          <w:rFonts w:ascii="Times New Roman" w:hAnsi="Times New Roman" w:cs="Times New Roman"/>
        </w:rPr>
        <w:t xml:space="preserve">hele </w:t>
      </w:r>
      <w:proofErr w:type="spellStart"/>
      <w:r w:rsidR="00227338" w:rsidRPr="0099361B">
        <w:rPr>
          <w:rFonts w:ascii="Times New Roman" w:hAnsi="Times New Roman" w:cs="Times New Roman"/>
        </w:rPr>
        <w:t>Bretton</w:t>
      </w:r>
      <w:proofErr w:type="spellEnd"/>
      <w:r w:rsidR="00227338" w:rsidRPr="0099361B">
        <w:rPr>
          <w:rFonts w:ascii="Times New Roman" w:hAnsi="Times New Roman" w:cs="Times New Roman"/>
        </w:rPr>
        <w:t xml:space="preserve"> Woods</w:t>
      </w:r>
      <w:r w:rsidR="00256337" w:rsidRPr="0099361B">
        <w:rPr>
          <w:rFonts w:ascii="Times New Roman" w:hAnsi="Times New Roman" w:cs="Times New Roman"/>
        </w:rPr>
        <w:t>-</w:t>
      </w:r>
      <w:r w:rsidR="00227338" w:rsidRPr="0099361B">
        <w:rPr>
          <w:rFonts w:ascii="Times New Roman" w:hAnsi="Times New Roman" w:cs="Times New Roman"/>
        </w:rPr>
        <w:t>systemet</w:t>
      </w:r>
      <w:r>
        <w:rPr>
          <w:rFonts w:ascii="Times New Roman" w:hAnsi="Times New Roman" w:cs="Times New Roman"/>
        </w:rPr>
        <w:t xml:space="preserve"> kollapset</w:t>
      </w:r>
      <w:r w:rsidR="00ED32E2">
        <w:rPr>
          <w:rFonts w:ascii="Times New Roman" w:hAnsi="Times New Roman" w:cs="Times New Roman"/>
        </w:rPr>
        <w:t xml:space="preserve">: </w:t>
      </w:r>
      <w:r w:rsidR="00DF7489">
        <w:rPr>
          <w:rFonts w:ascii="Times New Roman" w:hAnsi="Times New Roman" w:cs="Times New Roman"/>
        </w:rPr>
        <w:t>Ø</w:t>
      </w:r>
      <w:r>
        <w:rPr>
          <w:rFonts w:ascii="Times New Roman" w:hAnsi="Times New Roman" w:cs="Times New Roman"/>
        </w:rPr>
        <w:t xml:space="preserve">kningen i basispengemengden </w:t>
      </w:r>
      <w:r w:rsidR="00AC4D47">
        <w:rPr>
          <w:rFonts w:ascii="Times New Roman" w:hAnsi="Times New Roman" w:cs="Times New Roman"/>
        </w:rPr>
        <w:t>var</w:t>
      </w:r>
      <w:r w:rsidR="00DF7489">
        <w:rPr>
          <w:rFonts w:ascii="Times New Roman" w:hAnsi="Times New Roman" w:cs="Times New Roman"/>
        </w:rPr>
        <w:t xml:space="preserve"> nemlig </w:t>
      </w:r>
      <w:r w:rsidR="00AC4D47">
        <w:rPr>
          <w:rFonts w:ascii="Times New Roman" w:hAnsi="Times New Roman" w:cs="Times New Roman"/>
        </w:rPr>
        <w:t>mye</w:t>
      </w:r>
      <w:r>
        <w:rPr>
          <w:rFonts w:ascii="Times New Roman" w:hAnsi="Times New Roman" w:cs="Times New Roman"/>
        </w:rPr>
        <w:t xml:space="preserve"> sterkere i USA enn </w:t>
      </w:r>
      <w:r w:rsidR="00ED32E2">
        <w:rPr>
          <w:rFonts w:ascii="Times New Roman" w:hAnsi="Times New Roman" w:cs="Times New Roman"/>
        </w:rPr>
        <w:t>for d</w:t>
      </w:r>
      <w:r w:rsidR="004F2BDA">
        <w:rPr>
          <w:rFonts w:ascii="Times New Roman" w:hAnsi="Times New Roman" w:cs="Times New Roman"/>
        </w:rPr>
        <w:t>e andre landene i samarbeidet.</w:t>
      </w:r>
      <w:r w:rsidR="00ED32E2">
        <w:rPr>
          <w:rFonts w:ascii="Times New Roman" w:hAnsi="Times New Roman" w:cs="Times New Roman"/>
        </w:rPr>
        <w:t xml:space="preserve"> </w:t>
      </w:r>
      <w:r w:rsidR="00E56982" w:rsidRPr="0099361B">
        <w:rPr>
          <w:rFonts w:ascii="Times New Roman" w:hAnsi="Times New Roman" w:cs="Times New Roman"/>
        </w:rPr>
        <w:t>USA</w:t>
      </w:r>
      <w:r w:rsidR="00523EAD">
        <w:rPr>
          <w:rFonts w:ascii="Times New Roman" w:hAnsi="Times New Roman" w:cs="Times New Roman"/>
        </w:rPr>
        <w:t xml:space="preserve"> kunne </w:t>
      </w:r>
      <w:r w:rsidR="00DF7489">
        <w:rPr>
          <w:rFonts w:ascii="Times New Roman" w:hAnsi="Times New Roman" w:cs="Times New Roman"/>
        </w:rPr>
        <w:t xml:space="preserve">derfor </w:t>
      </w:r>
      <w:r w:rsidR="00E56982" w:rsidRPr="0099361B">
        <w:rPr>
          <w:rFonts w:ascii="Times New Roman" w:hAnsi="Times New Roman" w:cs="Times New Roman"/>
        </w:rPr>
        <w:t>i en lengre periode</w:t>
      </w:r>
      <w:r w:rsidR="00523EAD">
        <w:rPr>
          <w:rFonts w:ascii="Times New Roman" w:hAnsi="Times New Roman" w:cs="Times New Roman"/>
        </w:rPr>
        <w:t xml:space="preserve"> finansiere </w:t>
      </w:r>
      <w:r>
        <w:rPr>
          <w:rFonts w:ascii="Times New Roman" w:hAnsi="Times New Roman" w:cs="Times New Roman"/>
        </w:rPr>
        <w:t xml:space="preserve">en stor andel av </w:t>
      </w:r>
      <w:r w:rsidR="00E56982" w:rsidRPr="0099361B">
        <w:rPr>
          <w:rFonts w:ascii="Times New Roman" w:hAnsi="Times New Roman" w:cs="Times New Roman"/>
        </w:rPr>
        <w:t xml:space="preserve">sitt </w:t>
      </w:r>
      <w:r w:rsidR="00AC4D47" w:rsidRPr="0099361B">
        <w:rPr>
          <w:rFonts w:ascii="Times New Roman" w:hAnsi="Times New Roman" w:cs="Times New Roman"/>
        </w:rPr>
        <w:t>underskudd</w:t>
      </w:r>
      <w:r w:rsidR="00AC4D47">
        <w:rPr>
          <w:rFonts w:ascii="Times New Roman" w:hAnsi="Times New Roman" w:cs="Times New Roman"/>
        </w:rPr>
        <w:t xml:space="preserve"> </w:t>
      </w:r>
      <w:r w:rsidR="00E56982" w:rsidRPr="0099361B">
        <w:rPr>
          <w:rFonts w:ascii="Times New Roman" w:hAnsi="Times New Roman" w:cs="Times New Roman"/>
        </w:rPr>
        <w:t xml:space="preserve">på </w:t>
      </w:r>
      <w:r w:rsidR="001859B2">
        <w:rPr>
          <w:rFonts w:ascii="Times New Roman" w:hAnsi="Times New Roman" w:cs="Times New Roman"/>
        </w:rPr>
        <w:t>utenriksregnskapet i</w:t>
      </w:r>
      <w:r w:rsidR="00B1758F" w:rsidRPr="0099361B">
        <w:rPr>
          <w:rFonts w:ascii="Times New Roman" w:hAnsi="Times New Roman" w:cs="Times New Roman"/>
        </w:rPr>
        <w:t>gjennom pengetrykking</w:t>
      </w:r>
      <w:r>
        <w:rPr>
          <w:rFonts w:ascii="Times New Roman" w:hAnsi="Times New Roman" w:cs="Times New Roman"/>
        </w:rPr>
        <w:t>. Konsekvensen av</w:t>
      </w:r>
      <w:r w:rsidR="007A5F45">
        <w:rPr>
          <w:rFonts w:ascii="Times New Roman" w:hAnsi="Times New Roman" w:cs="Times New Roman"/>
        </w:rPr>
        <w:t xml:space="preserve"> denne politikken </w:t>
      </w:r>
      <w:r>
        <w:rPr>
          <w:rFonts w:ascii="Times New Roman" w:hAnsi="Times New Roman" w:cs="Times New Roman"/>
        </w:rPr>
        <w:t>var at store</w:t>
      </w:r>
      <w:r w:rsidR="007A5F45">
        <w:rPr>
          <w:rFonts w:ascii="Times New Roman" w:hAnsi="Times New Roman" w:cs="Times New Roman"/>
        </w:rPr>
        <w:t xml:space="preserve"> dollarreserver </w:t>
      </w:r>
      <w:r w:rsidR="00B1758F" w:rsidRPr="0099361B">
        <w:rPr>
          <w:rFonts w:ascii="Times New Roman" w:hAnsi="Times New Roman" w:cs="Times New Roman"/>
        </w:rPr>
        <w:t>akkumulerte seg opp i de andre landene</w:t>
      </w:r>
      <w:r w:rsidR="00DF7489">
        <w:rPr>
          <w:rFonts w:ascii="Times New Roman" w:hAnsi="Times New Roman" w:cs="Times New Roman"/>
        </w:rPr>
        <w:t>s</w:t>
      </w:r>
      <w:r w:rsidR="00B1758F" w:rsidRPr="0099361B">
        <w:rPr>
          <w:rFonts w:ascii="Times New Roman" w:hAnsi="Times New Roman" w:cs="Times New Roman"/>
        </w:rPr>
        <w:t xml:space="preserve"> nasjonale sentralbanker. </w:t>
      </w:r>
      <w:r>
        <w:rPr>
          <w:rFonts w:ascii="Times New Roman" w:hAnsi="Times New Roman" w:cs="Times New Roman"/>
        </w:rPr>
        <w:t xml:space="preserve">Reserver som </w:t>
      </w:r>
      <w:r w:rsidR="00F94562" w:rsidRPr="0099361B">
        <w:rPr>
          <w:rFonts w:ascii="Times New Roman" w:hAnsi="Times New Roman" w:cs="Times New Roman"/>
        </w:rPr>
        <w:t>sentralbankene</w:t>
      </w:r>
      <w:r w:rsidR="00B1758F" w:rsidRPr="0099361B">
        <w:rPr>
          <w:rFonts w:ascii="Times New Roman" w:hAnsi="Times New Roman" w:cs="Times New Roman"/>
        </w:rPr>
        <w:t xml:space="preserve"> i sluttoppgjøret</w:t>
      </w:r>
      <w:r w:rsidR="00DF7489">
        <w:rPr>
          <w:rFonts w:ascii="Times New Roman" w:hAnsi="Times New Roman" w:cs="Times New Roman"/>
        </w:rPr>
        <w:t xml:space="preserve"> enten</w:t>
      </w:r>
      <w:r w:rsidR="00B1758F" w:rsidRPr="0099361B">
        <w:rPr>
          <w:rFonts w:ascii="Times New Roman" w:hAnsi="Times New Roman" w:cs="Times New Roman"/>
        </w:rPr>
        <w:t xml:space="preserve"> kun</w:t>
      </w:r>
      <w:r>
        <w:rPr>
          <w:rFonts w:ascii="Times New Roman" w:hAnsi="Times New Roman" w:cs="Times New Roman"/>
        </w:rPr>
        <w:t xml:space="preserve">ne benytte </w:t>
      </w:r>
      <w:r w:rsidR="00B1758F" w:rsidRPr="0099361B">
        <w:rPr>
          <w:rFonts w:ascii="Times New Roman" w:hAnsi="Times New Roman" w:cs="Times New Roman"/>
        </w:rPr>
        <w:t xml:space="preserve">til å kjøpe </w:t>
      </w:r>
      <w:r w:rsidR="00F94562" w:rsidRPr="0099361B">
        <w:rPr>
          <w:rFonts w:ascii="Times New Roman" w:hAnsi="Times New Roman" w:cs="Times New Roman"/>
        </w:rPr>
        <w:t>amerikanske statsobligasjoner</w:t>
      </w:r>
      <w:r w:rsidR="00523EAD">
        <w:rPr>
          <w:rFonts w:ascii="Times New Roman" w:hAnsi="Times New Roman" w:cs="Times New Roman"/>
        </w:rPr>
        <w:t>,</w:t>
      </w:r>
      <w:r w:rsidR="00F94562" w:rsidRPr="0099361B">
        <w:rPr>
          <w:rFonts w:ascii="Times New Roman" w:hAnsi="Times New Roman" w:cs="Times New Roman"/>
        </w:rPr>
        <w:t xml:space="preserve"> eller </w:t>
      </w:r>
      <w:r w:rsidR="004F2BDA">
        <w:rPr>
          <w:rFonts w:ascii="Times New Roman" w:hAnsi="Times New Roman" w:cs="Times New Roman"/>
        </w:rPr>
        <w:t xml:space="preserve">til innløsning mot </w:t>
      </w:r>
      <w:r>
        <w:rPr>
          <w:rFonts w:ascii="Times New Roman" w:hAnsi="Times New Roman" w:cs="Times New Roman"/>
        </w:rPr>
        <w:t xml:space="preserve">gull. </w:t>
      </w:r>
    </w:p>
    <w:p w:rsidR="00F94562" w:rsidRPr="0099361B" w:rsidRDefault="00286537" w:rsidP="00713126">
      <w:pPr>
        <w:spacing w:line="360" w:lineRule="auto"/>
        <w:jc w:val="both"/>
        <w:rPr>
          <w:rFonts w:ascii="Times New Roman" w:hAnsi="Times New Roman" w:cs="Times New Roman"/>
        </w:rPr>
      </w:pPr>
      <w:r>
        <w:rPr>
          <w:rFonts w:ascii="Times New Roman" w:hAnsi="Times New Roman" w:cs="Times New Roman"/>
        </w:rPr>
        <w:t xml:space="preserve">Det ble etter </w:t>
      </w:r>
      <w:r w:rsidR="00B1758F" w:rsidRPr="0099361B">
        <w:rPr>
          <w:rFonts w:ascii="Times New Roman" w:hAnsi="Times New Roman" w:cs="Times New Roman"/>
        </w:rPr>
        <w:t xml:space="preserve">hvert åpenbart at </w:t>
      </w:r>
      <w:r>
        <w:rPr>
          <w:rFonts w:ascii="Times New Roman" w:hAnsi="Times New Roman" w:cs="Times New Roman"/>
        </w:rPr>
        <w:t xml:space="preserve">de store </w:t>
      </w:r>
      <w:r w:rsidRPr="0099361B">
        <w:rPr>
          <w:rFonts w:ascii="Times New Roman" w:hAnsi="Times New Roman" w:cs="Times New Roman"/>
        </w:rPr>
        <w:t>dollarreservene</w:t>
      </w:r>
      <w:r>
        <w:rPr>
          <w:rFonts w:ascii="Times New Roman" w:hAnsi="Times New Roman" w:cs="Times New Roman"/>
        </w:rPr>
        <w:t xml:space="preserve"> i</w:t>
      </w:r>
      <w:r w:rsidR="00DF7489">
        <w:rPr>
          <w:rFonts w:ascii="Times New Roman" w:hAnsi="Times New Roman" w:cs="Times New Roman"/>
        </w:rPr>
        <w:t xml:space="preserve">kke </w:t>
      </w:r>
      <w:r w:rsidR="007A5F45">
        <w:rPr>
          <w:rFonts w:ascii="Times New Roman" w:hAnsi="Times New Roman" w:cs="Times New Roman"/>
        </w:rPr>
        <w:t xml:space="preserve">lengre </w:t>
      </w:r>
      <w:r w:rsidR="00DF7489">
        <w:rPr>
          <w:rFonts w:ascii="Times New Roman" w:hAnsi="Times New Roman" w:cs="Times New Roman"/>
        </w:rPr>
        <w:t xml:space="preserve">kunne anses som </w:t>
      </w:r>
      <w:r>
        <w:rPr>
          <w:rFonts w:ascii="Times New Roman" w:hAnsi="Times New Roman" w:cs="Times New Roman"/>
        </w:rPr>
        <w:t xml:space="preserve">troverdige fordringer på gull. </w:t>
      </w:r>
      <w:r w:rsidR="00F94562" w:rsidRPr="0099361B">
        <w:rPr>
          <w:rFonts w:ascii="Times New Roman" w:hAnsi="Times New Roman" w:cs="Times New Roman"/>
        </w:rPr>
        <w:t>Simpelthen fordi</w:t>
      </w:r>
      <w:r w:rsidR="00EC3F10">
        <w:rPr>
          <w:rFonts w:ascii="Times New Roman" w:hAnsi="Times New Roman" w:cs="Times New Roman"/>
        </w:rPr>
        <w:t xml:space="preserve"> reservene </w:t>
      </w:r>
      <w:r w:rsidR="00DF7489">
        <w:rPr>
          <w:rFonts w:ascii="Times New Roman" w:hAnsi="Times New Roman" w:cs="Times New Roman"/>
        </w:rPr>
        <w:t xml:space="preserve">var langt </w:t>
      </w:r>
      <w:r w:rsidR="007A5F45">
        <w:rPr>
          <w:rFonts w:ascii="Times New Roman" w:hAnsi="Times New Roman" w:cs="Times New Roman"/>
        </w:rPr>
        <w:t xml:space="preserve">større i verdi </w:t>
      </w:r>
      <w:r w:rsidR="00935679" w:rsidRPr="0099361B">
        <w:rPr>
          <w:rFonts w:ascii="Times New Roman" w:hAnsi="Times New Roman" w:cs="Times New Roman"/>
        </w:rPr>
        <w:t xml:space="preserve">enn USAs </w:t>
      </w:r>
      <w:r w:rsidR="00B1758F" w:rsidRPr="0099361B">
        <w:rPr>
          <w:rFonts w:ascii="Times New Roman" w:hAnsi="Times New Roman" w:cs="Times New Roman"/>
        </w:rPr>
        <w:t xml:space="preserve">gjenstående </w:t>
      </w:r>
      <w:r w:rsidR="00935679" w:rsidRPr="0099361B">
        <w:rPr>
          <w:rFonts w:ascii="Times New Roman" w:hAnsi="Times New Roman" w:cs="Times New Roman"/>
        </w:rPr>
        <w:t>gullreserver. President de Gaulle</w:t>
      </w:r>
      <w:r w:rsidR="00256337" w:rsidRPr="0099361B">
        <w:rPr>
          <w:rFonts w:ascii="Times New Roman" w:hAnsi="Times New Roman" w:cs="Times New Roman"/>
        </w:rPr>
        <w:t xml:space="preserve"> i Frankrike </w:t>
      </w:r>
      <w:r w:rsidR="00935679" w:rsidRPr="0099361B">
        <w:rPr>
          <w:rFonts w:ascii="Times New Roman" w:hAnsi="Times New Roman" w:cs="Times New Roman"/>
        </w:rPr>
        <w:t>fremsatte</w:t>
      </w:r>
      <w:r w:rsidR="00EC3F10">
        <w:rPr>
          <w:rFonts w:ascii="Times New Roman" w:hAnsi="Times New Roman" w:cs="Times New Roman"/>
        </w:rPr>
        <w:t xml:space="preserve"> derfor </w:t>
      </w:r>
      <w:r w:rsidR="00935679" w:rsidRPr="0099361B">
        <w:rPr>
          <w:rFonts w:ascii="Times New Roman" w:hAnsi="Times New Roman" w:cs="Times New Roman"/>
        </w:rPr>
        <w:t xml:space="preserve">en trussel om å omgjøre de franske </w:t>
      </w:r>
      <w:r w:rsidR="00935679" w:rsidRPr="0099361B">
        <w:rPr>
          <w:rFonts w:ascii="Times New Roman" w:hAnsi="Times New Roman" w:cs="Times New Roman"/>
        </w:rPr>
        <w:lastRenderedPageBreak/>
        <w:t>dollarreservene til gull.</w:t>
      </w:r>
      <w:r w:rsidR="004415E3">
        <w:rPr>
          <w:rFonts w:ascii="Times New Roman" w:hAnsi="Times New Roman" w:cs="Times New Roman"/>
        </w:rPr>
        <w:t xml:space="preserve"> Som et tilsvar til dette</w:t>
      </w:r>
      <w:r w:rsidR="001859B2">
        <w:rPr>
          <w:rFonts w:ascii="Times New Roman" w:hAnsi="Times New Roman" w:cs="Times New Roman"/>
        </w:rPr>
        <w:t xml:space="preserve">, </w:t>
      </w:r>
      <w:r w:rsidR="00EC3F10">
        <w:rPr>
          <w:rFonts w:ascii="Times New Roman" w:hAnsi="Times New Roman" w:cs="Times New Roman"/>
        </w:rPr>
        <w:t xml:space="preserve">valgte President Nixon </w:t>
      </w:r>
      <w:r w:rsidR="00935679" w:rsidRPr="0099361B">
        <w:rPr>
          <w:rFonts w:ascii="Times New Roman" w:hAnsi="Times New Roman" w:cs="Times New Roman"/>
        </w:rPr>
        <w:t>19</w:t>
      </w:r>
      <w:r w:rsidR="00AC4D47">
        <w:rPr>
          <w:rFonts w:ascii="Times New Roman" w:hAnsi="Times New Roman" w:cs="Times New Roman"/>
        </w:rPr>
        <w:t>71 å suspendere innløsnings</w:t>
      </w:r>
      <w:r w:rsidR="00935679" w:rsidRPr="0099361B">
        <w:rPr>
          <w:rFonts w:ascii="Times New Roman" w:hAnsi="Times New Roman" w:cs="Times New Roman"/>
        </w:rPr>
        <w:t>muligheten</w:t>
      </w:r>
      <w:r w:rsidR="00B1758F" w:rsidRPr="0099361B">
        <w:rPr>
          <w:rFonts w:ascii="Times New Roman" w:hAnsi="Times New Roman" w:cs="Times New Roman"/>
        </w:rPr>
        <w:t xml:space="preserve">, </w:t>
      </w:r>
      <w:r w:rsidR="00935679" w:rsidRPr="0099361B">
        <w:rPr>
          <w:rFonts w:ascii="Times New Roman" w:hAnsi="Times New Roman" w:cs="Times New Roman"/>
        </w:rPr>
        <w:t>og oppløs</w:t>
      </w:r>
      <w:r w:rsidR="001841A4">
        <w:rPr>
          <w:rFonts w:ascii="Times New Roman" w:hAnsi="Times New Roman" w:cs="Times New Roman"/>
        </w:rPr>
        <w:t>t</w:t>
      </w:r>
      <w:r w:rsidR="00935679" w:rsidRPr="0099361B">
        <w:rPr>
          <w:rFonts w:ascii="Times New Roman" w:hAnsi="Times New Roman" w:cs="Times New Roman"/>
        </w:rPr>
        <w:t>e</w:t>
      </w:r>
      <w:r w:rsidR="004415E3">
        <w:rPr>
          <w:rFonts w:ascii="Times New Roman" w:hAnsi="Times New Roman" w:cs="Times New Roman"/>
        </w:rPr>
        <w:t xml:space="preserve"> dermed i praksis </w:t>
      </w:r>
      <w:r w:rsidR="00916E73" w:rsidRPr="0099361B">
        <w:rPr>
          <w:rFonts w:ascii="Times New Roman" w:hAnsi="Times New Roman" w:cs="Times New Roman"/>
        </w:rPr>
        <w:t>he</w:t>
      </w:r>
      <w:r w:rsidR="00935679" w:rsidRPr="0099361B">
        <w:rPr>
          <w:rFonts w:ascii="Times New Roman" w:hAnsi="Times New Roman" w:cs="Times New Roman"/>
        </w:rPr>
        <w:t xml:space="preserve">le </w:t>
      </w:r>
      <w:proofErr w:type="spellStart"/>
      <w:r w:rsidR="00935679" w:rsidRPr="0099361B">
        <w:rPr>
          <w:rFonts w:ascii="Times New Roman" w:hAnsi="Times New Roman" w:cs="Times New Roman"/>
        </w:rPr>
        <w:t>Bretton</w:t>
      </w:r>
      <w:proofErr w:type="spellEnd"/>
      <w:r w:rsidR="00935679" w:rsidRPr="0099361B">
        <w:rPr>
          <w:rFonts w:ascii="Times New Roman" w:hAnsi="Times New Roman" w:cs="Times New Roman"/>
        </w:rPr>
        <w:t xml:space="preserve"> Woods</w:t>
      </w:r>
      <w:r w:rsidR="00AC4D47">
        <w:rPr>
          <w:rFonts w:ascii="Times New Roman" w:hAnsi="Times New Roman" w:cs="Times New Roman"/>
        </w:rPr>
        <w:t>-</w:t>
      </w:r>
      <w:r w:rsidR="00EC3F10">
        <w:rPr>
          <w:rFonts w:ascii="Times New Roman" w:hAnsi="Times New Roman" w:cs="Times New Roman"/>
        </w:rPr>
        <w:t>systemet.</w:t>
      </w:r>
    </w:p>
    <w:p w:rsidR="00935679" w:rsidRPr="0099361B" w:rsidRDefault="00935679" w:rsidP="00BB4078">
      <w:pPr>
        <w:pStyle w:val="Heading1"/>
        <w:numPr>
          <w:ilvl w:val="0"/>
          <w:numId w:val="21"/>
        </w:numPr>
        <w:spacing w:line="360" w:lineRule="auto"/>
        <w:jc w:val="both"/>
        <w:rPr>
          <w:rFonts w:ascii="Times New Roman" w:hAnsi="Times New Roman" w:cs="Times New Roman"/>
        </w:rPr>
      </w:pPr>
      <w:r w:rsidRPr="0099361B">
        <w:rPr>
          <w:rFonts w:ascii="Times New Roman" w:hAnsi="Times New Roman" w:cs="Times New Roman"/>
        </w:rPr>
        <w:t xml:space="preserve">Forskjeller mellom </w:t>
      </w:r>
      <w:r w:rsidR="007C7B48">
        <w:rPr>
          <w:rFonts w:ascii="Times New Roman" w:hAnsi="Times New Roman" w:cs="Times New Roman"/>
        </w:rPr>
        <w:t xml:space="preserve">reglene for </w:t>
      </w:r>
      <w:proofErr w:type="spellStart"/>
      <w:r w:rsidRPr="0099361B">
        <w:rPr>
          <w:rFonts w:ascii="Times New Roman" w:hAnsi="Times New Roman" w:cs="Times New Roman"/>
        </w:rPr>
        <w:t>Bretton</w:t>
      </w:r>
      <w:proofErr w:type="spellEnd"/>
      <w:r w:rsidRPr="0099361B">
        <w:rPr>
          <w:rFonts w:ascii="Times New Roman" w:hAnsi="Times New Roman" w:cs="Times New Roman"/>
        </w:rPr>
        <w:t xml:space="preserve"> Woods</w:t>
      </w:r>
      <w:r w:rsidR="00AC4D47">
        <w:rPr>
          <w:rFonts w:ascii="Times New Roman" w:hAnsi="Times New Roman" w:cs="Times New Roman"/>
        </w:rPr>
        <w:t>-</w:t>
      </w:r>
      <w:r w:rsidR="00F057D1">
        <w:rPr>
          <w:rFonts w:ascii="Times New Roman" w:hAnsi="Times New Roman" w:cs="Times New Roman"/>
        </w:rPr>
        <w:t>systemet og</w:t>
      </w:r>
      <w:r w:rsidR="007C7B48">
        <w:rPr>
          <w:rFonts w:ascii="Times New Roman" w:hAnsi="Times New Roman" w:cs="Times New Roman"/>
        </w:rPr>
        <w:t xml:space="preserve"> TARGET-systemet</w:t>
      </w:r>
    </w:p>
    <w:p w:rsidR="00EC3F10" w:rsidRDefault="00935679" w:rsidP="00713126">
      <w:pPr>
        <w:spacing w:line="360" w:lineRule="auto"/>
        <w:jc w:val="both"/>
        <w:rPr>
          <w:rFonts w:ascii="Times New Roman" w:hAnsi="Times New Roman" w:cs="Times New Roman"/>
        </w:rPr>
      </w:pPr>
      <w:r w:rsidRPr="0099361B">
        <w:rPr>
          <w:rFonts w:ascii="Times New Roman" w:hAnsi="Times New Roman" w:cs="Times New Roman"/>
        </w:rPr>
        <w:t xml:space="preserve">Etter historien </w:t>
      </w:r>
      <w:r w:rsidR="00916E73" w:rsidRPr="0099361B">
        <w:rPr>
          <w:rFonts w:ascii="Times New Roman" w:hAnsi="Times New Roman" w:cs="Times New Roman"/>
        </w:rPr>
        <w:t xml:space="preserve">om </w:t>
      </w:r>
      <w:proofErr w:type="spellStart"/>
      <w:r w:rsidR="00916E73" w:rsidRPr="0099361B">
        <w:rPr>
          <w:rFonts w:ascii="Times New Roman" w:hAnsi="Times New Roman" w:cs="Times New Roman"/>
        </w:rPr>
        <w:t>Bretton</w:t>
      </w:r>
      <w:proofErr w:type="spellEnd"/>
      <w:r w:rsidR="00916E73" w:rsidRPr="0099361B">
        <w:rPr>
          <w:rFonts w:ascii="Times New Roman" w:hAnsi="Times New Roman" w:cs="Times New Roman"/>
        </w:rPr>
        <w:t xml:space="preserve"> Woods</w:t>
      </w:r>
      <w:r w:rsidR="00AC4D47">
        <w:rPr>
          <w:rFonts w:ascii="Times New Roman" w:hAnsi="Times New Roman" w:cs="Times New Roman"/>
        </w:rPr>
        <w:t>-systemet</w:t>
      </w:r>
      <w:r w:rsidR="00916E73" w:rsidRPr="0099361B">
        <w:rPr>
          <w:rFonts w:ascii="Times New Roman" w:hAnsi="Times New Roman" w:cs="Times New Roman"/>
        </w:rPr>
        <w:t xml:space="preserve">, </w:t>
      </w:r>
      <w:r w:rsidR="004415E3">
        <w:rPr>
          <w:rFonts w:ascii="Times New Roman" w:hAnsi="Times New Roman" w:cs="Times New Roman"/>
        </w:rPr>
        <w:t>er det plass å vurdere i hvilken grad eurosonen skiller seg fra dette samarbeidet.</w:t>
      </w:r>
      <w:r w:rsidR="00EC3F10">
        <w:rPr>
          <w:rFonts w:ascii="Times New Roman" w:hAnsi="Times New Roman" w:cs="Times New Roman"/>
        </w:rPr>
        <w:t xml:space="preserve"> Som </w:t>
      </w:r>
      <w:r w:rsidR="004415E3">
        <w:rPr>
          <w:rFonts w:ascii="Times New Roman" w:hAnsi="Times New Roman" w:cs="Times New Roman"/>
        </w:rPr>
        <w:t>vesentlige punkter</w:t>
      </w:r>
      <w:r w:rsidR="007A5F45">
        <w:rPr>
          <w:rFonts w:ascii="Times New Roman" w:hAnsi="Times New Roman" w:cs="Times New Roman"/>
        </w:rPr>
        <w:t xml:space="preserve"> bør </w:t>
      </w:r>
      <w:r w:rsidR="00EC3F10">
        <w:rPr>
          <w:rFonts w:ascii="Times New Roman" w:hAnsi="Times New Roman" w:cs="Times New Roman"/>
        </w:rPr>
        <w:t>man i alle fall kunne nevne:</w:t>
      </w:r>
    </w:p>
    <w:p w:rsidR="00935679" w:rsidRPr="0099361B" w:rsidRDefault="00EC3F10" w:rsidP="00713126">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M</w:t>
      </w:r>
      <w:r w:rsidRPr="0099361B">
        <w:rPr>
          <w:rFonts w:ascii="Times New Roman" w:hAnsi="Times New Roman" w:cs="Times New Roman"/>
        </w:rPr>
        <w:t>ellom landene</w:t>
      </w:r>
      <w:r>
        <w:rPr>
          <w:rFonts w:ascii="Times New Roman" w:hAnsi="Times New Roman" w:cs="Times New Roman"/>
        </w:rPr>
        <w:t xml:space="preserve"> </w:t>
      </w:r>
      <w:r w:rsidR="0008064F">
        <w:rPr>
          <w:rFonts w:ascii="Times New Roman" w:hAnsi="Times New Roman" w:cs="Times New Roman"/>
        </w:rPr>
        <w:t>i eurosonen</w:t>
      </w:r>
      <w:r w:rsidR="007A5F45">
        <w:rPr>
          <w:rFonts w:ascii="Times New Roman" w:hAnsi="Times New Roman" w:cs="Times New Roman"/>
        </w:rPr>
        <w:t xml:space="preserve"> er </w:t>
      </w:r>
      <w:r>
        <w:rPr>
          <w:rFonts w:ascii="Times New Roman" w:hAnsi="Times New Roman" w:cs="Times New Roman"/>
        </w:rPr>
        <w:t>”fastkurs</w:t>
      </w:r>
      <w:r w:rsidR="00916E73" w:rsidRPr="0099361B">
        <w:rPr>
          <w:rFonts w:ascii="Times New Roman" w:hAnsi="Times New Roman" w:cs="Times New Roman"/>
        </w:rPr>
        <w:t>fo</w:t>
      </w:r>
      <w:r w:rsidR="004415E3">
        <w:rPr>
          <w:rFonts w:ascii="Times New Roman" w:hAnsi="Times New Roman" w:cs="Times New Roman"/>
        </w:rPr>
        <w:t xml:space="preserve">rholdet” </w:t>
      </w:r>
      <w:r w:rsidR="006E4770" w:rsidRPr="0099361B">
        <w:rPr>
          <w:rFonts w:ascii="Times New Roman" w:hAnsi="Times New Roman" w:cs="Times New Roman"/>
        </w:rPr>
        <w:t>1:1.</w:t>
      </w:r>
    </w:p>
    <w:p w:rsidR="00B73447" w:rsidRPr="00370D23" w:rsidRDefault="00370D23" w:rsidP="00B73447">
      <w:pPr>
        <w:pStyle w:val="ListParagraph"/>
        <w:numPr>
          <w:ilvl w:val="0"/>
          <w:numId w:val="8"/>
        </w:numPr>
        <w:spacing w:line="360" w:lineRule="auto"/>
        <w:jc w:val="both"/>
        <w:rPr>
          <w:rFonts w:ascii="Times New Roman" w:hAnsi="Times New Roman" w:cs="Times New Roman"/>
        </w:rPr>
      </w:pPr>
      <w:r w:rsidRPr="00370D23">
        <w:rPr>
          <w:rFonts w:ascii="Times New Roman" w:hAnsi="Times New Roman" w:cs="Times New Roman"/>
        </w:rPr>
        <w:t>Økning i basispengemengden fra en nasjonal sentralbank</w:t>
      </w:r>
      <w:r>
        <w:rPr>
          <w:rFonts w:ascii="Times New Roman" w:hAnsi="Times New Roman" w:cs="Times New Roman"/>
        </w:rPr>
        <w:t xml:space="preserve"> med tilhørende reserveoppbygging i en annen nasjonal sentralbank, </w:t>
      </w:r>
      <w:r w:rsidR="005711B6" w:rsidRPr="00370D23">
        <w:rPr>
          <w:rFonts w:ascii="Times New Roman" w:hAnsi="Times New Roman" w:cs="Times New Roman"/>
        </w:rPr>
        <w:t xml:space="preserve">klareres </w:t>
      </w:r>
      <w:r w:rsidR="00B73447" w:rsidRPr="00370D23">
        <w:rPr>
          <w:rFonts w:ascii="Times New Roman" w:hAnsi="Times New Roman" w:cs="Times New Roman"/>
        </w:rPr>
        <w:t>ved at ESB endrer TARGET</w:t>
      </w:r>
      <w:r w:rsidR="005A0896" w:rsidRPr="00370D23">
        <w:rPr>
          <w:rFonts w:ascii="Times New Roman" w:hAnsi="Times New Roman" w:cs="Times New Roman"/>
        </w:rPr>
        <w:t>-</w:t>
      </w:r>
      <w:r w:rsidR="00B73447" w:rsidRPr="00370D23">
        <w:rPr>
          <w:rFonts w:ascii="Times New Roman" w:hAnsi="Times New Roman" w:cs="Times New Roman"/>
        </w:rPr>
        <w:t xml:space="preserve">balansen til de nasjonale sentralbankene.  </w:t>
      </w:r>
    </w:p>
    <w:p w:rsidR="00916E73" w:rsidRPr="0099361B" w:rsidRDefault="00EC3F10" w:rsidP="00713126">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I</w:t>
      </w:r>
      <w:r w:rsidRPr="0099361B">
        <w:rPr>
          <w:rFonts w:ascii="Times New Roman" w:hAnsi="Times New Roman" w:cs="Times New Roman"/>
        </w:rPr>
        <w:t xml:space="preserve"> dag</w:t>
      </w:r>
      <w:r>
        <w:rPr>
          <w:rFonts w:ascii="Times New Roman" w:hAnsi="Times New Roman" w:cs="Times New Roman"/>
        </w:rPr>
        <w:t xml:space="preserve"> </w:t>
      </w:r>
      <w:r w:rsidRPr="0099361B">
        <w:rPr>
          <w:rFonts w:ascii="Times New Roman" w:hAnsi="Times New Roman" w:cs="Times New Roman"/>
        </w:rPr>
        <w:t>skjer for det meste</w:t>
      </w:r>
      <w:r>
        <w:rPr>
          <w:rFonts w:ascii="Times New Roman" w:hAnsi="Times New Roman" w:cs="Times New Roman"/>
        </w:rPr>
        <w:t xml:space="preserve"> p</w:t>
      </w:r>
      <w:r w:rsidR="00916E73" w:rsidRPr="0099361B">
        <w:rPr>
          <w:rFonts w:ascii="Times New Roman" w:hAnsi="Times New Roman" w:cs="Times New Roman"/>
        </w:rPr>
        <w:t>engetransa</w:t>
      </w:r>
      <w:r>
        <w:rPr>
          <w:rFonts w:ascii="Times New Roman" w:hAnsi="Times New Roman" w:cs="Times New Roman"/>
        </w:rPr>
        <w:t xml:space="preserve">ksjoner </w:t>
      </w:r>
      <w:r w:rsidR="006E5AF0">
        <w:rPr>
          <w:rFonts w:ascii="Times New Roman" w:hAnsi="Times New Roman" w:cs="Times New Roman"/>
        </w:rPr>
        <w:t>elektronisk (d</w:t>
      </w:r>
      <w:r>
        <w:rPr>
          <w:rFonts w:ascii="Times New Roman" w:hAnsi="Times New Roman" w:cs="Times New Roman"/>
        </w:rPr>
        <w:t xml:space="preserve">vs. </w:t>
      </w:r>
      <w:r w:rsidR="00916E73" w:rsidRPr="0099361B">
        <w:rPr>
          <w:rFonts w:ascii="Times New Roman" w:hAnsi="Times New Roman" w:cs="Times New Roman"/>
        </w:rPr>
        <w:t xml:space="preserve">man benytter </w:t>
      </w:r>
      <w:r>
        <w:rPr>
          <w:rFonts w:ascii="Times New Roman" w:hAnsi="Times New Roman" w:cs="Times New Roman"/>
        </w:rPr>
        <w:t>TARGET</w:t>
      </w:r>
      <w:r w:rsidR="00256337" w:rsidRPr="0099361B">
        <w:rPr>
          <w:rFonts w:ascii="Times New Roman" w:hAnsi="Times New Roman" w:cs="Times New Roman"/>
        </w:rPr>
        <w:t>-</w:t>
      </w:r>
      <w:r w:rsidR="00916E73" w:rsidRPr="0099361B">
        <w:rPr>
          <w:rFonts w:ascii="Times New Roman" w:hAnsi="Times New Roman" w:cs="Times New Roman"/>
        </w:rPr>
        <w:t xml:space="preserve">systemet, eller </w:t>
      </w:r>
      <w:r w:rsidR="007A5F45">
        <w:rPr>
          <w:rFonts w:ascii="Times New Roman" w:hAnsi="Times New Roman" w:cs="Times New Roman"/>
        </w:rPr>
        <w:t xml:space="preserve">det </w:t>
      </w:r>
      <w:r w:rsidR="00256337" w:rsidRPr="0099361B">
        <w:rPr>
          <w:rFonts w:ascii="Times New Roman" w:hAnsi="Times New Roman" w:cs="Times New Roman"/>
        </w:rPr>
        <w:t xml:space="preserve">nylige </w:t>
      </w:r>
      <w:r>
        <w:rPr>
          <w:rFonts w:ascii="Times New Roman" w:hAnsi="Times New Roman" w:cs="Times New Roman"/>
        </w:rPr>
        <w:t xml:space="preserve">tekniske forbedrede TARGET </w:t>
      </w:r>
      <w:r w:rsidR="00916E73" w:rsidRPr="0099361B">
        <w:rPr>
          <w:rFonts w:ascii="Times New Roman" w:hAnsi="Times New Roman" w:cs="Times New Roman"/>
        </w:rPr>
        <w:t>2</w:t>
      </w:r>
      <w:r w:rsidR="00256337" w:rsidRPr="0099361B">
        <w:rPr>
          <w:rFonts w:ascii="Times New Roman" w:hAnsi="Times New Roman" w:cs="Times New Roman"/>
        </w:rPr>
        <w:t>-</w:t>
      </w:r>
      <w:r w:rsidR="00916E73" w:rsidRPr="0099361B">
        <w:rPr>
          <w:rFonts w:ascii="Times New Roman" w:hAnsi="Times New Roman" w:cs="Times New Roman"/>
        </w:rPr>
        <w:t>systemet).</w:t>
      </w:r>
      <w:r w:rsidR="004415E3">
        <w:rPr>
          <w:rStyle w:val="FootnoteReference"/>
          <w:rFonts w:ascii="Times New Roman" w:hAnsi="Times New Roman" w:cs="Times New Roman"/>
        </w:rPr>
        <w:footnoteReference w:id="2"/>
      </w:r>
    </w:p>
    <w:p w:rsidR="00916E73" w:rsidRPr="0099361B" w:rsidRDefault="00645CF5" w:rsidP="00713126">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Fordringer på</w:t>
      </w:r>
      <w:r w:rsidR="00EC3F10">
        <w:rPr>
          <w:rFonts w:ascii="Times New Roman" w:hAnsi="Times New Roman" w:cs="Times New Roman"/>
        </w:rPr>
        <w:t xml:space="preserve"> TARGET</w:t>
      </w:r>
      <w:r w:rsidR="005A0896">
        <w:rPr>
          <w:rFonts w:ascii="Times New Roman" w:hAnsi="Times New Roman" w:cs="Times New Roman"/>
        </w:rPr>
        <w:t>-</w:t>
      </w:r>
      <w:r w:rsidR="00EC3F10">
        <w:rPr>
          <w:rFonts w:ascii="Times New Roman" w:hAnsi="Times New Roman" w:cs="Times New Roman"/>
        </w:rPr>
        <w:t xml:space="preserve">balansen </w:t>
      </w:r>
      <w:r w:rsidR="006E5AF0">
        <w:rPr>
          <w:rFonts w:ascii="Times New Roman" w:hAnsi="Times New Roman" w:cs="Times New Roman"/>
        </w:rPr>
        <w:t xml:space="preserve">er </w:t>
      </w:r>
      <w:r w:rsidR="00916E73" w:rsidRPr="0099361B">
        <w:rPr>
          <w:rFonts w:ascii="Times New Roman" w:hAnsi="Times New Roman" w:cs="Times New Roman"/>
        </w:rPr>
        <w:t>uten formell</w:t>
      </w:r>
      <w:r>
        <w:rPr>
          <w:rFonts w:ascii="Times New Roman" w:hAnsi="Times New Roman" w:cs="Times New Roman"/>
        </w:rPr>
        <w:t>e</w:t>
      </w:r>
      <w:r w:rsidR="00916E73" w:rsidRPr="0099361B">
        <w:rPr>
          <w:rFonts w:ascii="Times New Roman" w:hAnsi="Times New Roman" w:cs="Times New Roman"/>
        </w:rPr>
        <w:t xml:space="preserve"> </w:t>
      </w:r>
      <w:r w:rsidR="00A07912">
        <w:rPr>
          <w:rFonts w:ascii="Times New Roman" w:hAnsi="Times New Roman" w:cs="Times New Roman"/>
        </w:rPr>
        <w:t>innløsningsmuligheter</w:t>
      </w:r>
      <w:r w:rsidR="001859B2">
        <w:rPr>
          <w:rFonts w:ascii="Times New Roman" w:hAnsi="Times New Roman" w:cs="Times New Roman"/>
        </w:rPr>
        <w:t xml:space="preserve"> og </w:t>
      </w:r>
      <w:r w:rsidR="007A5F45">
        <w:rPr>
          <w:rFonts w:ascii="Times New Roman" w:hAnsi="Times New Roman" w:cs="Times New Roman"/>
        </w:rPr>
        <w:t>usikret</w:t>
      </w:r>
      <w:r w:rsidR="00A07912">
        <w:rPr>
          <w:rFonts w:ascii="Times New Roman" w:hAnsi="Times New Roman" w:cs="Times New Roman"/>
        </w:rPr>
        <w:t>.</w:t>
      </w:r>
    </w:p>
    <w:p w:rsidR="009F62C2" w:rsidRPr="0099361B" w:rsidRDefault="00A07912" w:rsidP="00713126">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F</w:t>
      </w:r>
      <w:r w:rsidRPr="0099361B">
        <w:rPr>
          <w:rFonts w:ascii="Times New Roman" w:hAnsi="Times New Roman" w:cs="Times New Roman"/>
        </w:rPr>
        <w:t xml:space="preserve">or gjeld og fordringer </w:t>
      </w:r>
      <w:r>
        <w:rPr>
          <w:rFonts w:ascii="Times New Roman" w:hAnsi="Times New Roman" w:cs="Times New Roman"/>
        </w:rPr>
        <w:t xml:space="preserve">står systemet </w:t>
      </w:r>
      <w:r w:rsidR="009F62C2" w:rsidRPr="0099361B">
        <w:rPr>
          <w:rFonts w:ascii="Times New Roman" w:hAnsi="Times New Roman" w:cs="Times New Roman"/>
        </w:rPr>
        <w:t xml:space="preserve">uten budsjettmessige </w:t>
      </w:r>
      <w:r w:rsidR="00B02E68" w:rsidRPr="0099361B">
        <w:rPr>
          <w:rFonts w:ascii="Times New Roman" w:hAnsi="Times New Roman" w:cs="Times New Roman"/>
        </w:rPr>
        <w:t>skranker</w:t>
      </w:r>
      <w:r w:rsidR="009F62C2" w:rsidRPr="0099361B">
        <w:rPr>
          <w:rFonts w:ascii="Times New Roman" w:hAnsi="Times New Roman" w:cs="Times New Roman"/>
        </w:rPr>
        <w:t>.</w:t>
      </w:r>
    </w:p>
    <w:p w:rsidR="00916E73" w:rsidRPr="0099361B" w:rsidRDefault="005711B6" w:rsidP="00713126">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 xml:space="preserve">Det er </w:t>
      </w:r>
      <w:r w:rsidR="00916E73" w:rsidRPr="0099361B">
        <w:rPr>
          <w:rFonts w:ascii="Times New Roman" w:hAnsi="Times New Roman" w:cs="Times New Roman"/>
        </w:rPr>
        <w:t>ESB styret</w:t>
      </w:r>
      <w:r>
        <w:rPr>
          <w:rFonts w:ascii="Times New Roman" w:hAnsi="Times New Roman" w:cs="Times New Roman"/>
        </w:rPr>
        <w:t xml:space="preserve"> som </w:t>
      </w:r>
      <w:r w:rsidR="00A07912">
        <w:rPr>
          <w:rFonts w:ascii="Times New Roman" w:hAnsi="Times New Roman" w:cs="Times New Roman"/>
        </w:rPr>
        <w:t xml:space="preserve">har </w:t>
      </w:r>
      <w:r w:rsidR="006E5AF0">
        <w:rPr>
          <w:rFonts w:ascii="Times New Roman" w:hAnsi="Times New Roman" w:cs="Times New Roman"/>
        </w:rPr>
        <w:t xml:space="preserve">utøvende </w:t>
      </w:r>
      <w:r w:rsidR="00A07912">
        <w:rPr>
          <w:rFonts w:ascii="Times New Roman" w:hAnsi="Times New Roman" w:cs="Times New Roman"/>
        </w:rPr>
        <w:t xml:space="preserve">makt </w:t>
      </w:r>
      <w:r w:rsidR="006E4770" w:rsidRPr="0099361B">
        <w:rPr>
          <w:rFonts w:ascii="Times New Roman" w:hAnsi="Times New Roman" w:cs="Times New Roman"/>
        </w:rPr>
        <w:t xml:space="preserve">til å </w:t>
      </w:r>
      <w:r w:rsidR="00916E73" w:rsidRPr="0099361B">
        <w:rPr>
          <w:rFonts w:ascii="Times New Roman" w:hAnsi="Times New Roman" w:cs="Times New Roman"/>
        </w:rPr>
        <w:t xml:space="preserve">endre basispengemengden. </w:t>
      </w:r>
    </w:p>
    <w:p w:rsidR="009F62C2" w:rsidRPr="0099361B" w:rsidRDefault="006E5AF0" w:rsidP="00713126">
      <w:pPr>
        <w:spacing w:line="360" w:lineRule="auto"/>
        <w:jc w:val="both"/>
        <w:rPr>
          <w:rFonts w:ascii="Times New Roman" w:hAnsi="Times New Roman" w:cs="Times New Roman"/>
        </w:rPr>
      </w:pPr>
      <w:r>
        <w:rPr>
          <w:rFonts w:ascii="Times New Roman" w:hAnsi="Times New Roman" w:cs="Times New Roman"/>
        </w:rPr>
        <w:t>De tre sist punktene</w:t>
      </w:r>
      <w:r w:rsidR="004F2BDA">
        <w:rPr>
          <w:rFonts w:ascii="Times New Roman" w:hAnsi="Times New Roman" w:cs="Times New Roman"/>
        </w:rPr>
        <w:t xml:space="preserve"> er særlige viktige her. </w:t>
      </w:r>
      <w:r w:rsidR="006E4770" w:rsidRPr="0099361B">
        <w:rPr>
          <w:rFonts w:ascii="Times New Roman" w:hAnsi="Times New Roman" w:cs="Times New Roman"/>
        </w:rPr>
        <w:t>At systemet</w:t>
      </w:r>
      <w:r>
        <w:rPr>
          <w:rFonts w:ascii="Times New Roman" w:hAnsi="Times New Roman" w:cs="Times New Roman"/>
        </w:rPr>
        <w:t xml:space="preserve"> er uten innløsningsmuligheter og </w:t>
      </w:r>
      <w:r w:rsidR="006E4770" w:rsidRPr="0099361B">
        <w:rPr>
          <w:rFonts w:ascii="Times New Roman" w:hAnsi="Times New Roman" w:cs="Times New Roman"/>
        </w:rPr>
        <w:t>budsjettmessige skranker</w:t>
      </w:r>
      <w:r w:rsidR="005711B6">
        <w:rPr>
          <w:rFonts w:ascii="Times New Roman" w:hAnsi="Times New Roman" w:cs="Times New Roman"/>
        </w:rPr>
        <w:t xml:space="preserve">, </w:t>
      </w:r>
      <w:r>
        <w:rPr>
          <w:rFonts w:ascii="Times New Roman" w:hAnsi="Times New Roman" w:cs="Times New Roman"/>
        </w:rPr>
        <w:t xml:space="preserve">betyr </w:t>
      </w:r>
      <w:r w:rsidR="0070016E">
        <w:rPr>
          <w:rFonts w:ascii="Times New Roman" w:hAnsi="Times New Roman" w:cs="Times New Roman"/>
        </w:rPr>
        <w:t>at systemet ikke automatisk bryter sammen dersom et land over lengre tid</w:t>
      </w:r>
      <w:r w:rsidR="004F2BDA">
        <w:rPr>
          <w:rFonts w:ascii="Times New Roman" w:hAnsi="Times New Roman" w:cs="Times New Roman"/>
        </w:rPr>
        <w:t xml:space="preserve"> </w:t>
      </w:r>
      <w:r w:rsidR="0070016E">
        <w:rPr>
          <w:rFonts w:ascii="Times New Roman" w:hAnsi="Times New Roman" w:cs="Times New Roman"/>
        </w:rPr>
        <w:t>får finansiert</w:t>
      </w:r>
      <w:r w:rsidR="005711B6">
        <w:rPr>
          <w:rFonts w:ascii="Times New Roman" w:hAnsi="Times New Roman" w:cs="Times New Roman"/>
        </w:rPr>
        <w:t xml:space="preserve"> </w:t>
      </w:r>
      <w:r w:rsidR="0070016E">
        <w:rPr>
          <w:rFonts w:ascii="Times New Roman" w:hAnsi="Times New Roman" w:cs="Times New Roman"/>
        </w:rPr>
        <w:t>deler av underskuddet på utenriksregnskapet</w:t>
      </w:r>
      <w:r w:rsidR="004F2BDA">
        <w:rPr>
          <w:rFonts w:ascii="Times New Roman" w:hAnsi="Times New Roman" w:cs="Times New Roman"/>
        </w:rPr>
        <w:t xml:space="preserve"> gjennom en økning basispengemengden</w:t>
      </w:r>
      <w:r w:rsidR="005711B6">
        <w:rPr>
          <w:rFonts w:ascii="Times New Roman" w:hAnsi="Times New Roman" w:cs="Times New Roman"/>
        </w:rPr>
        <w:t xml:space="preserve">. </w:t>
      </w:r>
      <w:r w:rsidR="00C60ECA" w:rsidRPr="0099361B">
        <w:rPr>
          <w:rFonts w:ascii="Times New Roman" w:hAnsi="Times New Roman" w:cs="Times New Roman"/>
        </w:rPr>
        <w:t>Når</w:t>
      </w:r>
      <w:r w:rsidR="00AC4D47">
        <w:rPr>
          <w:rFonts w:ascii="Times New Roman" w:hAnsi="Times New Roman" w:cs="Times New Roman"/>
        </w:rPr>
        <w:t xml:space="preserve"> det gjelder det siste punktet</w:t>
      </w:r>
      <w:r w:rsidR="00E50851">
        <w:rPr>
          <w:rFonts w:ascii="Times New Roman" w:hAnsi="Times New Roman" w:cs="Times New Roman"/>
        </w:rPr>
        <w:t>, kan</w:t>
      </w:r>
      <w:r w:rsidR="0070016E">
        <w:rPr>
          <w:rFonts w:ascii="Times New Roman" w:hAnsi="Times New Roman" w:cs="Times New Roman"/>
        </w:rPr>
        <w:t xml:space="preserve"> en </w:t>
      </w:r>
      <w:r w:rsidR="00E50851">
        <w:rPr>
          <w:rFonts w:ascii="Times New Roman" w:hAnsi="Times New Roman" w:cs="Times New Roman"/>
        </w:rPr>
        <w:t>merke seg ESB styret</w:t>
      </w:r>
      <w:r w:rsidR="0008064F">
        <w:rPr>
          <w:rFonts w:ascii="Times New Roman" w:hAnsi="Times New Roman" w:cs="Times New Roman"/>
        </w:rPr>
        <w:t xml:space="preserve"> er </w:t>
      </w:r>
      <w:r w:rsidR="00E50851">
        <w:rPr>
          <w:rFonts w:ascii="Times New Roman" w:hAnsi="Times New Roman" w:cs="Times New Roman"/>
        </w:rPr>
        <w:t>bygd opp rundt nasjonal representasjon</w:t>
      </w:r>
      <w:r w:rsidR="001859B2">
        <w:rPr>
          <w:rFonts w:ascii="Times New Roman" w:hAnsi="Times New Roman" w:cs="Times New Roman"/>
        </w:rPr>
        <w:t xml:space="preserve"> </w:t>
      </w:r>
      <w:r w:rsidR="00E50851">
        <w:rPr>
          <w:rFonts w:ascii="Times New Roman" w:hAnsi="Times New Roman" w:cs="Times New Roman"/>
        </w:rPr>
        <w:t xml:space="preserve">hvor hvert land har én stemme. </w:t>
      </w:r>
    </w:p>
    <w:p w:rsidR="007C3C91" w:rsidRDefault="004F2BDA" w:rsidP="00713126">
      <w:pPr>
        <w:spacing w:line="360" w:lineRule="auto"/>
        <w:jc w:val="both"/>
        <w:rPr>
          <w:rFonts w:ascii="Times New Roman" w:hAnsi="Times New Roman" w:cs="Times New Roman"/>
        </w:rPr>
      </w:pPr>
      <w:r>
        <w:rPr>
          <w:rFonts w:ascii="Times New Roman" w:hAnsi="Times New Roman" w:cs="Times New Roman"/>
        </w:rPr>
        <w:t>Gitt disse forskjellene</w:t>
      </w:r>
      <w:r w:rsidR="0069729A">
        <w:rPr>
          <w:rFonts w:ascii="Times New Roman" w:hAnsi="Times New Roman" w:cs="Times New Roman"/>
        </w:rPr>
        <w:t xml:space="preserve">, </w:t>
      </w:r>
      <w:r w:rsidR="00096427">
        <w:rPr>
          <w:rFonts w:ascii="Times New Roman" w:hAnsi="Times New Roman" w:cs="Times New Roman"/>
        </w:rPr>
        <w:t xml:space="preserve">kan det vises at </w:t>
      </w:r>
      <w:r w:rsidR="0070016E">
        <w:rPr>
          <w:rFonts w:ascii="Times New Roman" w:hAnsi="Times New Roman" w:cs="Times New Roman"/>
        </w:rPr>
        <w:t>prosessen med penger utenfor landets grenser også</w:t>
      </w:r>
      <w:r w:rsidR="00096427">
        <w:rPr>
          <w:rFonts w:ascii="Times New Roman" w:hAnsi="Times New Roman" w:cs="Times New Roman"/>
        </w:rPr>
        <w:t xml:space="preserve"> kan inntre i eurosonen. F</w:t>
      </w:r>
      <w:r w:rsidR="0070016E">
        <w:rPr>
          <w:rFonts w:ascii="Times New Roman" w:hAnsi="Times New Roman" w:cs="Times New Roman"/>
        </w:rPr>
        <w:t>or eksempel</w:t>
      </w:r>
      <w:r w:rsidR="00096427">
        <w:rPr>
          <w:rFonts w:ascii="Times New Roman" w:hAnsi="Times New Roman" w:cs="Times New Roman"/>
        </w:rPr>
        <w:t xml:space="preserve">, </w:t>
      </w:r>
      <w:r w:rsidR="0070016E">
        <w:rPr>
          <w:rFonts w:ascii="Times New Roman" w:hAnsi="Times New Roman" w:cs="Times New Roman"/>
        </w:rPr>
        <w:t xml:space="preserve">slik det kommer til uttrykk i figur 5. </w:t>
      </w:r>
    </w:p>
    <w:p w:rsidR="004D32F1" w:rsidRDefault="004D32F1" w:rsidP="004D32F1">
      <w:pPr>
        <w:pStyle w:val="Caption"/>
        <w:keepNext/>
        <w:jc w:val="both"/>
      </w:pPr>
      <w:r>
        <w:lastRenderedPageBreak/>
        <w:t xml:space="preserve">Figur </w:t>
      </w:r>
      <w:r>
        <w:fldChar w:fldCharType="begin"/>
      </w:r>
      <w:r>
        <w:instrText xml:space="preserve"> SEQ Figur \* ARABIC </w:instrText>
      </w:r>
      <w:r>
        <w:fldChar w:fldCharType="separate"/>
      </w:r>
      <w:r>
        <w:rPr>
          <w:noProof/>
        </w:rPr>
        <w:t>5</w:t>
      </w:r>
      <w:r>
        <w:rPr>
          <w:noProof/>
        </w:rPr>
        <w:fldChar w:fldCharType="end"/>
      </w:r>
      <w:r>
        <w:t xml:space="preserve">: Penger utenfor landets grenser i </w:t>
      </w:r>
      <w:proofErr w:type="spellStart"/>
      <w:r>
        <w:t>eursonen</w:t>
      </w:r>
      <w:proofErr w:type="spellEnd"/>
      <w:r>
        <w:t>. Forårsaket her av en økning i basispengemengden.</w:t>
      </w:r>
    </w:p>
    <w:p w:rsidR="004D32F1" w:rsidRPr="006A452B" w:rsidRDefault="007C7B48" w:rsidP="004D32F1">
      <w:r>
        <w:object w:dxaOrig="9390" w:dyaOrig="7545">
          <v:shape id="_x0000_i1026" type="#_x0000_t75" style="width:469.5pt;height:320.25pt" o:ole="">
            <v:imagedata r:id="rId14" o:title=""/>
          </v:shape>
          <o:OLEObject Type="Link" ProgID="Excel.SheetMacroEnabled.12" ShapeID="_x0000_i1026" DrawAspect="Content" r:id="rId15" UpdateMode="Always">
            <o:LinkType>Picture</o:LinkType>
            <o:LockedField>false</o:LockedField>
          </o:OLEObject>
        </w:object>
      </w:r>
    </w:p>
    <w:p w:rsidR="00F2771F" w:rsidRPr="0099361B" w:rsidRDefault="003220AB" w:rsidP="00713126">
      <w:pPr>
        <w:spacing w:line="360" w:lineRule="auto"/>
        <w:jc w:val="both"/>
        <w:rPr>
          <w:rFonts w:ascii="Times New Roman" w:hAnsi="Times New Roman" w:cs="Times New Roman"/>
        </w:rPr>
      </w:pPr>
      <w:r>
        <w:rPr>
          <w:rFonts w:ascii="Times New Roman" w:hAnsi="Times New Roman" w:cs="Times New Roman"/>
        </w:rPr>
        <w:t>D</w:t>
      </w:r>
      <w:r w:rsidR="0013352A">
        <w:rPr>
          <w:rFonts w:ascii="Times New Roman" w:hAnsi="Times New Roman" w:cs="Times New Roman"/>
        </w:rPr>
        <w:t>e realøkonomiske</w:t>
      </w:r>
      <w:r w:rsidR="007C3C91">
        <w:rPr>
          <w:rFonts w:ascii="Times New Roman" w:hAnsi="Times New Roman" w:cs="Times New Roman"/>
        </w:rPr>
        <w:t xml:space="preserve"> transaksjonene</w:t>
      </w:r>
      <w:r w:rsidR="0013352A">
        <w:rPr>
          <w:rFonts w:ascii="Times New Roman" w:hAnsi="Times New Roman" w:cs="Times New Roman"/>
        </w:rPr>
        <w:t xml:space="preserve"> </w:t>
      </w:r>
      <w:r w:rsidR="007C3C91">
        <w:rPr>
          <w:rFonts w:ascii="Times New Roman" w:hAnsi="Times New Roman" w:cs="Times New Roman"/>
        </w:rPr>
        <w:t xml:space="preserve">i </w:t>
      </w:r>
      <w:r w:rsidR="0070016E">
        <w:rPr>
          <w:rFonts w:ascii="Times New Roman" w:hAnsi="Times New Roman" w:cs="Times New Roman"/>
        </w:rPr>
        <w:t xml:space="preserve">denne </w:t>
      </w:r>
      <w:r w:rsidR="007C3C91">
        <w:rPr>
          <w:rFonts w:ascii="Times New Roman" w:hAnsi="Times New Roman" w:cs="Times New Roman"/>
        </w:rPr>
        <w:t>figuren er</w:t>
      </w:r>
      <w:r w:rsidR="0070016E">
        <w:rPr>
          <w:rFonts w:ascii="Times New Roman" w:hAnsi="Times New Roman" w:cs="Times New Roman"/>
        </w:rPr>
        <w:t xml:space="preserve"> nøyaktig de </w:t>
      </w:r>
      <w:r w:rsidR="007C3C91">
        <w:rPr>
          <w:rFonts w:ascii="Times New Roman" w:hAnsi="Times New Roman" w:cs="Times New Roman"/>
        </w:rPr>
        <w:t xml:space="preserve">samme som det </w:t>
      </w:r>
      <w:r w:rsidR="0070016E">
        <w:rPr>
          <w:rFonts w:ascii="Times New Roman" w:hAnsi="Times New Roman" w:cs="Times New Roman"/>
        </w:rPr>
        <w:t xml:space="preserve">som ble vist for </w:t>
      </w:r>
      <w:proofErr w:type="spellStart"/>
      <w:r w:rsidR="007C3C91">
        <w:rPr>
          <w:rFonts w:ascii="Times New Roman" w:hAnsi="Times New Roman" w:cs="Times New Roman"/>
        </w:rPr>
        <w:t>Bre</w:t>
      </w:r>
      <w:r>
        <w:rPr>
          <w:rFonts w:ascii="Times New Roman" w:hAnsi="Times New Roman" w:cs="Times New Roman"/>
        </w:rPr>
        <w:t>tton</w:t>
      </w:r>
      <w:proofErr w:type="spellEnd"/>
      <w:r>
        <w:rPr>
          <w:rFonts w:ascii="Times New Roman" w:hAnsi="Times New Roman" w:cs="Times New Roman"/>
        </w:rPr>
        <w:t xml:space="preserve"> </w:t>
      </w:r>
      <w:r w:rsidR="00802638">
        <w:rPr>
          <w:rFonts w:ascii="Times New Roman" w:hAnsi="Times New Roman" w:cs="Times New Roman"/>
        </w:rPr>
        <w:t>Woods-systemet</w:t>
      </w:r>
      <w:r w:rsidR="0069729A">
        <w:rPr>
          <w:rFonts w:ascii="Times New Roman" w:hAnsi="Times New Roman" w:cs="Times New Roman"/>
        </w:rPr>
        <w:t xml:space="preserve">. </w:t>
      </w:r>
      <w:r w:rsidR="00802638">
        <w:rPr>
          <w:rFonts w:ascii="Times New Roman" w:hAnsi="Times New Roman" w:cs="Times New Roman"/>
        </w:rPr>
        <w:t xml:space="preserve">Landene </w:t>
      </w:r>
      <w:r w:rsidR="0013352A">
        <w:rPr>
          <w:rFonts w:ascii="Times New Roman" w:hAnsi="Times New Roman" w:cs="Times New Roman"/>
        </w:rPr>
        <w:t xml:space="preserve">er imidlertid </w:t>
      </w:r>
      <w:r w:rsidR="00C571C5">
        <w:rPr>
          <w:rFonts w:ascii="Times New Roman" w:hAnsi="Times New Roman" w:cs="Times New Roman"/>
        </w:rPr>
        <w:t xml:space="preserve">endret til </w:t>
      </w:r>
      <w:r w:rsidR="0013352A">
        <w:rPr>
          <w:rFonts w:ascii="Times New Roman" w:hAnsi="Times New Roman" w:cs="Times New Roman"/>
        </w:rPr>
        <w:t>Hellas og Tyskland</w:t>
      </w:r>
      <w:r w:rsidR="00096427">
        <w:rPr>
          <w:rFonts w:ascii="Times New Roman" w:hAnsi="Times New Roman" w:cs="Times New Roman"/>
        </w:rPr>
        <w:t xml:space="preserve"> </w:t>
      </w:r>
      <w:r w:rsidR="00AC3169">
        <w:rPr>
          <w:rFonts w:ascii="Times New Roman" w:hAnsi="Times New Roman" w:cs="Times New Roman"/>
        </w:rPr>
        <w:t xml:space="preserve">og </w:t>
      </w:r>
      <w:r w:rsidR="00802638">
        <w:rPr>
          <w:rFonts w:ascii="Times New Roman" w:hAnsi="Times New Roman" w:cs="Times New Roman"/>
        </w:rPr>
        <w:t>beløpene er</w:t>
      </w:r>
      <w:r w:rsidR="00AC3169">
        <w:rPr>
          <w:rFonts w:ascii="Times New Roman" w:hAnsi="Times New Roman" w:cs="Times New Roman"/>
        </w:rPr>
        <w:t xml:space="preserve"> i </w:t>
      </w:r>
      <w:r w:rsidR="00592B02">
        <w:rPr>
          <w:rFonts w:ascii="Times New Roman" w:hAnsi="Times New Roman" w:cs="Times New Roman"/>
        </w:rPr>
        <w:t>e</w:t>
      </w:r>
      <w:r w:rsidR="00802638">
        <w:rPr>
          <w:rFonts w:ascii="Times New Roman" w:hAnsi="Times New Roman" w:cs="Times New Roman"/>
        </w:rPr>
        <w:t>uro.</w:t>
      </w:r>
      <w:r w:rsidR="005A0896">
        <w:rPr>
          <w:rFonts w:ascii="Times New Roman" w:hAnsi="Times New Roman" w:cs="Times New Roman"/>
        </w:rPr>
        <w:t xml:space="preserve"> </w:t>
      </w:r>
      <w:r w:rsidR="00096427">
        <w:rPr>
          <w:rFonts w:ascii="Times New Roman" w:hAnsi="Times New Roman" w:cs="Times New Roman"/>
        </w:rPr>
        <w:t xml:space="preserve">I tråd med likning (2), inngår ESB nå som </w:t>
      </w:r>
      <w:r w:rsidR="005A0896">
        <w:rPr>
          <w:rFonts w:ascii="Times New Roman" w:hAnsi="Times New Roman" w:cs="Times New Roman"/>
        </w:rPr>
        <w:t>en egen</w:t>
      </w:r>
      <w:r w:rsidR="00096427">
        <w:rPr>
          <w:rFonts w:ascii="Times New Roman" w:hAnsi="Times New Roman" w:cs="Times New Roman"/>
        </w:rPr>
        <w:t xml:space="preserve"> enhet </w:t>
      </w:r>
      <w:r w:rsidR="005A0896">
        <w:rPr>
          <w:rFonts w:ascii="Times New Roman" w:hAnsi="Times New Roman" w:cs="Times New Roman"/>
        </w:rPr>
        <w:t xml:space="preserve">som klarer systemet ved å endre TARGET-balansen til de nasjonale sentralbankene. </w:t>
      </w:r>
      <w:r w:rsidR="00802638">
        <w:rPr>
          <w:rFonts w:ascii="Times New Roman" w:hAnsi="Times New Roman" w:cs="Times New Roman"/>
        </w:rPr>
        <w:t>Den vesentlige forskjellen mellom</w:t>
      </w:r>
      <w:r w:rsidR="0069729A">
        <w:rPr>
          <w:rFonts w:ascii="Times New Roman" w:hAnsi="Times New Roman" w:cs="Times New Roman"/>
        </w:rPr>
        <w:t xml:space="preserve"> figur 4 og 5 </w:t>
      </w:r>
      <w:r w:rsidR="00096427">
        <w:rPr>
          <w:rFonts w:ascii="Times New Roman" w:hAnsi="Times New Roman" w:cs="Times New Roman"/>
        </w:rPr>
        <w:t xml:space="preserve">vil en derfor </w:t>
      </w:r>
      <w:r w:rsidR="00237F30">
        <w:rPr>
          <w:rFonts w:ascii="Times New Roman" w:hAnsi="Times New Roman" w:cs="Times New Roman"/>
        </w:rPr>
        <w:t xml:space="preserve">finne i det </w:t>
      </w:r>
      <w:r w:rsidR="00802638">
        <w:rPr>
          <w:rFonts w:ascii="Times New Roman" w:hAnsi="Times New Roman" w:cs="Times New Roman"/>
        </w:rPr>
        <w:t>siste ledd</w:t>
      </w:r>
      <w:r w:rsidR="00AC3169">
        <w:rPr>
          <w:rFonts w:ascii="Times New Roman" w:hAnsi="Times New Roman" w:cs="Times New Roman"/>
        </w:rPr>
        <w:t>et</w:t>
      </w:r>
      <w:r w:rsidR="00237F30">
        <w:rPr>
          <w:rFonts w:ascii="Times New Roman" w:hAnsi="Times New Roman" w:cs="Times New Roman"/>
        </w:rPr>
        <w:t xml:space="preserve"> i</w:t>
      </w:r>
      <w:r w:rsidR="00802638">
        <w:rPr>
          <w:rFonts w:ascii="Times New Roman" w:hAnsi="Times New Roman" w:cs="Times New Roman"/>
        </w:rPr>
        <w:t xml:space="preserve"> transaksjonskjeden.</w:t>
      </w:r>
      <w:r w:rsidR="004421E5">
        <w:rPr>
          <w:rFonts w:ascii="Times New Roman" w:hAnsi="Times New Roman" w:cs="Times New Roman"/>
        </w:rPr>
        <w:t xml:space="preserve"> I den siste figuren vil b</w:t>
      </w:r>
      <w:r w:rsidR="00802638">
        <w:rPr>
          <w:rFonts w:ascii="Times New Roman" w:hAnsi="Times New Roman" w:cs="Times New Roman"/>
        </w:rPr>
        <w:t xml:space="preserve">etalingssystemet </w:t>
      </w:r>
      <w:r w:rsidR="004421E5">
        <w:rPr>
          <w:rFonts w:ascii="Times New Roman" w:hAnsi="Times New Roman" w:cs="Times New Roman"/>
        </w:rPr>
        <w:t xml:space="preserve">klarere </w:t>
      </w:r>
      <w:r w:rsidR="005A0896">
        <w:rPr>
          <w:rFonts w:ascii="Times New Roman" w:hAnsi="Times New Roman" w:cs="Times New Roman"/>
        </w:rPr>
        <w:t>den økte mengden basispengemengden fra den greske nasjonale sentralbanken</w:t>
      </w:r>
      <w:r w:rsidR="00096427">
        <w:rPr>
          <w:rFonts w:ascii="Times New Roman" w:hAnsi="Times New Roman" w:cs="Times New Roman"/>
        </w:rPr>
        <w:t xml:space="preserve">, </w:t>
      </w:r>
      <w:r w:rsidR="00802638">
        <w:rPr>
          <w:rFonts w:ascii="Times New Roman" w:hAnsi="Times New Roman" w:cs="Times New Roman"/>
        </w:rPr>
        <w:t xml:space="preserve">ved at Bundesbank øker sine fordringer </w:t>
      </w:r>
      <w:r w:rsidR="00096427">
        <w:rPr>
          <w:rFonts w:ascii="Times New Roman" w:hAnsi="Times New Roman" w:cs="Times New Roman"/>
        </w:rPr>
        <w:t>på TARGET-balansen på 100 euro</w:t>
      </w:r>
      <w:r w:rsidR="0069729A">
        <w:rPr>
          <w:rFonts w:ascii="Times New Roman" w:hAnsi="Times New Roman" w:cs="Times New Roman"/>
        </w:rPr>
        <w:t xml:space="preserve">. Dette er </w:t>
      </w:r>
      <w:r w:rsidR="00802638">
        <w:rPr>
          <w:rFonts w:ascii="Times New Roman" w:hAnsi="Times New Roman" w:cs="Times New Roman"/>
        </w:rPr>
        <w:t>motsvart av en tilvarende økning i den greske nasjonalbankens sin gjeld</w:t>
      </w:r>
      <w:r w:rsidR="0069729A">
        <w:rPr>
          <w:rFonts w:ascii="Times New Roman" w:hAnsi="Times New Roman" w:cs="Times New Roman"/>
        </w:rPr>
        <w:t xml:space="preserve">. </w:t>
      </w:r>
      <w:r w:rsidR="007E3CBF">
        <w:rPr>
          <w:rFonts w:ascii="Times New Roman" w:hAnsi="Times New Roman" w:cs="Times New Roman"/>
        </w:rPr>
        <w:t>Som et resultat av</w:t>
      </w:r>
      <w:r w:rsidR="001117BC">
        <w:rPr>
          <w:rFonts w:ascii="Times New Roman" w:hAnsi="Times New Roman" w:cs="Times New Roman"/>
        </w:rPr>
        <w:t xml:space="preserve"> denne operasjonen </w:t>
      </w:r>
      <w:r w:rsidR="004F2BDA">
        <w:rPr>
          <w:rFonts w:ascii="Times New Roman" w:hAnsi="Times New Roman" w:cs="Times New Roman"/>
        </w:rPr>
        <w:t>v</w:t>
      </w:r>
      <w:r w:rsidR="005A0896">
        <w:rPr>
          <w:rFonts w:ascii="Times New Roman" w:hAnsi="Times New Roman" w:cs="Times New Roman"/>
        </w:rPr>
        <w:t xml:space="preserve">il basispengemengden for hele </w:t>
      </w:r>
      <w:r w:rsidR="007E3CBF">
        <w:rPr>
          <w:rFonts w:ascii="Times New Roman" w:hAnsi="Times New Roman" w:cs="Times New Roman"/>
        </w:rPr>
        <w:t>eurosystemet bli</w:t>
      </w:r>
      <w:r w:rsidR="004F2BDA">
        <w:rPr>
          <w:rFonts w:ascii="Times New Roman" w:hAnsi="Times New Roman" w:cs="Times New Roman"/>
        </w:rPr>
        <w:t xml:space="preserve"> sterilisert</w:t>
      </w:r>
      <w:r w:rsidR="001117BC">
        <w:rPr>
          <w:rFonts w:ascii="Times New Roman" w:hAnsi="Times New Roman" w:cs="Times New Roman"/>
        </w:rPr>
        <w:t>,</w:t>
      </w:r>
      <w:r w:rsidR="004F2BDA">
        <w:rPr>
          <w:rFonts w:ascii="Times New Roman" w:hAnsi="Times New Roman" w:cs="Times New Roman"/>
        </w:rPr>
        <w:t xml:space="preserve"> eller </w:t>
      </w:r>
      <w:r w:rsidR="007E3CBF">
        <w:rPr>
          <w:rFonts w:ascii="Times New Roman" w:hAnsi="Times New Roman" w:cs="Times New Roman"/>
        </w:rPr>
        <w:t xml:space="preserve">holdt uendret. </w:t>
      </w:r>
      <w:r w:rsidR="00802638">
        <w:rPr>
          <w:rFonts w:ascii="Times New Roman" w:hAnsi="Times New Roman" w:cs="Times New Roman"/>
        </w:rPr>
        <w:t xml:space="preserve">  </w:t>
      </w:r>
    </w:p>
    <w:p w:rsidR="0069729A" w:rsidRDefault="004F2BDA" w:rsidP="00713126">
      <w:pPr>
        <w:spacing w:line="360" w:lineRule="auto"/>
        <w:jc w:val="both"/>
        <w:rPr>
          <w:rFonts w:ascii="Times New Roman" w:hAnsi="Times New Roman" w:cs="Times New Roman"/>
        </w:rPr>
      </w:pPr>
      <w:r>
        <w:rPr>
          <w:rFonts w:ascii="Times New Roman" w:hAnsi="Times New Roman" w:cs="Times New Roman"/>
        </w:rPr>
        <w:t xml:space="preserve">ESB </w:t>
      </w:r>
      <w:r w:rsidR="00802638">
        <w:rPr>
          <w:rFonts w:ascii="Times New Roman" w:hAnsi="Times New Roman" w:cs="Times New Roman"/>
        </w:rPr>
        <w:t>erklærte</w:t>
      </w:r>
      <w:r w:rsidR="00AC3169">
        <w:rPr>
          <w:rFonts w:ascii="Times New Roman" w:hAnsi="Times New Roman" w:cs="Times New Roman"/>
        </w:rPr>
        <w:t xml:space="preserve"> pengepolitikk</w:t>
      </w:r>
      <w:r>
        <w:rPr>
          <w:rFonts w:ascii="Times New Roman" w:hAnsi="Times New Roman" w:cs="Times New Roman"/>
        </w:rPr>
        <w:t xml:space="preserve"> </w:t>
      </w:r>
      <w:r w:rsidR="00407C8F">
        <w:rPr>
          <w:rFonts w:ascii="Times New Roman" w:hAnsi="Times New Roman" w:cs="Times New Roman"/>
        </w:rPr>
        <w:t xml:space="preserve">er at den </w:t>
      </w:r>
      <w:r>
        <w:rPr>
          <w:rFonts w:ascii="Times New Roman" w:hAnsi="Times New Roman" w:cs="Times New Roman"/>
        </w:rPr>
        <w:t xml:space="preserve">skal være lik </w:t>
      </w:r>
      <w:r w:rsidR="00AC3169">
        <w:rPr>
          <w:rFonts w:ascii="Times New Roman" w:hAnsi="Times New Roman" w:cs="Times New Roman"/>
        </w:rPr>
        <w:t>for alle</w:t>
      </w:r>
      <w:r w:rsidR="00237F30">
        <w:rPr>
          <w:rFonts w:ascii="Times New Roman" w:hAnsi="Times New Roman" w:cs="Times New Roman"/>
        </w:rPr>
        <w:t xml:space="preserve"> landene </w:t>
      </w:r>
      <w:r w:rsidR="00AC3169">
        <w:rPr>
          <w:rFonts w:ascii="Times New Roman" w:hAnsi="Times New Roman" w:cs="Times New Roman"/>
        </w:rPr>
        <w:t xml:space="preserve">som inngår i eurosonen. </w:t>
      </w:r>
      <w:r>
        <w:rPr>
          <w:rFonts w:ascii="Times New Roman" w:hAnsi="Times New Roman" w:cs="Times New Roman"/>
        </w:rPr>
        <w:t xml:space="preserve">Man kan kanskje stusse litt over </w:t>
      </w:r>
      <w:r w:rsidR="00AC3169">
        <w:rPr>
          <w:rFonts w:ascii="Times New Roman" w:hAnsi="Times New Roman" w:cs="Times New Roman"/>
        </w:rPr>
        <w:t>hvor realistisk eksemplet ovenfor er</w:t>
      </w:r>
      <w:r>
        <w:rPr>
          <w:rFonts w:ascii="Times New Roman" w:hAnsi="Times New Roman" w:cs="Times New Roman"/>
        </w:rPr>
        <w:t xml:space="preserve">, hvor </w:t>
      </w:r>
      <w:r w:rsidR="00AC3169">
        <w:rPr>
          <w:rFonts w:ascii="Times New Roman" w:hAnsi="Times New Roman" w:cs="Times New Roman"/>
        </w:rPr>
        <w:t xml:space="preserve">økningen i </w:t>
      </w:r>
      <w:r w:rsidR="00237F30">
        <w:rPr>
          <w:rFonts w:ascii="Times New Roman" w:hAnsi="Times New Roman" w:cs="Times New Roman"/>
        </w:rPr>
        <w:t xml:space="preserve">basispengemengden </w:t>
      </w:r>
      <w:r w:rsidR="0069729A">
        <w:rPr>
          <w:rFonts w:ascii="Times New Roman" w:hAnsi="Times New Roman" w:cs="Times New Roman"/>
        </w:rPr>
        <w:t xml:space="preserve">kun </w:t>
      </w:r>
      <w:r w:rsidR="001117BC">
        <w:rPr>
          <w:rFonts w:ascii="Times New Roman" w:hAnsi="Times New Roman" w:cs="Times New Roman"/>
        </w:rPr>
        <w:t xml:space="preserve">har sitt opphav </w:t>
      </w:r>
      <w:r w:rsidR="00237F30">
        <w:rPr>
          <w:rFonts w:ascii="Times New Roman" w:hAnsi="Times New Roman" w:cs="Times New Roman"/>
        </w:rPr>
        <w:t xml:space="preserve">i den greske økonomien. </w:t>
      </w:r>
      <w:r w:rsidR="0069729A">
        <w:rPr>
          <w:rFonts w:ascii="Times New Roman" w:hAnsi="Times New Roman" w:cs="Times New Roman"/>
        </w:rPr>
        <w:t xml:space="preserve">For å </w:t>
      </w:r>
      <w:r>
        <w:rPr>
          <w:rFonts w:ascii="Times New Roman" w:hAnsi="Times New Roman" w:cs="Times New Roman"/>
        </w:rPr>
        <w:t>begrunne dette</w:t>
      </w:r>
      <w:r w:rsidR="0069729A">
        <w:rPr>
          <w:rFonts w:ascii="Times New Roman" w:hAnsi="Times New Roman" w:cs="Times New Roman"/>
        </w:rPr>
        <w:t xml:space="preserve">, la oss forenkle litt og legge til grunn at de nasjonale forretningsbankene har tilgang til finansiering gjennom kapitalmarkedet (dvs. obligasjons- og interbankmarkedet) og et </w:t>
      </w:r>
      <w:r w:rsidR="0069729A" w:rsidRPr="0099361B">
        <w:rPr>
          <w:rFonts w:ascii="Times New Roman" w:hAnsi="Times New Roman" w:cs="Times New Roman"/>
        </w:rPr>
        <w:t>”kredit</w:t>
      </w:r>
      <w:r w:rsidR="0069729A">
        <w:rPr>
          <w:rFonts w:ascii="Times New Roman" w:hAnsi="Times New Roman" w:cs="Times New Roman"/>
        </w:rPr>
        <w:t>t</w:t>
      </w:r>
      <w:r w:rsidR="0069729A" w:rsidRPr="0099361B">
        <w:rPr>
          <w:rFonts w:ascii="Times New Roman" w:hAnsi="Times New Roman" w:cs="Times New Roman"/>
        </w:rPr>
        <w:t xml:space="preserve">kort” utstedt av ESB. </w:t>
      </w:r>
      <w:r w:rsidR="0069729A">
        <w:rPr>
          <w:rFonts w:ascii="Times New Roman" w:hAnsi="Times New Roman" w:cs="Times New Roman"/>
        </w:rPr>
        <w:t>”K</w:t>
      </w:r>
      <w:r w:rsidR="0069729A" w:rsidRPr="0099361B">
        <w:rPr>
          <w:rFonts w:ascii="Times New Roman" w:hAnsi="Times New Roman" w:cs="Times New Roman"/>
        </w:rPr>
        <w:t>redit</w:t>
      </w:r>
      <w:r w:rsidR="0069729A">
        <w:rPr>
          <w:rFonts w:ascii="Times New Roman" w:hAnsi="Times New Roman" w:cs="Times New Roman"/>
        </w:rPr>
        <w:t>t</w:t>
      </w:r>
      <w:r w:rsidR="0069729A" w:rsidRPr="0099361B">
        <w:rPr>
          <w:rFonts w:ascii="Times New Roman" w:hAnsi="Times New Roman" w:cs="Times New Roman"/>
        </w:rPr>
        <w:t>kortet” gir adgang til å skape elektroniske penger</w:t>
      </w:r>
      <w:r w:rsidR="0069729A">
        <w:rPr>
          <w:rFonts w:ascii="Times New Roman" w:hAnsi="Times New Roman" w:cs="Times New Roman"/>
        </w:rPr>
        <w:t xml:space="preserve">, men er underlagt restriksjoner i form av </w:t>
      </w:r>
      <w:r w:rsidR="0069729A" w:rsidRPr="0099361B">
        <w:rPr>
          <w:rFonts w:ascii="Times New Roman" w:hAnsi="Times New Roman" w:cs="Times New Roman"/>
        </w:rPr>
        <w:t>refinansieringsrente</w:t>
      </w:r>
      <w:r w:rsidR="0069729A">
        <w:rPr>
          <w:rFonts w:ascii="Times New Roman" w:hAnsi="Times New Roman" w:cs="Times New Roman"/>
        </w:rPr>
        <w:t xml:space="preserve">, sikkerhetskrav </w:t>
      </w:r>
      <w:r w:rsidR="0069729A" w:rsidRPr="0099361B">
        <w:rPr>
          <w:rFonts w:ascii="Times New Roman" w:hAnsi="Times New Roman" w:cs="Times New Roman"/>
        </w:rPr>
        <w:t>og likviditetsskranker.</w:t>
      </w:r>
    </w:p>
    <w:p w:rsidR="0083519D" w:rsidRDefault="005A0896" w:rsidP="0083519D">
      <w:pPr>
        <w:spacing w:line="360" w:lineRule="auto"/>
        <w:jc w:val="both"/>
        <w:rPr>
          <w:rFonts w:ascii="Times New Roman" w:hAnsi="Times New Roman" w:cs="Times New Roman"/>
        </w:rPr>
      </w:pPr>
      <w:r>
        <w:rPr>
          <w:rFonts w:ascii="Times New Roman" w:hAnsi="Times New Roman" w:cs="Times New Roman"/>
        </w:rPr>
        <w:lastRenderedPageBreak/>
        <w:t xml:space="preserve">Vi antar </w:t>
      </w:r>
      <w:r w:rsidR="00237F30">
        <w:rPr>
          <w:rFonts w:ascii="Times New Roman" w:hAnsi="Times New Roman" w:cs="Times New Roman"/>
        </w:rPr>
        <w:t xml:space="preserve">at </w:t>
      </w:r>
      <w:r w:rsidR="00973B9D" w:rsidRPr="0099361B">
        <w:rPr>
          <w:rFonts w:ascii="Times New Roman" w:hAnsi="Times New Roman" w:cs="Times New Roman"/>
        </w:rPr>
        <w:t>forretningsbank</w:t>
      </w:r>
      <w:r w:rsidR="00F619F6">
        <w:rPr>
          <w:rFonts w:ascii="Times New Roman" w:hAnsi="Times New Roman" w:cs="Times New Roman"/>
        </w:rPr>
        <w:t>ene</w:t>
      </w:r>
      <w:r w:rsidR="005B739C">
        <w:rPr>
          <w:rFonts w:ascii="Times New Roman" w:hAnsi="Times New Roman" w:cs="Times New Roman"/>
        </w:rPr>
        <w:t xml:space="preserve"> ønsker å minimere sine finansieringskostnader. </w:t>
      </w:r>
      <w:r w:rsidR="004F2BDA">
        <w:rPr>
          <w:rFonts w:ascii="Times New Roman" w:hAnsi="Times New Roman" w:cs="Times New Roman"/>
        </w:rPr>
        <w:t xml:space="preserve">Det betyr at de </w:t>
      </w:r>
      <w:r w:rsidR="001117BC">
        <w:rPr>
          <w:rFonts w:ascii="Times New Roman" w:hAnsi="Times New Roman" w:cs="Times New Roman"/>
        </w:rPr>
        <w:t xml:space="preserve">velger </w:t>
      </w:r>
      <w:r w:rsidR="000058E0">
        <w:rPr>
          <w:rFonts w:ascii="Times New Roman" w:hAnsi="Times New Roman" w:cs="Times New Roman"/>
        </w:rPr>
        <w:t xml:space="preserve">å finansiere seg ved bruk av </w:t>
      </w:r>
      <w:r w:rsidR="000058E0" w:rsidRPr="0099361B">
        <w:rPr>
          <w:rFonts w:ascii="Times New Roman" w:hAnsi="Times New Roman" w:cs="Times New Roman"/>
        </w:rPr>
        <w:t>”kredittkortet”</w:t>
      </w:r>
      <w:r w:rsidR="000058E0">
        <w:rPr>
          <w:rFonts w:ascii="Times New Roman" w:hAnsi="Times New Roman" w:cs="Times New Roman"/>
        </w:rPr>
        <w:t xml:space="preserve"> til ESB dersom lånekostnadene her er lavere enn i </w:t>
      </w:r>
      <w:r w:rsidR="004E757E">
        <w:rPr>
          <w:rFonts w:ascii="Times New Roman" w:hAnsi="Times New Roman" w:cs="Times New Roman"/>
        </w:rPr>
        <w:t>interbankmarkedet</w:t>
      </w:r>
      <w:r w:rsidR="000058E0">
        <w:rPr>
          <w:rFonts w:ascii="Times New Roman" w:hAnsi="Times New Roman" w:cs="Times New Roman"/>
        </w:rPr>
        <w:t xml:space="preserve">. </w:t>
      </w:r>
      <w:r w:rsidR="00CA0AE0">
        <w:rPr>
          <w:rFonts w:ascii="Times New Roman" w:hAnsi="Times New Roman" w:cs="Times New Roman"/>
        </w:rPr>
        <w:t xml:space="preserve">I </w:t>
      </w:r>
      <w:r w:rsidR="0083519D">
        <w:rPr>
          <w:rFonts w:ascii="Times New Roman" w:hAnsi="Times New Roman" w:cs="Times New Roman"/>
        </w:rPr>
        <w:t xml:space="preserve">interbankmarkedet vil </w:t>
      </w:r>
      <w:r w:rsidR="00CA0AE0">
        <w:rPr>
          <w:rFonts w:ascii="Times New Roman" w:hAnsi="Times New Roman" w:cs="Times New Roman"/>
        </w:rPr>
        <w:t>finansieringskostnaden</w:t>
      </w:r>
      <w:r w:rsidR="0083519D">
        <w:rPr>
          <w:rFonts w:ascii="Times New Roman" w:hAnsi="Times New Roman" w:cs="Times New Roman"/>
        </w:rPr>
        <w:t xml:space="preserve"> </w:t>
      </w:r>
      <w:r w:rsidR="00CA0AE0">
        <w:rPr>
          <w:rFonts w:ascii="Times New Roman" w:hAnsi="Times New Roman" w:cs="Times New Roman"/>
        </w:rPr>
        <w:t>inneholde en risikopremie</w:t>
      </w:r>
      <w:r w:rsidR="00F11976">
        <w:rPr>
          <w:rFonts w:ascii="Times New Roman" w:hAnsi="Times New Roman" w:cs="Times New Roman"/>
        </w:rPr>
        <w:t xml:space="preserve">, </w:t>
      </w:r>
      <w:r w:rsidR="00CA0AE0">
        <w:rPr>
          <w:rFonts w:ascii="Times New Roman" w:hAnsi="Times New Roman" w:cs="Times New Roman"/>
        </w:rPr>
        <w:t xml:space="preserve">som typisk reflekterer investorenes vurdering av bankens soliditet. </w:t>
      </w:r>
      <w:r w:rsidR="005B739C">
        <w:rPr>
          <w:rFonts w:ascii="Times New Roman" w:hAnsi="Times New Roman" w:cs="Times New Roman"/>
        </w:rPr>
        <w:t xml:space="preserve">Anses den tyske forretningsbanken som </w:t>
      </w:r>
      <w:r w:rsidR="009A2F65">
        <w:rPr>
          <w:rFonts w:ascii="Times New Roman" w:hAnsi="Times New Roman" w:cs="Times New Roman"/>
        </w:rPr>
        <w:t>m</w:t>
      </w:r>
      <w:r w:rsidR="00CA0AE0">
        <w:rPr>
          <w:rFonts w:ascii="Times New Roman" w:hAnsi="Times New Roman" w:cs="Times New Roman"/>
        </w:rPr>
        <w:t>er solid enn den greske</w:t>
      </w:r>
      <w:r w:rsidR="009A2F65">
        <w:rPr>
          <w:rFonts w:ascii="Times New Roman" w:hAnsi="Times New Roman" w:cs="Times New Roman"/>
        </w:rPr>
        <w:t xml:space="preserve">, </w:t>
      </w:r>
      <w:r w:rsidR="005B739C">
        <w:rPr>
          <w:rFonts w:ascii="Times New Roman" w:hAnsi="Times New Roman" w:cs="Times New Roman"/>
        </w:rPr>
        <w:t>vil den oppnå en laver</w:t>
      </w:r>
      <w:r w:rsidR="00CA0AE0">
        <w:rPr>
          <w:rFonts w:ascii="Times New Roman" w:hAnsi="Times New Roman" w:cs="Times New Roman"/>
        </w:rPr>
        <w:t xml:space="preserve">e risikopremie. Vi kan dermed forestille oss en løsning hvor den greske forretningsbanken finansierer seg igjennom sin nasjonale sentralbank, mens den </w:t>
      </w:r>
      <w:r w:rsidR="00CA0AE0" w:rsidRPr="0099361B">
        <w:rPr>
          <w:rFonts w:ascii="Times New Roman" w:hAnsi="Times New Roman" w:cs="Times New Roman"/>
        </w:rPr>
        <w:t>tyske forr</w:t>
      </w:r>
      <w:r w:rsidR="00CA0AE0">
        <w:rPr>
          <w:rFonts w:ascii="Times New Roman" w:hAnsi="Times New Roman" w:cs="Times New Roman"/>
        </w:rPr>
        <w:t>etningsbanken finansierer seg i</w:t>
      </w:r>
      <w:r w:rsidR="004E757E">
        <w:rPr>
          <w:rFonts w:ascii="Times New Roman" w:hAnsi="Times New Roman" w:cs="Times New Roman"/>
        </w:rPr>
        <w:t xml:space="preserve"> interbankmarkedet</w:t>
      </w:r>
      <w:r w:rsidR="00CA0AE0" w:rsidRPr="0099361B">
        <w:rPr>
          <w:rFonts w:ascii="Times New Roman" w:hAnsi="Times New Roman" w:cs="Times New Roman"/>
        </w:rPr>
        <w:t>.</w:t>
      </w:r>
      <w:r w:rsidR="001117BC">
        <w:rPr>
          <w:rFonts w:ascii="Times New Roman" w:hAnsi="Times New Roman" w:cs="Times New Roman"/>
        </w:rPr>
        <w:t xml:space="preserve"> På bakgrunn av dette, </w:t>
      </w:r>
      <w:r w:rsidR="004F2BDA">
        <w:rPr>
          <w:rFonts w:ascii="Times New Roman" w:hAnsi="Times New Roman" w:cs="Times New Roman"/>
        </w:rPr>
        <w:t xml:space="preserve">kan vi konkludere med at penger utenfor landets </w:t>
      </w:r>
      <w:r w:rsidR="0083519D">
        <w:rPr>
          <w:rFonts w:ascii="Times New Roman" w:hAnsi="Times New Roman" w:cs="Times New Roman"/>
        </w:rPr>
        <w:t>grenser</w:t>
      </w:r>
      <w:r w:rsidR="00F11976">
        <w:rPr>
          <w:rFonts w:ascii="Times New Roman" w:hAnsi="Times New Roman" w:cs="Times New Roman"/>
        </w:rPr>
        <w:t xml:space="preserve"> har mulighet til å oppstå både i eurosonen som under </w:t>
      </w:r>
      <w:proofErr w:type="spellStart"/>
      <w:r w:rsidR="0083519D">
        <w:rPr>
          <w:rFonts w:ascii="Times New Roman" w:hAnsi="Times New Roman" w:cs="Times New Roman"/>
        </w:rPr>
        <w:t>Bretton</w:t>
      </w:r>
      <w:proofErr w:type="spellEnd"/>
      <w:r w:rsidR="0083519D">
        <w:rPr>
          <w:rFonts w:ascii="Times New Roman" w:hAnsi="Times New Roman" w:cs="Times New Roman"/>
        </w:rPr>
        <w:t xml:space="preserve"> Woods-systemet.</w:t>
      </w:r>
    </w:p>
    <w:p w:rsidR="006349F2" w:rsidRDefault="004F6944" w:rsidP="00713126">
      <w:pPr>
        <w:spacing w:line="360" w:lineRule="auto"/>
        <w:jc w:val="both"/>
        <w:rPr>
          <w:rFonts w:ascii="Times New Roman" w:hAnsi="Times New Roman" w:cs="Times New Roman"/>
        </w:rPr>
      </w:pPr>
      <w:r>
        <w:rPr>
          <w:rFonts w:ascii="Times New Roman" w:hAnsi="Times New Roman" w:cs="Times New Roman"/>
        </w:rPr>
        <w:t xml:space="preserve">Det er </w:t>
      </w:r>
      <w:r w:rsidR="00954EAA">
        <w:rPr>
          <w:rFonts w:ascii="Times New Roman" w:hAnsi="Times New Roman" w:cs="Times New Roman"/>
        </w:rPr>
        <w:t>imidlertid ikke slik at penger utenfor landets grenser</w:t>
      </w:r>
      <w:r w:rsidR="00F11976">
        <w:rPr>
          <w:rFonts w:ascii="Times New Roman" w:hAnsi="Times New Roman" w:cs="Times New Roman"/>
        </w:rPr>
        <w:t xml:space="preserve">, som vi til nå har fokusert på, trenger </w:t>
      </w:r>
      <w:r w:rsidR="008062E7">
        <w:rPr>
          <w:rFonts w:ascii="Times New Roman" w:hAnsi="Times New Roman" w:cs="Times New Roman"/>
        </w:rPr>
        <w:t xml:space="preserve">å være en direkte følge </w:t>
      </w:r>
      <w:r w:rsidR="0013315A">
        <w:rPr>
          <w:rFonts w:ascii="Times New Roman" w:hAnsi="Times New Roman" w:cs="Times New Roman"/>
        </w:rPr>
        <w:t>av en initial økning i basispengemengden. En annen variant</w:t>
      </w:r>
      <w:r w:rsidR="008E4C4C">
        <w:rPr>
          <w:rFonts w:ascii="Times New Roman" w:hAnsi="Times New Roman" w:cs="Times New Roman"/>
        </w:rPr>
        <w:t xml:space="preserve"> er at </w:t>
      </w:r>
      <w:r w:rsidR="0013315A">
        <w:rPr>
          <w:rFonts w:ascii="Times New Roman" w:hAnsi="Times New Roman" w:cs="Times New Roman"/>
        </w:rPr>
        <w:t>dette kan</w:t>
      </w:r>
      <w:r w:rsidR="008E4C4C">
        <w:rPr>
          <w:rFonts w:ascii="Times New Roman" w:hAnsi="Times New Roman" w:cs="Times New Roman"/>
        </w:rPr>
        <w:t xml:space="preserve"> komme av endrede p</w:t>
      </w:r>
      <w:r w:rsidR="0013315A">
        <w:rPr>
          <w:rFonts w:ascii="Times New Roman" w:hAnsi="Times New Roman" w:cs="Times New Roman"/>
        </w:rPr>
        <w:t xml:space="preserve">referanser </w:t>
      </w:r>
      <w:r w:rsidR="008E4C4C">
        <w:rPr>
          <w:rFonts w:ascii="Times New Roman" w:hAnsi="Times New Roman" w:cs="Times New Roman"/>
        </w:rPr>
        <w:t xml:space="preserve">for i hvilken </w:t>
      </w:r>
      <w:r w:rsidR="000B7428">
        <w:rPr>
          <w:rFonts w:ascii="Times New Roman" w:hAnsi="Times New Roman" w:cs="Times New Roman"/>
        </w:rPr>
        <w:t>forretnings</w:t>
      </w:r>
      <w:r w:rsidR="0013315A">
        <w:rPr>
          <w:rFonts w:ascii="Times New Roman" w:hAnsi="Times New Roman" w:cs="Times New Roman"/>
        </w:rPr>
        <w:t>bank husholdningen foretrekker å plassere sine innskudd.</w:t>
      </w:r>
    </w:p>
    <w:p w:rsidR="004D32F1" w:rsidRDefault="004D32F1" w:rsidP="004D32F1">
      <w:pPr>
        <w:pStyle w:val="Caption"/>
        <w:keepNext/>
        <w:jc w:val="both"/>
      </w:pPr>
    </w:p>
    <w:p w:rsidR="004D32F1" w:rsidRDefault="004D32F1" w:rsidP="004D32F1">
      <w:pPr>
        <w:pStyle w:val="Caption"/>
        <w:keepNext/>
        <w:jc w:val="both"/>
      </w:pPr>
      <w:r>
        <w:t xml:space="preserve">Figur 6: Penger utenfor landets grenser i </w:t>
      </w:r>
      <w:proofErr w:type="spellStart"/>
      <w:r>
        <w:t>eursonen</w:t>
      </w:r>
      <w:proofErr w:type="spellEnd"/>
      <w:r>
        <w:t xml:space="preserve">. Forårsaket her av endrede innskuddspreferanser. </w:t>
      </w:r>
    </w:p>
    <w:p w:rsidR="00A31CCC" w:rsidRPr="00A31CCC" w:rsidRDefault="004D32F1" w:rsidP="004D32F1">
      <w:pPr>
        <w:spacing w:line="360" w:lineRule="auto"/>
        <w:jc w:val="center"/>
        <w:rPr>
          <w:rFonts w:ascii="Times New Roman" w:hAnsi="Times New Roman" w:cs="Times New Roman"/>
          <w:color w:val="4F81BD" w:themeColor="accent1"/>
        </w:rPr>
      </w:pPr>
      <w:r>
        <w:object w:dxaOrig="10020" w:dyaOrig="7545">
          <v:shape id="_x0000_i1027" type="#_x0000_t75" style="width:477.75pt;height:377.25pt" o:ole="">
            <v:imagedata r:id="rId16" o:title=""/>
          </v:shape>
          <o:OLEObject Type="Link" ProgID="Excel.SheetMacroEnabled.12" ShapeID="_x0000_i1027" DrawAspect="Content" r:id="rId17" UpdateMode="Always">
            <o:LinkType>Picture</o:LinkType>
            <o:LockedField>false</o:LockedField>
          </o:OLEObject>
        </w:object>
      </w:r>
    </w:p>
    <w:p w:rsidR="00C51B1E" w:rsidRPr="0099361B" w:rsidRDefault="00813C3D" w:rsidP="00D67126">
      <w:pPr>
        <w:spacing w:line="360" w:lineRule="auto"/>
        <w:jc w:val="both"/>
        <w:rPr>
          <w:rFonts w:ascii="Times New Roman" w:hAnsi="Times New Roman" w:cs="Times New Roman"/>
        </w:rPr>
      </w:pPr>
      <w:r>
        <w:rPr>
          <w:rFonts w:ascii="Times New Roman" w:hAnsi="Times New Roman" w:cs="Times New Roman"/>
        </w:rPr>
        <w:lastRenderedPageBreak/>
        <w:t>I</w:t>
      </w:r>
      <w:r w:rsidR="006349F2">
        <w:rPr>
          <w:rFonts w:ascii="Times New Roman" w:hAnsi="Times New Roman" w:cs="Times New Roman"/>
        </w:rPr>
        <w:t xml:space="preserve"> figur 6 </w:t>
      </w:r>
      <w:r w:rsidR="000D7C98">
        <w:rPr>
          <w:rFonts w:ascii="Times New Roman" w:hAnsi="Times New Roman" w:cs="Times New Roman"/>
        </w:rPr>
        <w:t>tenker vi oss at transaksjonskjeden starter først ved at husholdningen i Hellas</w:t>
      </w:r>
      <w:r w:rsidR="00C56169">
        <w:rPr>
          <w:rFonts w:ascii="Times New Roman" w:hAnsi="Times New Roman" w:cs="Times New Roman"/>
        </w:rPr>
        <w:t xml:space="preserve"> endrer sine</w:t>
      </w:r>
      <w:r w:rsidR="001117BC">
        <w:rPr>
          <w:rFonts w:ascii="Times New Roman" w:hAnsi="Times New Roman" w:cs="Times New Roman"/>
        </w:rPr>
        <w:t xml:space="preserve"> innskuddspreferanser. Som en følge </w:t>
      </w:r>
      <w:r w:rsidR="000D74B7">
        <w:rPr>
          <w:rFonts w:ascii="Times New Roman" w:hAnsi="Times New Roman" w:cs="Times New Roman"/>
        </w:rPr>
        <w:t>overføres 50 euro fra innskudd i den greske forr</w:t>
      </w:r>
      <w:r w:rsidR="0013315A">
        <w:rPr>
          <w:rFonts w:ascii="Times New Roman" w:hAnsi="Times New Roman" w:cs="Times New Roman"/>
        </w:rPr>
        <w:t>etningsbanken over til den tyske</w:t>
      </w:r>
      <w:r w:rsidR="000D74B7">
        <w:rPr>
          <w:rFonts w:ascii="Times New Roman" w:hAnsi="Times New Roman" w:cs="Times New Roman"/>
        </w:rPr>
        <w:t>.</w:t>
      </w:r>
      <w:r w:rsidR="00C56169">
        <w:rPr>
          <w:rFonts w:ascii="Times New Roman" w:hAnsi="Times New Roman" w:cs="Times New Roman"/>
        </w:rPr>
        <w:t xml:space="preserve"> Dersom den greske forretningsbanken</w:t>
      </w:r>
      <w:r w:rsidR="0013315A">
        <w:rPr>
          <w:rFonts w:ascii="Times New Roman" w:hAnsi="Times New Roman" w:cs="Times New Roman"/>
        </w:rPr>
        <w:t xml:space="preserve"> ikke møter denne endringen ved økt finansiering i kapitalmarkedet</w:t>
      </w:r>
      <w:r w:rsidR="008062E7">
        <w:rPr>
          <w:rFonts w:ascii="Times New Roman" w:hAnsi="Times New Roman" w:cs="Times New Roman"/>
        </w:rPr>
        <w:t xml:space="preserve">, </w:t>
      </w:r>
      <w:r w:rsidR="0013315A">
        <w:rPr>
          <w:rFonts w:ascii="Times New Roman" w:hAnsi="Times New Roman" w:cs="Times New Roman"/>
        </w:rPr>
        <w:t xml:space="preserve">eller ved likvidering av deler av sin eiendelsside, </w:t>
      </w:r>
      <w:r w:rsidR="008062E7">
        <w:rPr>
          <w:rFonts w:ascii="Times New Roman" w:hAnsi="Times New Roman" w:cs="Times New Roman"/>
        </w:rPr>
        <w:t xml:space="preserve">vil den </w:t>
      </w:r>
      <w:r w:rsidR="00D67126">
        <w:rPr>
          <w:rFonts w:ascii="Times New Roman" w:hAnsi="Times New Roman" w:cs="Times New Roman"/>
        </w:rPr>
        <w:t xml:space="preserve">bli tvunget til å ta opp et refinansieringslån </w:t>
      </w:r>
      <w:r w:rsidR="0013315A">
        <w:rPr>
          <w:rFonts w:ascii="Times New Roman" w:hAnsi="Times New Roman" w:cs="Times New Roman"/>
        </w:rPr>
        <w:t>i den greske nasjonale sentralbanken på 50 euro</w:t>
      </w:r>
      <w:r w:rsidR="00D67126">
        <w:rPr>
          <w:rFonts w:ascii="Times New Roman" w:hAnsi="Times New Roman" w:cs="Times New Roman"/>
        </w:rPr>
        <w:t xml:space="preserve">. </w:t>
      </w:r>
      <w:r w:rsidR="0013315A">
        <w:rPr>
          <w:rFonts w:ascii="Times New Roman" w:hAnsi="Times New Roman" w:cs="Times New Roman"/>
        </w:rPr>
        <w:t>Det</w:t>
      </w:r>
      <w:r w:rsidR="00F11976">
        <w:rPr>
          <w:rFonts w:ascii="Times New Roman" w:hAnsi="Times New Roman" w:cs="Times New Roman"/>
        </w:rPr>
        <w:t xml:space="preserve"> må bety </w:t>
      </w:r>
      <w:r w:rsidR="0013315A">
        <w:rPr>
          <w:rFonts w:ascii="Times New Roman" w:hAnsi="Times New Roman" w:cs="Times New Roman"/>
        </w:rPr>
        <w:t>at mengden basispenger utstedt av den greske nasjonalbanken</w:t>
      </w:r>
      <w:r w:rsidR="001117BC">
        <w:rPr>
          <w:rFonts w:ascii="Times New Roman" w:hAnsi="Times New Roman" w:cs="Times New Roman"/>
        </w:rPr>
        <w:t xml:space="preserve"> vil øke</w:t>
      </w:r>
      <w:r w:rsidR="0013315A">
        <w:rPr>
          <w:rFonts w:ascii="Times New Roman" w:hAnsi="Times New Roman" w:cs="Times New Roman"/>
        </w:rPr>
        <w:t xml:space="preserve">. </w:t>
      </w:r>
      <w:r w:rsidR="007E3CBF">
        <w:rPr>
          <w:rFonts w:ascii="Times New Roman" w:hAnsi="Times New Roman" w:cs="Times New Roman"/>
        </w:rPr>
        <w:t>Den tyske forretningsbanken mottar på sin</w:t>
      </w:r>
      <w:r w:rsidR="00BA59A5">
        <w:rPr>
          <w:rFonts w:ascii="Times New Roman" w:hAnsi="Times New Roman" w:cs="Times New Roman"/>
        </w:rPr>
        <w:t xml:space="preserve"> side </w:t>
      </w:r>
      <w:r w:rsidR="007E3CBF">
        <w:rPr>
          <w:rFonts w:ascii="Times New Roman" w:hAnsi="Times New Roman" w:cs="Times New Roman"/>
        </w:rPr>
        <w:t>50 euro igjennom</w:t>
      </w:r>
      <w:r w:rsidR="00BA59A5">
        <w:rPr>
          <w:rFonts w:ascii="Times New Roman" w:hAnsi="Times New Roman" w:cs="Times New Roman"/>
        </w:rPr>
        <w:t xml:space="preserve"> det elektroniske betalingssystemet </w:t>
      </w:r>
      <w:r w:rsidR="001A2783">
        <w:rPr>
          <w:rFonts w:ascii="Times New Roman" w:hAnsi="Times New Roman" w:cs="Times New Roman"/>
        </w:rPr>
        <w:t>TARGET</w:t>
      </w:r>
      <w:r w:rsidR="00D67126">
        <w:rPr>
          <w:rFonts w:ascii="Times New Roman" w:hAnsi="Times New Roman" w:cs="Times New Roman"/>
        </w:rPr>
        <w:t>,</w:t>
      </w:r>
      <w:r w:rsidR="001A2783">
        <w:rPr>
          <w:rFonts w:ascii="Times New Roman" w:hAnsi="Times New Roman" w:cs="Times New Roman"/>
        </w:rPr>
        <w:t xml:space="preserve"> </w:t>
      </w:r>
      <w:r w:rsidR="007E3CBF">
        <w:rPr>
          <w:rFonts w:ascii="Times New Roman" w:hAnsi="Times New Roman" w:cs="Times New Roman"/>
        </w:rPr>
        <w:t>som den velger å</w:t>
      </w:r>
      <w:r w:rsidR="0013315A">
        <w:rPr>
          <w:rFonts w:ascii="Times New Roman" w:hAnsi="Times New Roman" w:cs="Times New Roman"/>
        </w:rPr>
        <w:t xml:space="preserve"> plassere </w:t>
      </w:r>
      <w:r w:rsidR="007E3CBF">
        <w:rPr>
          <w:rFonts w:ascii="Times New Roman" w:hAnsi="Times New Roman" w:cs="Times New Roman"/>
        </w:rPr>
        <w:t xml:space="preserve">på sin reservekonto i Bundesbank. </w:t>
      </w:r>
      <w:r w:rsidR="000D74B7">
        <w:rPr>
          <w:rFonts w:ascii="Times New Roman" w:hAnsi="Times New Roman" w:cs="Times New Roman"/>
        </w:rPr>
        <w:t xml:space="preserve">Reservene blir </w:t>
      </w:r>
      <w:r w:rsidR="001A2783">
        <w:rPr>
          <w:rFonts w:ascii="Times New Roman" w:hAnsi="Times New Roman" w:cs="Times New Roman"/>
        </w:rPr>
        <w:t xml:space="preserve">så </w:t>
      </w:r>
      <w:r w:rsidR="000D74B7">
        <w:rPr>
          <w:rFonts w:ascii="Times New Roman" w:hAnsi="Times New Roman" w:cs="Times New Roman"/>
        </w:rPr>
        <w:t>destruert ved at ESB klarerer systemet ved å øke TARGET-gjelden på den greske nasjonale sentralbanken</w:t>
      </w:r>
      <w:r w:rsidR="00CA2A0D">
        <w:rPr>
          <w:rFonts w:ascii="Times New Roman" w:hAnsi="Times New Roman" w:cs="Times New Roman"/>
        </w:rPr>
        <w:t xml:space="preserve">, </w:t>
      </w:r>
      <w:r w:rsidR="000D74B7">
        <w:rPr>
          <w:rFonts w:ascii="Times New Roman" w:hAnsi="Times New Roman" w:cs="Times New Roman"/>
        </w:rPr>
        <w:t>motsvart av en øknings på Bundesbanks TARGET-fordringer. B</w:t>
      </w:r>
      <w:r w:rsidR="00C51B1E" w:rsidRPr="0099361B">
        <w:rPr>
          <w:rFonts w:ascii="Times New Roman" w:hAnsi="Times New Roman" w:cs="Times New Roman"/>
        </w:rPr>
        <w:t xml:space="preserve">asispengemengden </w:t>
      </w:r>
      <w:r w:rsidR="00BA59A5">
        <w:rPr>
          <w:rFonts w:ascii="Times New Roman" w:hAnsi="Times New Roman" w:cs="Times New Roman"/>
        </w:rPr>
        <w:t xml:space="preserve">for hele systemet forblir </w:t>
      </w:r>
      <w:r w:rsidR="000D74B7">
        <w:rPr>
          <w:rFonts w:ascii="Times New Roman" w:hAnsi="Times New Roman" w:cs="Times New Roman"/>
        </w:rPr>
        <w:t xml:space="preserve">dermed </w:t>
      </w:r>
      <w:r w:rsidR="00C51B1E" w:rsidRPr="0099361B">
        <w:rPr>
          <w:rFonts w:ascii="Times New Roman" w:hAnsi="Times New Roman" w:cs="Times New Roman"/>
        </w:rPr>
        <w:t>uendret</w:t>
      </w:r>
      <w:r w:rsidR="007E3CBF">
        <w:rPr>
          <w:rFonts w:ascii="Times New Roman" w:hAnsi="Times New Roman" w:cs="Times New Roman"/>
        </w:rPr>
        <w:t>.</w:t>
      </w:r>
    </w:p>
    <w:p w:rsidR="00F11976" w:rsidRDefault="007E3CBF" w:rsidP="001A2783">
      <w:pPr>
        <w:spacing w:line="360" w:lineRule="auto"/>
        <w:jc w:val="both"/>
        <w:rPr>
          <w:rFonts w:ascii="Times New Roman" w:hAnsi="Times New Roman" w:cs="Times New Roman"/>
        </w:rPr>
      </w:pPr>
      <w:r>
        <w:rPr>
          <w:rFonts w:ascii="Times New Roman" w:hAnsi="Times New Roman" w:cs="Times New Roman"/>
        </w:rPr>
        <w:t>Mye av krit</w:t>
      </w:r>
      <w:r w:rsidR="00A437EA">
        <w:rPr>
          <w:rFonts w:ascii="Times New Roman" w:hAnsi="Times New Roman" w:cs="Times New Roman"/>
        </w:rPr>
        <w:t xml:space="preserve">ikken </w:t>
      </w:r>
      <w:r w:rsidR="004F6944">
        <w:rPr>
          <w:rFonts w:ascii="Times New Roman" w:hAnsi="Times New Roman" w:cs="Times New Roman"/>
        </w:rPr>
        <w:t xml:space="preserve">som har blitt reist mot </w:t>
      </w:r>
      <w:r w:rsidR="0094002B" w:rsidRPr="006F078E">
        <w:rPr>
          <w:rFonts w:ascii="Times New Roman" w:hAnsi="Times New Roman" w:cs="Times New Roman"/>
          <w:noProof/>
        </w:rPr>
        <w:t>Sinn og Wollmershauser (2012)</w:t>
      </w:r>
      <w:r w:rsidR="00F11976">
        <w:rPr>
          <w:rFonts w:ascii="Times New Roman" w:hAnsi="Times New Roman" w:cs="Times New Roman"/>
        </w:rPr>
        <w:t xml:space="preserve">, </w:t>
      </w:r>
      <w:r w:rsidR="00D1024A">
        <w:rPr>
          <w:rFonts w:ascii="Times New Roman" w:hAnsi="Times New Roman" w:cs="Times New Roman"/>
        </w:rPr>
        <w:t xml:space="preserve">er at de i for stor grad har tolket ubalansene i TARGET-systemet som en </w:t>
      </w:r>
      <w:r w:rsidR="00CA2A0D">
        <w:rPr>
          <w:rFonts w:ascii="Times New Roman" w:hAnsi="Times New Roman" w:cs="Times New Roman"/>
        </w:rPr>
        <w:t xml:space="preserve">følge </w:t>
      </w:r>
      <w:r w:rsidR="00D1024A">
        <w:rPr>
          <w:rFonts w:ascii="Times New Roman" w:hAnsi="Times New Roman" w:cs="Times New Roman"/>
        </w:rPr>
        <w:t xml:space="preserve">av </w:t>
      </w:r>
      <w:r w:rsidR="00CA2A0D">
        <w:rPr>
          <w:rFonts w:ascii="Times New Roman" w:hAnsi="Times New Roman" w:cs="Times New Roman"/>
        </w:rPr>
        <w:t xml:space="preserve">at </w:t>
      </w:r>
      <w:r w:rsidR="00D1024A">
        <w:rPr>
          <w:rFonts w:ascii="Times New Roman" w:hAnsi="Times New Roman" w:cs="Times New Roman"/>
        </w:rPr>
        <w:t>PIIGS-landene har fått finansiert sin</w:t>
      </w:r>
      <w:r w:rsidR="00F8288C">
        <w:rPr>
          <w:rFonts w:ascii="Times New Roman" w:hAnsi="Times New Roman" w:cs="Times New Roman"/>
        </w:rPr>
        <w:t>e</w:t>
      </w:r>
      <w:r w:rsidR="00D1024A">
        <w:rPr>
          <w:rFonts w:ascii="Times New Roman" w:hAnsi="Times New Roman" w:cs="Times New Roman"/>
        </w:rPr>
        <w:t xml:space="preserve"> underskudd på driftsbalansen, og ikke tatt høyde for den slags kap</w:t>
      </w:r>
      <w:r w:rsidR="00F11976">
        <w:rPr>
          <w:rFonts w:ascii="Times New Roman" w:hAnsi="Times New Roman" w:cs="Times New Roman"/>
        </w:rPr>
        <w:t>italflukt som her har blitt forklart</w:t>
      </w:r>
      <w:r w:rsidR="00C4728F">
        <w:rPr>
          <w:rFonts w:ascii="Times New Roman" w:hAnsi="Times New Roman" w:cs="Times New Roman"/>
        </w:rPr>
        <w:t xml:space="preserve"> </w:t>
      </w:r>
      <w:r w:rsidR="00D1024A">
        <w:rPr>
          <w:rFonts w:ascii="Times New Roman" w:hAnsi="Times New Roman" w:cs="Times New Roman"/>
        </w:rPr>
        <w:t xml:space="preserve">(se for eks. </w:t>
      </w:r>
      <w:r w:rsidR="0094002B" w:rsidRPr="006F078E">
        <w:rPr>
          <w:rFonts w:ascii="Times New Roman" w:hAnsi="Times New Roman" w:cs="Times New Roman"/>
          <w:noProof/>
        </w:rPr>
        <w:t>Bindseil og Koenig (2011)</w:t>
      </w:r>
      <w:r w:rsidR="00D1024A" w:rsidRPr="006F078E">
        <w:rPr>
          <w:rFonts w:ascii="Times New Roman" w:hAnsi="Times New Roman" w:cs="Times New Roman"/>
        </w:rPr>
        <w:t xml:space="preserve"> og </w:t>
      </w:r>
      <w:r w:rsidR="0094002B" w:rsidRPr="006F078E">
        <w:rPr>
          <w:rFonts w:ascii="Times New Roman" w:hAnsi="Times New Roman" w:cs="Times New Roman"/>
          <w:noProof/>
        </w:rPr>
        <w:t>De Grauwe og Ji (2012)</w:t>
      </w:r>
      <w:r w:rsidR="0094002B">
        <w:rPr>
          <w:rFonts w:ascii="Times New Roman" w:hAnsi="Times New Roman" w:cs="Times New Roman"/>
          <w:color w:val="000000" w:themeColor="text1"/>
        </w:rPr>
        <w:t>)</w:t>
      </w:r>
      <w:r w:rsidR="00D1024A" w:rsidRPr="006F078E">
        <w:rPr>
          <w:rFonts w:ascii="Times New Roman" w:hAnsi="Times New Roman" w:cs="Times New Roman"/>
          <w:color w:val="000000" w:themeColor="text1"/>
        </w:rPr>
        <w:t>.</w:t>
      </w:r>
      <w:r w:rsidR="00C4728F" w:rsidRPr="006F078E">
        <w:rPr>
          <w:rFonts w:ascii="Times New Roman" w:hAnsi="Times New Roman" w:cs="Times New Roman"/>
          <w:color w:val="000000" w:themeColor="text1"/>
        </w:rPr>
        <w:t xml:space="preserve"> </w:t>
      </w:r>
      <w:r w:rsidR="00F8288C" w:rsidRPr="00F65994">
        <w:rPr>
          <w:rFonts w:ascii="Times New Roman" w:hAnsi="Times New Roman" w:cs="Times New Roman"/>
          <w:color w:val="000000" w:themeColor="text1"/>
        </w:rPr>
        <w:t>Den kritikken</w:t>
      </w:r>
      <w:r w:rsidR="00CA2A0D">
        <w:rPr>
          <w:rFonts w:ascii="Times New Roman" w:hAnsi="Times New Roman" w:cs="Times New Roman"/>
          <w:color w:val="000000" w:themeColor="text1"/>
        </w:rPr>
        <w:t xml:space="preserve"> </w:t>
      </w:r>
      <w:r w:rsidR="00F11976">
        <w:rPr>
          <w:rFonts w:ascii="Times New Roman" w:hAnsi="Times New Roman" w:cs="Times New Roman"/>
          <w:color w:val="000000" w:themeColor="text1"/>
        </w:rPr>
        <w:t xml:space="preserve">behøver imidlertid ikke å bety så mye når det gjelder </w:t>
      </w:r>
      <w:r w:rsidR="00AD0BA1" w:rsidRPr="00F65994">
        <w:rPr>
          <w:rFonts w:ascii="Times New Roman" w:hAnsi="Times New Roman" w:cs="Times New Roman"/>
          <w:color w:val="000000" w:themeColor="text1"/>
        </w:rPr>
        <w:t>s</w:t>
      </w:r>
      <w:r w:rsidR="001A2783" w:rsidRPr="00F65994">
        <w:rPr>
          <w:rFonts w:ascii="Times New Roman" w:hAnsi="Times New Roman" w:cs="Times New Roman"/>
          <w:color w:val="000000" w:themeColor="text1"/>
        </w:rPr>
        <w:t>v</w:t>
      </w:r>
      <w:r w:rsidR="00F8288C" w:rsidRPr="00F65994">
        <w:rPr>
          <w:rFonts w:ascii="Times New Roman" w:hAnsi="Times New Roman" w:cs="Times New Roman"/>
          <w:color w:val="000000" w:themeColor="text1"/>
        </w:rPr>
        <w:t>akhetene ved TARGET</w:t>
      </w:r>
      <w:r w:rsidR="001A2783">
        <w:rPr>
          <w:rFonts w:ascii="Times New Roman" w:hAnsi="Times New Roman" w:cs="Times New Roman"/>
        </w:rPr>
        <w:t>-systemet.</w:t>
      </w:r>
      <w:r w:rsidR="008E4C4C">
        <w:rPr>
          <w:rFonts w:ascii="Times New Roman" w:hAnsi="Times New Roman" w:cs="Times New Roman"/>
        </w:rPr>
        <w:t xml:space="preserve"> Fo</w:t>
      </w:r>
      <w:r w:rsidR="001117BC">
        <w:rPr>
          <w:rFonts w:ascii="Times New Roman" w:hAnsi="Times New Roman" w:cs="Times New Roman"/>
        </w:rPr>
        <w:t xml:space="preserve">r å belyse dette nærmere, trenger vi å </w:t>
      </w:r>
      <w:r w:rsidR="008E4C4C">
        <w:rPr>
          <w:rFonts w:ascii="Times New Roman" w:hAnsi="Times New Roman" w:cs="Times New Roman"/>
        </w:rPr>
        <w:t xml:space="preserve">kjenne til den </w:t>
      </w:r>
      <w:r w:rsidR="001A2783">
        <w:rPr>
          <w:rFonts w:ascii="Times New Roman" w:hAnsi="Times New Roman" w:cs="Times New Roman"/>
        </w:rPr>
        <w:t>bakenforliggende årsaken til</w:t>
      </w:r>
      <w:r w:rsidR="00AD0BA1">
        <w:rPr>
          <w:rFonts w:ascii="Times New Roman" w:hAnsi="Times New Roman" w:cs="Times New Roman"/>
        </w:rPr>
        <w:t xml:space="preserve"> de endrede</w:t>
      </w:r>
      <w:r w:rsidR="008E4C4C">
        <w:rPr>
          <w:rFonts w:ascii="Times New Roman" w:hAnsi="Times New Roman" w:cs="Times New Roman"/>
        </w:rPr>
        <w:t xml:space="preserve"> preferansene for innskudd. </w:t>
      </w:r>
    </w:p>
    <w:p w:rsidR="001117BC" w:rsidRDefault="008E4C4C" w:rsidP="00713126">
      <w:pPr>
        <w:spacing w:line="360" w:lineRule="auto"/>
        <w:jc w:val="both"/>
        <w:rPr>
          <w:rFonts w:ascii="Times New Roman" w:hAnsi="Times New Roman" w:cs="Times New Roman"/>
        </w:rPr>
      </w:pPr>
      <w:r>
        <w:rPr>
          <w:rFonts w:ascii="Times New Roman" w:hAnsi="Times New Roman" w:cs="Times New Roman"/>
        </w:rPr>
        <w:t xml:space="preserve">Gitt at </w:t>
      </w:r>
      <w:r w:rsidR="001A2783">
        <w:rPr>
          <w:rFonts w:ascii="Times New Roman" w:hAnsi="Times New Roman" w:cs="Times New Roman"/>
        </w:rPr>
        <w:t>den</w:t>
      </w:r>
      <w:r w:rsidR="00CA2A0D">
        <w:rPr>
          <w:rFonts w:ascii="Times New Roman" w:hAnsi="Times New Roman" w:cs="Times New Roman"/>
        </w:rPr>
        <w:t>ne</w:t>
      </w:r>
      <w:r w:rsidR="00C860B1">
        <w:rPr>
          <w:rFonts w:ascii="Times New Roman" w:hAnsi="Times New Roman" w:cs="Times New Roman"/>
        </w:rPr>
        <w:t xml:space="preserve"> endringen </w:t>
      </w:r>
      <w:r w:rsidR="00C860B1">
        <w:rPr>
          <w:rFonts w:ascii="Times New Roman" w:hAnsi="Times New Roman" w:cs="Times New Roman"/>
          <w:i/>
        </w:rPr>
        <w:t xml:space="preserve">ikke </w:t>
      </w:r>
      <w:r>
        <w:rPr>
          <w:rFonts w:ascii="Times New Roman" w:hAnsi="Times New Roman" w:cs="Times New Roman"/>
        </w:rPr>
        <w:t xml:space="preserve">kan knyttes til </w:t>
      </w:r>
      <w:r w:rsidR="000B7428">
        <w:rPr>
          <w:rFonts w:ascii="Times New Roman" w:hAnsi="Times New Roman" w:cs="Times New Roman"/>
        </w:rPr>
        <w:t xml:space="preserve">husholdningens </w:t>
      </w:r>
      <w:r w:rsidR="001A2783">
        <w:rPr>
          <w:rFonts w:ascii="Times New Roman" w:hAnsi="Times New Roman" w:cs="Times New Roman"/>
        </w:rPr>
        <w:t>vurdering av forretningsbankenes soliditet,</w:t>
      </w:r>
      <w:r>
        <w:rPr>
          <w:rFonts w:ascii="Times New Roman" w:hAnsi="Times New Roman" w:cs="Times New Roman"/>
        </w:rPr>
        <w:t xml:space="preserve"> men </w:t>
      </w:r>
      <w:r w:rsidR="001117BC">
        <w:rPr>
          <w:rFonts w:ascii="Times New Roman" w:hAnsi="Times New Roman" w:cs="Times New Roman"/>
        </w:rPr>
        <w:t>en omplassering foretatt av mer bekvemmelighets</w:t>
      </w:r>
      <w:r w:rsidR="00EA0AF1">
        <w:rPr>
          <w:rFonts w:ascii="Times New Roman" w:hAnsi="Times New Roman" w:cs="Times New Roman"/>
        </w:rPr>
        <w:t>grunner</w:t>
      </w:r>
      <w:r w:rsidR="001117BC">
        <w:rPr>
          <w:rFonts w:ascii="Times New Roman" w:hAnsi="Times New Roman" w:cs="Times New Roman"/>
        </w:rPr>
        <w:t xml:space="preserve">. </w:t>
      </w:r>
      <w:r w:rsidR="00CA32F3">
        <w:rPr>
          <w:rFonts w:ascii="Times New Roman" w:hAnsi="Times New Roman" w:cs="Times New Roman"/>
        </w:rPr>
        <w:t>Da</w:t>
      </w:r>
      <w:r w:rsidR="00EA0AF1">
        <w:rPr>
          <w:rFonts w:ascii="Times New Roman" w:hAnsi="Times New Roman" w:cs="Times New Roman"/>
        </w:rPr>
        <w:t xml:space="preserve"> kan </w:t>
      </w:r>
      <w:r w:rsidR="001A2783">
        <w:rPr>
          <w:rFonts w:ascii="Times New Roman" w:hAnsi="Times New Roman" w:cs="Times New Roman"/>
        </w:rPr>
        <w:t>TARGET-systemet</w:t>
      </w:r>
      <w:r w:rsidR="00CA2A0D">
        <w:rPr>
          <w:rFonts w:ascii="Times New Roman" w:hAnsi="Times New Roman" w:cs="Times New Roman"/>
        </w:rPr>
        <w:t xml:space="preserve"> </w:t>
      </w:r>
      <w:r w:rsidR="00EA0AF1">
        <w:rPr>
          <w:rFonts w:ascii="Times New Roman" w:hAnsi="Times New Roman" w:cs="Times New Roman"/>
        </w:rPr>
        <w:t xml:space="preserve">betraktes som et system som </w:t>
      </w:r>
      <w:r w:rsidR="00DB0FA2">
        <w:rPr>
          <w:rFonts w:ascii="Times New Roman" w:hAnsi="Times New Roman" w:cs="Times New Roman"/>
        </w:rPr>
        <w:t xml:space="preserve">har som egenskap at den forhindrer </w:t>
      </w:r>
      <w:r w:rsidR="00CA2A0D">
        <w:rPr>
          <w:rFonts w:ascii="Times New Roman" w:hAnsi="Times New Roman" w:cs="Times New Roman"/>
        </w:rPr>
        <w:t xml:space="preserve">unødvendige </w:t>
      </w:r>
      <w:r w:rsidR="001A2783">
        <w:rPr>
          <w:rFonts w:ascii="Times New Roman" w:hAnsi="Times New Roman" w:cs="Times New Roman"/>
        </w:rPr>
        <w:t>likviditetskrise mellom forretningsbankene.</w:t>
      </w:r>
      <w:r w:rsidR="00AD0BA1">
        <w:rPr>
          <w:rFonts w:ascii="Times New Roman" w:hAnsi="Times New Roman" w:cs="Times New Roman"/>
        </w:rPr>
        <w:t xml:space="preserve"> Skyldes derimot de endrede innskuddspreferanser en sviktende tillit forretningsbankenes soliditet</w:t>
      </w:r>
      <w:r w:rsidR="00857525">
        <w:rPr>
          <w:rFonts w:ascii="Times New Roman" w:hAnsi="Times New Roman" w:cs="Times New Roman"/>
        </w:rPr>
        <w:t>,</w:t>
      </w:r>
      <w:r w:rsidR="00AD0BA1">
        <w:rPr>
          <w:rFonts w:ascii="Times New Roman" w:hAnsi="Times New Roman" w:cs="Times New Roman"/>
        </w:rPr>
        <w:t xml:space="preserve"> er situasjonen en helt annen. </w:t>
      </w:r>
    </w:p>
    <w:p w:rsidR="00C860B1" w:rsidRPr="00C860B1" w:rsidRDefault="001311E5" w:rsidP="00713126">
      <w:pPr>
        <w:spacing w:line="360" w:lineRule="auto"/>
        <w:jc w:val="both"/>
        <w:rPr>
          <w:rFonts w:ascii="Times New Roman" w:hAnsi="Times New Roman" w:cs="Times New Roman"/>
        </w:rPr>
      </w:pPr>
      <w:r>
        <w:rPr>
          <w:rFonts w:ascii="Times New Roman" w:hAnsi="Times New Roman" w:cs="Times New Roman"/>
        </w:rPr>
        <w:t xml:space="preserve">TARGET-systemet </w:t>
      </w:r>
      <w:r w:rsidR="00EA0AF1">
        <w:rPr>
          <w:rFonts w:ascii="Times New Roman" w:hAnsi="Times New Roman" w:cs="Times New Roman"/>
        </w:rPr>
        <w:t xml:space="preserve">vil i </w:t>
      </w:r>
      <w:r w:rsidR="00DB0FA2">
        <w:rPr>
          <w:rFonts w:ascii="Times New Roman" w:hAnsi="Times New Roman" w:cs="Times New Roman"/>
        </w:rPr>
        <w:t xml:space="preserve">så fall </w:t>
      </w:r>
      <w:r w:rsidR="00EA0AF1">
        <w:rPr>
          <w:rFonts w:ascii="Times New Roman" w:hAnsi="Times New Roman" w:cs="Times New Roman"/>
        </w:rPr>
        <w:t xml:space="preserve">i figur 5 </w:t>
      </w:r>
      <w:r w:rsidR="00857525">
        <w:rPr>
          <w:rFonts w:ascii="Times New Roman" w:hAnsi="Times New Roman" w:cs="Times New Roman"/>
        </w:rPr>
        <w:t xml:space="preserve">ha </w:t>
      </w:r>
      <w:r>
        <w:rPr>
          <w:rFonts w:ascii="Times New Roman" w:hAnsi="Times New Roman" w:cs="Times New Roman"/>
        </w:rPr>
        <w:t>overfør</w:t>
      </w:r>
      <w:r w:rsidR="00206787">
        <w:rPr>
          <w:rFonts w:ascii="Times New Roman" w:hAnsi="Times New Roman" w:cs="Times New Roman"/>
        </w:rPr>
        <w:t xml:space="preserve">t risiko fra innskyteren og til de nasjonale sentralbankene. </w:t>
      </w:r>
      <w:r w:rsidR="00857525">
        <w:rPr>
          <w:rFonts w:ascii="Times New Roman" w:hAnsi="Times New Roman" w:cs="Times New Roman"/>
        </w:rPr>
        <w:t>Den greske husholdningen vil, som en følge av omplasseringen</w:t>
      </w:r>
      <w:r w:rsidR="0080320C">
        <w:rPr>
          <w:rFonts w:ascii="Times New Roman" w:hAnsi="Times New Roman" w:cs="Times New Roman"/>
        </w:rPr>
        <w:t xml:space="preserve">, </w:t>
      </w:r>
      <w:r w:rsidR="00857525">
        <w:rPr>
          <w:rFonts w:ascii="Times New Roman" w:hAnsi="Times New Roman" w:cs="Times New Roman"/>
        </w:rPr>
        <w:t xml:space="preserve">ha kvittet seg med den risiko som de 50 euroene representerte </w:t>
      </w:r>
      <w:r w:rsidR="00EA0AF1">
        <w:rPr>
          <w:rFonts w:ascii="Times New Roman" w:hAnsi="Times New Roman" w:cs="Times New Roman"/>
        </w:rPr>
        <w:t xml:space="preserve">mot </w:t>
      </w:r>
      <w:r w:rsidR="00DB0FA2">
        <w:rPr>
          <w:rFonts w:ascii="Times New Roman" w:hAnsi="Times New Roman" w:cs="Times New Roman"/>
        </w:rPr>
        <w:t>d</w:t>
      </w:r>
      <w:r w:rsidR="00857525">
        <w:rPr>
          <w:rFonts w:ascii="Times New Roman" w:hAnsi="Times New Roman" w:cs="Times New Roman"/>
        </w:rPr>
        <w:t>en greske forretningsbanken</w:t>
      </w:r>
      <w:r w:rsidR="0080320C">
        <w:rPr>
          <w:rFonts w:ascii="Times New Roman" w:hAnsi="Times New Roman" w:cs="Times New Roman"/>
        </w:rPr>
        <w:t xml:space="preserve">s </w:t>
      </w:r>
      <w:r w:rsidR="00857525">
        <w:rPr>
          <w:rFonts w:ascii="Times New Roman" w:hAnsi="Times New Roman" w:cs="Times New Roman"/>
        </w:rPr>
        <w:t>eiend</w:t>
      </w:r>
      <w:r w:rsidR="0080320C">
        <w:rPr>
          <w:rFonts w:ascii="Times New Roman" w:hAnsi="Times New Roman" w:cs="Times New Roman"/>
        </w:rPr>
        <w:t>elsside</w:t>
      </w:r>
      <w:r w:rsidR="00433166">
        <w:rPr>
          <w:rFonts w:ascii="Times New Roman" w:hAnsi="Times New Roman" w:cs="Times New Roman"/>
        </w:rPr>
        <w:t xml:space="preserve"> </w:t>
      </w:r>
      <w:r w:rsidR="00F11976">
        <w:rPr>
          <w:rFonts w:ascii="Times New Roman" w:hAnsi="Times New Roman" w:cs="Times New Roman"/>
        </w:rPr>
        <w:t>og overført</w:t>
      </w:r>
      <w:r w:rsidR="00EA0AF1">
        <w:rPr>
          <w:rFonts w:ascii="Times New Roman" w:hAnsi="Times New Roman" w:cs="Times New Roman"/>
        </w:rPr>
        <w:t xml:space="preserve"> </w:t>
      </w:r>
      <w:r w:rsidR="00433166">
        <w:rPr>
          <w:rFonts w:ascii="Times New Roman" w:hAnsi="Times New Roman" w:cs="Times New Roman"/>
        </w:rPr>
        <w:t xml:space="preserve">den </w:t>
      </w:r>
      <w:r w:rsidR="00EA0AF1">
        <w:rPr>
          <w:rFonts w:ascii="Times New Roman" w:hAnsi="Times New Roman" w:cs="Times New Roman"/>
        </w:rPr>
        <w:t xml:space="preserve">mot den </w:t>
      </w:r>
      <w:r w:rsidR="00AD0BA1">
        <w:rPr>
          <w:rFonts w:ascii="Times New Roman" w:hAnsi="Times New Roman" w:cs="Times New Roman"/>
        </w:rPr>
        <w:t>tyske.</w:t>
      </w:r>
      <w:r w:rsidR="000B7428">
        <w:rPr>
          <w:rStyle w:val="FootnoteReference"/>
          <w:rFonts w:ascii="Times New Roman" w:hAnsi="Times New Roman" w:cs="Times New Roman"/>
        </w:rPr>
        <w:footnoteReference w:id="3"/>
      </w:r>
      <w:r w:rsidR="00AD0BA1">
        <w:rPr>
          <w:rFonts w:ascii="Times New Roman" w:hAnsi="Times New Roman" w:cs="Times New Roman"/>
        </w:rPr>
        <w:t xml:space="preserve"> </w:t>
      </w:r>
      <w:r w:rsidR="00C860B1">
        <w:rPr>
          <w:rFonts w:ascii="Times New Roman" w:hAnsi="Times New Roman" w:cs="Times New Roman"/>
        </w:rPr>
        <w:t xml:space="preserve"> </w:t>
      </w:r>
      <w:r w:rsidR="00AD0BA1">
        <w:rPr>
          <w:rFonts w:ascii="Times New Roman" w:hAnsi="Times New Roman" w:cs="Times New Roman"/>
        </w:rPr>
        <w:t>ESB respons</w:t>
      </w:r>
      <w:r w:rsidR="00FF25C3">
        <w:rPr>
          <w:rFonts w:ascii="Times New Roman" w:hAnsi="Times New Roman" w:cs="Times New Roman"/>
        </w:rPr>
        <w:t xml:space="preserve">, </w:t>
      </w:r>
      <w:r w:rsidR="00AD0BA1">
        <w:rPr>
          <w:rFonts w:ascii="Times New Roman" w:hAnsi="Times New Roman" w:cs="Times New Roman"/>
        </w:rPr>
        <w:t xml:space="preserve">ved å </w:t>
      </w:r>
      <w:r w:rsidR="00944B32">
        <w:rPr>
          <w:rFonts w:ascii="Times New Roman" w:hAnsi="Times New Roman" w:cs="Times New Roman"/>
        </w:rPr>
        <w:t>tilby</w:t>
      </w:r>
      <w:r w:rsidR="0080320C">
        <w:rPr>
          <w:rFonts w:ascii="Times New Roman" w:hAnsi="Times New Roman" w:cs="Times New Roman"/>
        </w:rPr>
        <w:t xml:space="preserve"> refinansieringslån, gjør at </w:t>
      </w:r>
      <w:r w:rsidR="00AD0BA1">
        <w:rPr>
          <w:rFonts w:ascii="Times New Roman" w:hAnsi="Times New Roman" w:cs="Times New Roman"/>
        </w:rPr>
        <w:t>risikoen som den greske husholdningen</w:t>
      </w:r>
      <w:r w:rsidR="00944B32">
        <w:rPr>
          <w:rFonts w:ascii="Times New Roman" w:hAnsi="Times New Roman" w:cs="Times New Roman"/>
        </w:rPr>
        <w:t xml:space="preserve"> var eksponert mot nå blir overført til den nasjonale </w:t>
      </w:r>
      <w:r w:rsidR="00AD0BA1">
        <w:rPr>
          <w:rFonts w:ascii="Times New Roman" w:hAnsi="Times New Roman" w:cs="Times New Roman"/>
        </w:rPr>
        <w:t xml:space="preserve">greske </w:t>
      </w:r>
      <w:r w:rsidR="00C24334">
        <w:rPr>
          <w:rFonts w:ascii="Times New Roman" w:hAnsi="Times New Roman" w:cs="Times New Roman"/>
        </w:rPr>
        <w:t>sentralbanken</w:t>
      </w:r>
      <w:r w:rsidR="00944B32">
        <w:rPr>
          <w:rFonts w:ascii="Times New Roman" w:hAnsi="Times New Roman" w:cs="Times New Roman"/>
        </w:rPr>
        <w:t xml:space="preserve">. </w:t>
      </w:r>
      <w:r w:rsidR="00FF25C3">
        <w:rPr>
          <w:rFonts w:ascii="Times New Roman" w:hAnsi="Times New Roman" w:cs="Times New Roman"/>
        </w:rPr>
        <w:t xml:space="preserve">Gjennom sluttoppgjøret til ESB </w:t>
      </w:r>
      <w:r w:rsidR="00DB0FA2">
        <w:rPr>
          <w:rFonts w:ascii="Times New Roman" w:hAnsi="Times New Roman" w:cs="Times New Roman"/>
        </w:rPr>
        <w:t>får</w:t>
      </w:r>
      <w:r w:rsidR="00FF25C3">
        <w:rPr>
          <w:rFonts w:ascii="Times New Roman" w:hAnsi="Times New Roman" w:cs="Times New Roman"/>
        </w:rPr>
        <w:t xml:space="preserve"> den</w:t>
      </w:r>
      <w:r w:rsidR="00433166">
        <w:rPr>
          <w:rFonts w:ascii="Times New Roman" w:hAnsi="Times New Roman" w:cs="Times New Roman"/>
        </w:rPr>
        <w:t xml:space="preserve">ne </w:t>
      </w:r>
      <w:r w:rsidR="00DB0FA2">
        <w:rPr>
          <w:rFonts w:ascii="Times New Roman" w:hAnsi="Times New Roman" w:cs="Times New Roman"/>
        </w:rPr>
        <w:t xml:space="preserve">sin </w:t>
      </w:r>
      <w:r w:rsidR="00433166">
        <w:rPr>
          <w:rFonts w:ascii="Times New Roman" w:hAnsi="Times New Roman" w:cs="Times New Roman"/>
        </w:rPr>
        <w:t>TARGET-</w:t>
      </w:r>
      <w:r w:rsidR="00DB0FA2">
        <w:rPr>
          <w:rFonts w:ascii="Times New Roman" w:hAnsi="Times New Roman" w:cs="Times New Roman"/>
        </w:rPr>
        <w:t xml:space="preserve">gjeld </w:t>
      </w:r>
      <w:r w:rsidR="00FF25C3">
        <w:rPr>
          <w:rFonts w:ascii="Times New Roman" w:hAnsi="Times New Roman" w:cs="Times New Roman"/>
        </w:rPr>
        <w:t xml:space="preserve">økt </w:t>
      </w:r>
      <w:r w:rsidR="00DB0FA2">
        <w:rPr>
          <w:rFonts w:ascii="Times New Roman" w:hAnsi="Times New Roman" w:cs="Times New Roman"/>
        </w:rPr>
        <w:t>ovenfor Bundesbank</w:t>
      </w:r>
      <w:r w:rsidR="00433166">
        <w:rPr>
          <w:rFonts w:ascii="Times New Roman" w:hAnsi="Times New Roman" w:cs="Times New Roman"/>
        </w:rPr>
        <w:t xml:space="preserve">. </w:t>
      </w:r>
      <w:r w:rsidR="002578E8">
        <w:rPr>
          <w:rStyle w:val="FootnoteReference"/>
          <w:rFonts w:ascii="Times New Roman" w:hAnsi="Times New Roman" w:cs="Times New Roman"/>
        </w:rPr>
        <w:footnoteReference w:id="4"/>
      </w:r>
    </w:p>
    <w:p w:rsidR="00944B32" w:rsidRPr="001117BC" w:rsidRDefault="00433166" w:rsidP="00713126">
      <w:pPr>
        <w:spacing w:line="360" w:lineRule="auto"/>
        <w:jc w:val="both"/>
        <w:rPr>
          <w:rFonts w:ascii="Times New Roman" w:hAnsi="Times New Roman" w:cs="Times New Roman"/>
        </w:rPr>
      </w:pPr>
      <w:r>
        <w:rPr>
          <w:rFonts w:ascii="Times New Roman" w:hAnsi="Times New Roman" w:cs="Times New Roman"/>
        </w:rPr>
        <w:t xml:space="preserve">Fordi </w:t>
      </w:r>
      <w:r w:rsidR="006E4360">
        <w:rPr>
          <w:rFonts w:ascii="Times New Roman" w:hAnsi="Times New Roman" w:cs="Times New Roman"/>
        </w:rPr>
        <w:t xml:space="preserve">TARGET-gjelden kan betraktes </w:t>
      </w:r>
      <w:r>
        <w:rPr>
          <w:rFonts w:ascii="Times New Roman" w:hAnsi="Times New Roman" w:cs="Times New Roman"/>
        </w:rPr>
        <w:t xml:space="preserve">som en evigvarende </w:t>
      </w:r>
      <w:proofErr w:type="spellStart"/>
      <w:r>
        <w:rPr>
          <w:rFonts w:ascii="Times New Roman" w:hAnsi="Times New Roman" w:cs="Times New Roman"/>
        </w:rPr>
        <w:t>utgiftsstrøm</w:t>
      </w:r>
      <w:proofErr w:type="spellEnd"/>
      <w:r>
        <w:rPr>
          <w:rFonts w:ascii="Times New Roman" w:hAnsi="Times New Roman" w:cs="Times New Roman"/>
        </w:rPr>
        <w:t xml:space="preserve">, </w:t>
      </w:r>
      <w:r w:rsidR="006E4360">
        <w:rPr>
          <w:rFonts w:ascii="Times New Roman" w:hAnsi="Times New Roman" w:cs="Times New Roman"/>
        </w:rPr>
        <w:t xml:space="preserve">med utbetalinger lik ESBs rente på refinansieringslån, vil denne inntektsrømmen gå tapt for de resterende medlemmene av eurosonen dersom Hellas trekker seg ut og misligholder sin gjeld. </w:t>
      </w:r>
      <w:r w:rsidR="003F3193">
        <w:rPr>
          <w:rFonts w:ascii="Times New Roman" w:hAnsi="Times New Roman" w:cs="Times New Roman"/>
        </w:rPr>
        <w:t>Som en konsekvens av et</w:t>
      </w:r>
      <w:r w:rsidR="00944B32">
        <w:rPr>
          <w:rFonts w:ascii="Times New Roman" w:hAnsi="Times New Roman" w:cs="Times New Roman"/>
        </w:rPr>
        <w:t xml:space="preserve"> slikt </w:t>
      </w:r>
      <w:r w:rsidR="003F3193">
        <w:rPr>
          <w:rFonts w:ascii="Times New Roman" w:hAnsi="Times New Roman" w:cs="Times New Roman"/>
        </w:rPr>
        <w:t>bortfall</w:t>
      </w:r>
      <w:r w:rsidR="000A7E6F">
        <w:rPr>
          <w:rFonts w:ascii="Times New Roman" w:hAnsi="Times New Roman" w:cs="Times New Roman"/>
        </w:rPr>
        <w:t xml:space="preserve"> av</w:t>
      </w:r>
      <w:r w:rsidR="00422755">
        <w:rPr>
          <w:rFonts w:ascii="Times New Roman" w:hAnsi="Times New Roman" w:cs="Times New Roman"/>
        </w:rPr>
        <w:t xml:space="preserve"> </w:t>
      </w:r>
      <w:proofErr w:type="spellStart"/>
      <w:r w:rsidR="000A7E6F">
        <w:rPr>
          <w:rFonts w:ascii="Times New Roman" w:hAnsi="Times New Roman" w:cs="Times New Roman"/>
        </w:rPr>
        <w:t>seniorageinntekter</w:t>
      </w:r>
      <w:proofErr w:type="spellEnd"/>
      <w:r w:rsidR="00FA476D">
        <w:rPr>
          <w:rFonts w:ascii="Times New Roman" w:hAnsi="Times New Roman" w:cs="Times New Roman"/>
        </w:rPr>
        <w:t xml:space="preserve">, </w:t>
      </w:r>
      <w:r w:rsidR="00206787">
        <w:rPr>
          <w:rFonts w:ascii="Times New Roman" w:hAnsi="Times New Roman" w:cs="Times New Roman"/>
        </w:rPr>
        <w:t>vil de</w:t>
      </w:r>
      <w:r w:rsidR="003F3193">
        <w:rPr>
          <w:rFonts w:ascii="Times New Roman" w:hAnsi="Times New Roman" w:cs="Times New Roman"/>
        </w:rPr>
        <w:t xml:space="preserve"> gjenværende landenes offentlig</w:t>
      </w:r>
      <w:r w:rsidR="00A238AB">
        <w:rPr>
          <w:rFonts w:ascii="Times New Roman" w:hAnsi="Times New Roman" w:cs="Times New Roman"/>
        </w:rPr>
        <w:t xml:space="preserve"> </w:t>
      </w:r>
      <w:r w:rsidR="003F3193">
        <w:rPr>
          <w:rFonts w:ascii="Times New Roman" w:hAnsi="Times New Roman" w:cs="Times New Roman"/>
        </w:rPr>
        <w:t>finanser</w:t>
      </w:r>
      <w:r w:rsidR="000A7E6F">
        <w:rPr>
          <w:rFonts w:ascii="Times New Roman" w:hAnsi="Times New Roman" w:cs="Times New Roman"/>
        </w:rPr>
        <w:t xml:space="preserve"> </w:t>
      </w:r>
      <w:r w:rsidR="003F3193">
        <w:rPr>
          <w:rFonts w:ascii="Times New Roman" w:hAnsi="Times New Roman" w:cs="Times New Roman"/>
        </w:rPr>
        <w:t xml:space="preserve">bli svekket. </w:t>
      </w:r>
      <w:r w:rsidR="00422755">
        <w:rPr>
          <w:rFonts w:ascii="Times New Roman" w:hAnsi="Times New Roman" w:cs="Times New Roman"/>
        </w:rPr>
        <w:t xml:space="preserve">Vi snakker </w:t>
      </w:r>
      <w:r w:rsidR="00422755">
        <w:rPr>
          <w:rFonts w:ascii="Times New Roman" w:hAnsi="Times New Roman" w:cs="Times New Roman"/>
        </w:rPr>
        <w:lastRenderedPageBreak/>
        <w:t xml:space="preserve">her altså </w:t>
      </w:r>
      <w:r w:rsidR="00D7616D">
        <w:rPr>
          <w:rFonts w:ascii="Times New Roman" w:hAnsi="Times New Roman" w:cs="Times New Roman"/>
        </w:rPr>
        <w:t>om en regning som</w:t>
      </w:r>
      <w:r w:rsidR="00FF25C3">
        <w:rPr>
          <w:rFonts w:ascii="Times New Roman" w:hAnsi="Times New Roman" w:cs="Times New Roman"/>
        </w:rPr>
        <w:t>,</w:t>
      </w:r>
      <w:r w:rsidR="00D7616D">
        <w:rPr>
          <w:rFonts w:ascii="Times New Roman" w:hAnsi="Times New Roman" w:cs="Times New Roman"/>
        </w:rPr>
        <w:t xml:space="preserve"> </w:t>
      </w:r>
      <w:r w:rsidR="00C877AF">
        <w:rPr>
          <w:rFonts w:ascii="Times New Roman" w:hAnsi="Times New Roman" w:cs="Times New Roman"/>
        </w:rPr>
        <w:t>gjennom budsjettbetingelsen som gjelder for offentlig sektor</w:t>
      </w:r>
      <w:r w:rsidR="00FF25C3">
        <w:rPr>
          <w:rFonts w:ascii="Times New Roman" w:hAnsi="Times New Roman" w:cs="Times New Roman"/>
        </w:rPr>
        <w:t>,</w:t>
      </w:r>
      <w:r w:rsidR="00C877AF">
        <w:rPr>
          <w:rFonts w:ascii="Times New Roman" w:hAnsi="Times New Roman" w:cs="Times New Roman"/>
        </w:rPr>
        <w:t xml:space="preserve"> vil</w:t>
      </w:r>
      <w:r w:rsidR="00FF25C3">
        <w:rPr>
          <w:rFonts w:ascii="Times New Roman" w:hAnsi="Times New Roman" w:cs="Times New Roman"/>
        </w:rPr>
        <w:t xml:space="preserve"> måtte påvirke </w:t>
      </w:r>
      <w:r w:rsidR="00C877AF">
        <w:rPr>
          <w:rFonts w:ascii="Times New Roman" w:hAnsi="Times New Roman" w:cs="Times New Roman"/>
        </w:rPr>
        <w:t>d</w:t>
      </w:r>
      <w:r w:rsidR="00422755">
        <w:rPr>
          <w:rFonts w:ascii="Times New Roman" w:hAnsi="Times New Roman" w:cs="Times New Roman"/>
        </w:rPr>
        <w:t>e gjenværende land</w:t>
      </w:r>
      <w:r w:rsidR="00D7616D">
        <w:rPr>
          <w:rFonts w:ascii="Times New Roman" w:hAnsi="Times New Roman" w:cs="Times New Roman"/>
        </w:rPr>
        <w:t xml:space="preserve">s </w:t>
      </w:r>
      <w:r w:rsidR="006E4360">
        <w:rPr>
          <w:rFonts w:ascii="Times New Roman" w:hAnsi="Times New Roman" w:cs="Times New Roman"/>
        </w:rPr>
        <w:t xml:space="preserve">enkelte </w:t>
      </w:r>
      <w:r w:rsidR="00D7616D">
        <w:rPr>
          <w:rFonts w:ascii="Times New Roman" w:hAnsi="Times New Roman" w:cs="Times New Roman"/>
        </w:rPr>
        <w:t>skattebetalere</w:t>
      </w:r>
      <w:r w:rsidR="00C877AF">
        <w:rPr>
          <w:rFonts w:ascii="Times New Roman" w:hAnsi="Times New Roman" w:cs="Times New Roman"/>
        </w:rPr>
        <w:t xml:space="preserve"> negativt</w:t>
      </w:r>
      <w:r w:rsidR="00D7616D">
        <w:rPr>
          <w:rFonts w:ascii="Times New Roman" w:hAnsi="Times New Roman" w:cs="Times New Roman"/>
        </w:rPr>
        <w:t>.</w:t>
      </w:r>
    </w:p>
    <w:p w:rsidR="00CC45E5" w:rsidRDefault="000150B7" w:rsidP="00BB4078">
      <w:pPr>
        <w:pStyle w:val="Heading1"/>
        <w:numPr>
          <w:ilvl w:val="0"/>
          <w:numId w:val="21"/>
        </w:numPr>
        <w:spacing w:line="360" w:lineRule="auto"/>
        <w:jc w:val="both"/>
        <w:rPr>
          <w:rFonts w:ascii="Times New Roman" w:hAnsi="Times New Roman" w:cs="Times New Roman"/>
        </w:rPr>
      </w:pPr>
      <w:r>
        <w:rPr>
          <w:rFonts w:ascii="Times New Roman" w:hAnsi="Times New Roman" w:cs="Times New Roman"/>
        </w:rPr>
        <w:t xml:space="preserve">TARGET-gjeld </w:t>
      </w:r>
      <w:r w:rsidR="008703E5">
        <w:rPr>
          <w:rFonts w:ascii="Times New Roman" w:hAnsi="Times New Roman" w:cs="Times New Roman"/>
        </w:rPr>
        <w:t xml:space="preserve">og markedspriser </w:t>
      </w:r>
    </w:p>
    <w:p w:rsidR="00C85982" w:rsidRDefault="00433166" w:rsidP="00713126">
      <w:pPr>
        <w:spacing w:line="360" w:lineRule="auto"/>
        <w:jc w:val="both"/>
        <w:rPr>
          <w:rFonts w:ascii="Times New Roman" w:hAnsi="Times New Roman" w:cs="Times New Roman"/>
        </w:rPr>
      </w:pPr>
      <w:r>
        <w:rPr>
          <w:rFonts w:ascii="Times New Roman" w:hAnsi="Times New Roman" w:cs="Times New Roman"/>
        </w:rPr>
        <w:t>Figur 5 og 6</w:t>
      </w:r>
      <w:r w:rsidR="00416D0F">
        <w:rPr>
          <w:rFonts w:ascii="Times New Roman" w:hAnsi="Times New Roman" w:cs="Times New Roman"/>
        </w:rPr>
        <w:t xml:space="preserve"> </w:t>
      </w:r>
      <w:r w:rsidR="00D95A93">
        <w:rPr>
          <w:rFonts w:ascii="Times New Roman" w:hAnsi="Times New Roman" w:cs="Times New Roman"/>
        </w:rPr>
        <w:t>viste</w:t>
      </w:r>
      <w:r w:rsidR="00C85982">
        <w:rPr>
          <w:rFonts w:ascii="Times New Roman" w:hAnsi="Times New Roman" w:cs="Times New Roman"/>
        </w:rPr>
        <w:t xml:space="preserve"> oss </w:t>
      </w:r>
      <w:r w:rsidR="008533BA" w:rsidRPr="008533BA">
        <w:rPr>
          <w:rFonts w:ascii="Times New Roman" w:hAnsi="Times New Roman" w:cs="Times New Roman"/>
        </w:rPr>
        <w:t xml:space="preserve">at </w:t>
      </w:r>
      <w:r w:rsidR="00416D0F">
        <w:rPr>
          <w:rFonts w:ascii="Times New Roman" w:hAnsi="Times New Roman" w:cs="Times New Roman"/>
        </w:rPr>
        <w:t>penger utenfor landets grenser, og dermed også ubalanser i TARG</w:t>
      </w:r>
      <w:r w:rsidR="009041A1">
        <w:rPr>
          <w:rFonts w:ascii="Times New Roman" w:hAnsi="Times New Roman" w:cs="Times New Roman"/>
        </w:rPr>
        <w:t>ET-systemet</w:t>
      </w:r>
      <w:r w:rsidR="00BF4982">
        <w:rPr>
          <w:rFonts w:ascii="Times New Roman" w:hAnsi="Times New Roman" w:cs="Times New Roman"/>
        </w:rPr>
        <w:t xml:space="preserve">, </w:t>
      </w:r>
      <w:r w:rsidR="009041A1">
        <w:rPr>
          <w:rFonts w:ascii="Times New Roman" w:hAnsi="Times New Roman" w:cs="Times New Roman"/>
        </w:rPr>
        <w:t>kan være</w:t>
      </w:r>
      <w:r w:rsidR="00C85982">
        <w:rPr>
          <w:rFonts w:ascii="Times New Roman" w:hAnsi="Times New Roman" w:cs="Times New Roman"/>
        </w:rPr>
        <w:t xml:space="preserve"> forårsaket av </w:t>
      </w:r>
      <w:r w:rsidR="00F86090">
        <w:rPr>
          <w:rFonts w:ascii="Times New Roman" w:hAnsi="Times New Roman" w:cs="Times New Roman"/>
        </w:rPr>
        <w:t>sentralbankens pengepolitiske operasjoner</w:t>
      </w:r>
      <w:r w:rsidR="006E4360">
        <w:rPr>
          <w:rFonts w:ascii="Times New Roman" w:hAnsi="Times New Roman" w:cs="Times New Roman"/>
        </w:rPr>
        <w:t xml:space="preserve"> og dens </w:t>
      </w:r>
      <w:r w:rsidR="00F86090">
        <w:rPr>
          <w:rFonts w:ascii="Times New Roman" w:hAnsi="Times New Roman" w:cs="Times New Roman"/>
        </w:rPr>
        <w:t xml:space="preserve">respons i forhold til </w:t>
      </w:r>
      <w:r w:rsidR="00D95A93">
        <w:rPr>
          <w:rFonts w:ascii="Times New Roman" w:hAnsi="Times New Roman" w:cs="Times New Roman"/>
        </w:rPr>
        <w:t xml:space="preserve">kapitalflukt. </w:t>
      </w:r>
      <w:r w:rsidR="00F86090">
        <w:rPr>
          <w:rFonts w:ascii="Times New Roman" w:hAnsi="Times New Roman" w:cs="Times New Roman"/>
        </w:rPr>
        <w:t>Antar vi</w:t>
      </w:r>
      <w:r w:rsidR="00C85982">
        <w:rPr>
          <w:rFonts w:ascii="Times New Roman" w:hAnsi="Times New Roman" w:cs="Times New Roman"/>
        </w:rPr>
        <w:t xml:space="preserve"> nå framover </w:t>
      </w:r>
      <w:r w:rsidR="006D5E41">
        <w:rPr>
          <w:rFonts w:ascii="Times New Roman" w:hAnsi="Times New Roman" w:cs="Times New Roman"/>
        </w:rPr>
        <w:t>at dette</w:t>
      </w:r>
      <w:r w:rsidR="00D95A93">
        <w:rPr>
          <w:rFonts w:ascii="Times New Roman" w:hAnsi="Times New Roman" w:cs="Times New Roman"/>
        </w:rPr>
        <w:t xml:space="preserve"> utgjør</w:t>
      </w:r>
      <w:r w:rsidR="00C85982">
        <w:rPr>
          <w:rFonts w:ascii="Times New Roman" w:hAnsi="Times New Roman" w:cs="Times New Roman"/>
        </w:rPr>
        <w:t xml:space="preserve"> de to hovedkildene</w:t>
      </w:r>
      <w:r w:rsidR="006D5E41">
        <w:rPr>
          <w:rFonts w:ascii="Times New Roman" w:hAnsi="Times New Roman" w:cs="Times New Roman"/>
        </w:rPr>
        <w:t xml:space="preserve"> til penger utenfor landets grenser</w:t>
      </w:r>
      <w:r w:rsidR="006E4360">
        <w:rPr>
          <w:rFonts w:ascii="Times New Roman" w:hAnsi="Times New Roman" w:cs="Times New Roman"/>
        </w:rPr>
        <w:t>. V</w:t>
      </w:r>
      <w:r w:rsidR="00C85982">
        <w:rPr>
          <w:rFonts w:ascii="Times New Roman" w:hAnsi="Times New Roman" w:cs="Times New Roman"/>
        </w:rPr>
        <w:t>idere</w:t>
      </w:r>
      <w:r w:rsidR="006E4360">
        <w:rPr>
          <w:rFonts w:ascii="Times New Roman" w:hAnsi="Times New Roman" w:cs="Times New Roman"/>
        </w:rPr>
        <w:t>,</w:t>
      </w:r>
      <w:r w:rsidR="00C85982">
        <w:rPr>
          <w:rFonts w:ascii="Times New Roman" w:hAnsi="Times New Roman" w:cs="Times New Roman"/>
        </w:rPr>
        <w:t xml:space="preserve"> </w:t>
      </w:r>
      <w:r w:rsidR="006D5E41">
        <w:rPr>
          <w:rFonts w:ascii="Times New Roman" w:hAnsi="Times New Roman" w:cs="Times New Roman"/>
        </w:rPr>
        <w:t>når det</w:t>
      </w:r>
      <w:r w:rsidR="00D95A93">
        <w:rPr>
          <w:rFonts w:ascii="Times New Roman" w:hAnsi="Times New Roman" w:cs="Times New Roman"/>
        </w:rPr>
        <w:t xml:space="preserve"> gjelder kapitalflukt</w:t>
      </w:r>
      <w:r w:rsidR="006E4360">
        <w:rPr>
          <w:rFonts w:ascii="Times New Roman" w:hAnsi="Times New Roman" w:cs="Times New Roman"/>
        </w:rPr>
        <w:t>,</w:t>
      </w:r>
      <w:r w:rsidR="00C85982">
        <w:rPr>
          <w:rFonts w:ascii="Times New Roman" w:hAnsi="Times New Roman" w:cs="Times New Roman"/>
        </w:rPr>
        <w:t xml:space="preserve"> </w:t>
      </w:r>
      <w:r w:rsidR="00C877AF">
        <w:rPr>
          <w:rFonts w:ascii="Times New Roman" w:hAnsi="Times New Roman" w:cs="Times New Roman"/>
        </w:rPr>
        <w:t xml:space="preserve">at det kun er </w:t>
      </w:r>
      <w:r w:rsidR="00BF4982">
        <w:rPr>
          <w:rFonts w:ascii="Times New Roman" w:hAnsi="Times New Roman" w:cs="Times New Roman"/>
        </w:rPr>
        <w:t>endringer som</w:t>
      </w:r>
      <w:r w:rsidR="00D95A93">
        <w:rPr>
          <w:rFonts w:ascii="Times New Roman" w:hAnsi="Times New Roman" w:cs="Times New Roman"/>
        </w:rPr>
        <w:t xml:space="preserve"> </w:t>
      </w:r>
      <w:r w:rsidR="00C85982">
        <w:rPr>
          <w:rFonts w:ascii="Times New Roman" w:hAnsi="Times New Roman" w:cs="Times New Roman"/>
        </w:rPr>
        <w:t xml:space="preserve">er forklart </w:t>
      </w:r>
      <w:r w:rsidR="00D95A93">
        <w:rPr>
          <w:rFonts w:ascii="Times New Roman" w:hAnsi="Times New Roman" w:cs="Times New Roman"/>
        </w:rPr>
        <w:t xml:space="preserve">av </w:t>
      </w:r>
      <w:r w:rsidR="00C85982">
        <w:rPr>
          <w:rFonts w:ascii="Times New Roman" w:hAnsi="Times New Roman" w:cs="Times New Roman"/>
        </w:rPr>
        <w:t xml:space="preserve">investorens vurderinger om </w:t>
      </w:r>
      <w:r w:rsidR="00BF4982">
        <w:rPr>
          <w:rFonts w:ascii="Times New Roman" w:hAnsi="Times New Roman" w:cs="Times New Roman"/>
        </w:rPr>
        <w:t xml:space="preserve">forretningsbankens soliditet </w:t>
      </w:r>
      <w:r w:rsidR="00C85982">
        <w:rPr>
          <w:rFonts w:ascii="Times New Roman" w:hAnsi="Times New Roman" w:cs="Times New Roman"/>
        </w:rPr>
        <w:t>som</w:t>
      </w:r>
      <w:r w:rsidR="006E4360">
        <w:rPr>
          <w:rFonts w:ascii="Times New Roman" w:hAnsi="Times New Roman" w:cs="Times New Roman"/>
        </w:rPr>
        <w:t xml:space="preserve"> </w:t>
      </w:r>
      <w:r w:rsidR="00C85982">
        <w:rPr>
          <w:rFonts w:ascii="Times New Roman" w:hAnsi="Times New Roman" w:cs="Times New Roman"/>
        </w:rPr>
        <w:t xml:space="preserve">kan skape </w:t>
      </w:r>
      <w:r w:rsidR="00C85982">
        <w:rPr>
          <w:rFonts w:ascii="Times New Roman" w:hAnsi="Times New Roman" w:cs="Times New Roman"/>
          <w:i/>
        </w:rPr>
        <w:t xml:space="preserve">vedvarende </w:t>
      </w:r>
      <w:r w:rsidR="00C85982">
        <w:rPr>
          <w:rFonts w:ascii="Times New Roman" w:hAnsi="Times New Roman" w:cs="Times New Roman"/>
        </w:rPr>
        <w:t xml:space="preserve">ubalanser på TARGET-balansen. </w:t>
      </w:r>
      <w:r w:rsidR="00BF4982">
        <w:rPr>
          <w:rFonts w:ascii="Times New Roman" w:hAnsi="Times New Roman" w:cs="Times New Roman"/>
        </w:rPr>
        <w:t xml:space="preserve"> </w:t>
      </w:r>
      <w:r w:rsidR="00C877AF">
        <w:rPr>
          <w:rFonts w:ascii="Times New Roman" w:hAnsi="Times New Roman" w:cs="Times New Roman"/>
        </w:rPr>
        <w:t>Dett</w:t>
      </w:r>
      <w:r w:rsidR="002202DC">
        <w:rPr>
          <w:rFonts w:ascii="Times New Roman" w:hAnsi="Times New Roman" w:cs="Times New Roman"/>
        </w:rPr>
        <w:t>e muliggjør en</w:t>
      </w:r>
      <w:r w:rsidR="00C877AF">
        <w:rPr>
          <w:rFonts w:ascii="Times New Roman" w:hAnsi="Times New Roman" w:cs="Times New Roman"/>
        </w:rPr>
        <w:t xml:space="preserve"> klar økonomisk tolkning </w:t>
      </w:r>
      <w:r w:rsidR="00C85982">
        <w:rPr>
          <w:rFonts w:ascii="Times New Roman" w:hAnsi="Times New Roman" w:cs="Times New Roman"/>
        </w:rPr>
        <w:t xml:space="preserve">av hvordan ESB pengepolitikk påvirker </w:t>
      </w:r>
      <w:proofErr w:type="spellStart"/>
      <w:r w:rsidR="00C85982">
        <w:rPr>
          <w:rFonts w:ascii="Times New Roman" w:hAnsi="Times New Roman" w:cs="Times New Roman"/>
        </w:rPr>
        <w:t>eursonen</w:t>
      </w:r>
      <w:proofErr w:type="spellEnd"/>
      <w:r w:rsidR="00C85982">
        <w:rPr>
          <w:rFonts w:ascii="Times New Roman" w:hAnsi="Times New Roman" w:cs="Times New Roman"/>
        </w:rPr>
        <w:t xml:space="preserve"> som økonomisk system.</w:t>
      </w:r>
    </w:p>
    <w:p w:rsidR="003568D2" w:rsidRPr="0099361B" w:rsidRDefault="00BF4982" w:rsidP="00713126">
      <w:pPr>
        <w:spacing w:line="360" w:lineRule="auto"/>
        <w:jc w:val="both"/>
        <w:rPr>
          <w:rFonts w:ascii="Times New Roman" w:hAnsi="Times New Roman" w:cs="Times New Roman"/>
        </w:rPr>
      </w:pPr>
      <w:r>
        <w:rPr>
          <w:rFonts w:ascii="Times New Roman" w:hAnsi="Times New Roman" w:cs="Times New Roman"/>
        </w:rPr>
        <w:t>L</w:t>
      </w:r>
      <w:r w:rsidR="001E0EA8">
        <w:rPr>
          <w:rFonts w:ascii="Times New Roman" w:hAnsi="Times New Roman" w:cs="Times New Roman"/>
        </w:rPr>
        <w:t xml:space="preserve">a oss førte </w:t>
      </w:r>
      <w:r w:rsidR="00CF5C5C">
        <w:rPr>
          <w:rFonts w:ascii="Times New Roman" w:hAnsi="Times New Roman" w:cs="Times New Roman"/>
        </w:rPr>
        <w:t xml:space="preserve">se på </w:t>
      </w:r>
      <w:r w:rsidR="00A848F4">
        <w:rPr>
          <w:rFonts w:ascii="Times New Roman" w:hAnsi="Times New Roman" w:cs="Times New Roman"/>
        </w:rPr>
        <w:t>for TARGET-</w:t>
      </w:r>
      <w:r w:rsidR="001E0EA8">
        <w:rPr>
          <w:rFonts w:ascii="Times New Roman" w:hAnsi="Times New Roman" w:cs="Times New Roman"/>
        </w:rPr>
        <w:t xml:space="preserve">balansen </w:t>
      </w:r>
      <w:r w:rsidR="003568D2" w:rsidRPr="0099361B">
        <w:rPr>
          <w:rFonts w:ascii="Times New Roman" w:hAnsi="Times New Roman" w:cs="Times New Roman"/>
        </w:rPr>
        <w:t>til et lan</w:t>
      </w:r>
      <w:r w:rsidR="001E0EA8">
        <w:rPr>
          <w:rFonts w:ascii="Times New Roman" w:hAnsi="Times New Roman" w:cs="Times New Roman"/>
        </w:rPr>
        <w:t>ds nasjonal sentralbank på nivå</w:t>
      </w:r>
      <w:r w:rsidR="003568D2" w:rsidRPr="0099361B">
        <w:rPr>
          <w:rFonts w:ascii="Times New Roman" w:hAnsi="Times New Roman" w:cs="Times New Roman"/>
        </w:rPr>
        <w:t>form:</w:t>
      </w:r>
    </w:p>
    <w:p w:rsidR="00C10960" w:rsidRPr="0099361B" w:rsidRDefault="00591FC1" w:rsidP="00713126">
      <w:pPr>
        <w:pStyle w:val="ListParagraph"/>
        <w:numPr>
          <w:ilvl w:val="0"/>
          <w:numId w:val="10"/>
        </w:numPr>
        <w:spacing w:line="360" w:lineRule="auto"/>
        <w:jc w:val="both"/>
        <w:rPr>
          <w:rFonts w:ascii="Times New Roman" w:hAnsi="Times New Roman" w:cs="Times New Roman"/>
        </w:rPr>
      </w:pPr>
      <m:oMath>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1,T</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w:rPr>
                <w:rFonts w:ascii="Cambria Math" w:hAnsi="Times New Roman" w:cs="Times New Roman"/>
              </w:rPr>
              <m:t>2</m:t>
            </m:r>
          </m:sub>
        </m:sSub>
        <m:r>
          <m:rPr>
            <m:nor/>
          </m:rPr>
          <w:rPr>
            <w:rFonts w:ascii="Times New Roman" w:hAnsi="Times New Roman" w:cs="Times New Roman"/>
          </w:rPr>
          <m:t>+</m:t>
        </m:r>
        <m:r>
          <m:rPr>
            <m:nor/>
          </m:rPr>
          <w:rPr>
            <w:rFonts w:ascii="Cambria Math" w:hAnsi="Times New Roman" w:cs="Times New Roman"/>
          </w:rPr>
          <m:t>…</m:t>
        </m:r>
        <m:r>
          <m:rPr>
            <m:nor/>
          </m:rPr>
          <w:rPr>
            <w:rFonts w:ascii="Cambria Math"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T</m:t>
            </m:r>
          </m:sub>
        </m:sSub>
        <m:r>
          <w:rPr>
            <w:rFonts w:ascii="Cambria Math" w:hAnsi="Times New Roman" w:cs="Times New Roman"/>
          </w:rPr>
          <m:t>≡</m:t>
        </m:r>
        <m:sSub>
          <m:sSubPr>
            <m:ctrlPr>
              <w:rPr>
                <w:rFonts w:ascii="Cambria Math" w:hAnsi="Times New Roman" w:cs="Times New Roman"/>
                <w:i/>
              </w:rPr>
            </m:ctrlPr>
          </m:sSubPr>
          <m:e>
            <m:r>
              <m:rPr>
                <m:nor/>
              </m:rPr>
              <w:rPr>
                <w:rFonts w:ascii="Times New Roman" w:hAnsi="Times New Roman" w:cs="Times New Roman"/>
              </w:rPr>
              <m:t>(DR</m:t>
            </m:r>
            <m:r>
              <m:rPr>
                <m:nor/>
              </m:rPr>
              <w:rPr>
                <w:rFonts w:ascii="Cambria Math" w:hAnsi="Times New Roman" w:cs="Times New Roman"/>
              </w:rPr>
              <m:t>I</m:t>
            </m:r>
          </m:e>
          <m:sub>
            <m: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rPr>
            </m:ctrlPr>
          </m:sSubPr>
          <m:e>
            <m:r>
              <m:rPr>
                <m:nor/>
              </m:rPr>
              <w:rPr>
                <w:rFonts w:ascii="Times New Roman" w:hAnsi="Times New Roman" w:cs="Times New Roman"/>
              </w:rPr>
              <m:t>KR</m:t>
            </m:r>
            <m:r>
              <m:rPr>
                <m:nor/>
              </m:rPr>
              <w:rPr>
                <w:rFonts w:ascii="Cambria Math" w:hAnsi="Times New Roman" w:cs="Times New Roman"/>
              </w:rPr>
              <m:t>I</m:t>
            </m:r>
          </m:e>
          <m:sub>
            <m:r>
              <m:rPr>
                <m:sty m:val="p"/>
              </m:rP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(DR</m:t>
            </m:r>
            <m:r>
              <m:rPr>
                <m:nor/>
              </m:rPr>
              <w:rPr>
                <w:rFonts w:ascii="Cambria Math" w:hAnsi="Times New Roman" w:cs="Times New Roman"/>
              </w:rPr>
              <m:t>I</m:t>
            </m:r>
          </m:e>
          <m:sub>
            <m:r>
              <w:rPr>
                <w:rFonts w:ascii="Cambria Math" w:hAnsi="Times New Roman" w:cs="Times New Roman"/>
              </w:rPr>
              <m:t>2</m:t>
            </m:r>
          </m:sub>
        </m:sSub>
        <m:r>
          <m:rPr>
            <m:nor/>
          </m:rPr>
          <w:rPr>
            <w:rFonts w:ascii="Times New Roman" w:hAnsi="Times New Roman" w:cs="Times New Roman"/>
          </w:rPr>
          <m:t>+</m:t>
        </m:r>
        <m:sSub>
          <m:sSubPr>
            <m:ctrlPr>
              <w:rPr>
                <w:rFonts w:ascii="Cambria Math" w:hAnsi="Times New Roman" w:cs="Times New Roman"/>
              </w:rPr>
            </m:ctrlPr>
          </m:sSubPr>
          <m:e>
            <m:r>
              <m:rPr>
                <m:nor/>
              </m:rPr>
              <w:rPr>
                <w:rFonts w:ascii="Times New Roman" w:hAnsi="Times New Roman" w:cs="Times New Roman"/>
              </w:rPr>
              <m:t>KR</m:t>
            </m:r>
            <m:r>
              <m:rPr>
                <m:nor/>
              </m:rPr>
              <w:rPr>
                <w:rFonts w:ascii="Cambria Math" w:hAnsi="Times New Roman" w:cs="Times New Roman"/>
              </w:rPr>
              <m:t>I</m:t>
            </m:r>
          </m:e>
          <m:sub>
            <m:r>
              <m:rPr>
                <m:sty m:val="p"/>
              </m:rPr>
              <w:rPr>
                <w:rFonts w:ascii="Cambria Math" w:hAnsi="Times New Roman" w:cs="Times New Roman"/>
              </w:rPr>
              <m:t>2</m:t>
            </m:r>
          </m:sub>
        </m:sSub>
        <m:r>
          <m:rPr>
            <m:nor/>
          </m:rPr>
          <w:rPr>
            <w:rFonts w:ascii="Times New Roman" w:hAnsi="Times New Roman" w:cs="Times New Roman"/>
          </w:rPr>
          <m:t>)+…</m:t>
        </m:r>
        <m:r>
          <m:rPr>
            <m:nor/>
          </m:rPr>
          <w:rPr>
            <w:rFonts w:ascii="Cambria Math" w:hAnsi="Times New Roman" w:cs="Times New Roman"/>
          </w:rPr>
          <m:t>+</m:t>
        </m:r>
        <m:sSub>
          <m:sSubPr>
            <m:ctrlPr>
              <w:rPr>
                <w:rFonts w:ascii="Cambria Math" w:hAnsi="Times New Roman" w:cs="Times New Roman"/>
                <w:i/>
              </w:rPr>
            </m:ctrlPr>
          </m:sSubPr>
          <m:e>
            <m:r>
              <m:rPr>
                <m:nor/>
              </m:rPr>
              <w:rPr>
                <w:rFonts w:ascii="Times New Roman" w:hAnsi="Times New Roman" w:cs="Times New Roman"/>
              </w:rPr>
              <m:t>(DR</m:t>
            </m:r>
            <m:r>
              <m:rPr>
                <m:nor/>
              </m:rPr>
              <w:rPr>
                <w:rFonts w:ascii="Cambria Math" w:hAnsi="Times New Roman" w:cs="Times New Roman"/>
              </w:rPr>
              <m:t>I</m:t>
            </m:r>
          </m:e>
          <m:sub>
            <m:r>
              <m:rPr>
                <m:nor/>
              </m:rPr>
              <w:rPr>
                <w:rFonts w:ascii="Times New Roman" w:hAnsi="Times New Roman" w:cs="Times New Roman"/>
              </w:rPr>
              <m:t>T</m:t>
            </m:r>
          </m:sub>
        </m:sSub>
        <m:r>
          <m:rPr>
            <m:nor/>
          </m:rPr>
          <w:rPr>
            <w:rFonts w:ascii="Times New Roman" w:hAnsi="Times New Roman" w:cs="Times New Roman"/>
          </w:rPr>
          <m:t>+</m:t>
        </m:r>
        <m:sSub>
          <m:sSubPr>
            <m:ctrlPr>
              <w:rPr>
                <w:rFonts w:ascii="Cambria Math" w:hAnsi="Times New Roman" w:cs="Times New Roman"/>
              </w:rPr>
            </m:ctrlPr>
          </m:sSubPr>
          <m:e>
            <m:r>
              <m:rPr>
                <m:nor/>
              </m:rPr>
              <w:rPr>
                <w:rFonts w:ascii="Times New Roman" w:hAnsi="Times New Roman" w:cs="Times New Roman"/>
              </w:rPr>
              <m:t>KR</m:t>
            </m:r>
            <m:r>
              <m:rPr>
                <m:nor/>
              </m:rPr>
              <w:rPr>
                <w:rFonts w:ascii="Cambria Math" w:hAnsi="Times New Roman" w:cs="Times New Roman"/>
              </w:rPr>
              <m:t>I</m:t>
            </m:r>
          </m:e>
          <m:sub>
            <m:r>
              <m:rPr>
                <m:sty m:val="p"/>
              </m:rPr>
              <w:rPr>
                <w:rFonts w:ascii="Cambria Math" w:hAnsi="Times New Roman" w:cs="Times New Roman"/>
              </w:rPr>
              <m:t>T</m:t>
            </m:r>
          </m:sub>
        </m:sSub>
        <m:r>
          <m:rPr>
            <m:nor/>
          </m:rPr>
          <w:rPr>
            <w:rFonts w:ascii="Times New Roman" w:hAnsi="Times New Roman" w:cs="Times New Roman"/>
          </w:rPr>
          <m:t>)</m:t>
        </m:r>
      </m:oMath>
    </w:p>
    <w:p w:rsidR="00983D57" w:rsidRDefault="00C10960" w:rsidP="00713126">
      <w:pPr>
        <w:spacing w:line="360" w:lineRule="auto"/>
        <w:jc w:val="both"/>
        <w:rPr>
          <w:rFonts w:ascii="Times New Roman" w:hAnsi="Times New Roman" w:cs="Times New Roman"/>
        </w:rPr>
      </w:pPr>
      <w:r w:rsidRPr="0099361B">
        <w:rPr>
          <w:rFonts w:ascii="Times New Roman" w:hAnsi="Times New Roman" w:cs="Times New Roman"/>
        </w:rPr>
        <w:t>1 betegner initial perioden og T siste målepe</w:t>
      </w:r>
      <w:r w:rsidR="003568D2" w:rsidRPr="0099361B">
        <w:rPr>
          <w:rFonts w:ascii="Times New Roman" w:hAnsi="Times New Roman" w:cs="Times New Roman"/>
        </w:rPr>
        <w:t>riode</w:t>
      </w:r>
      <w:r w:rsidR="00937220">
        <w:rPr>
          <w:rFonts w:ascii="Times New Roman" w:hAnsi="Times New Roman" w:cs="Times New Roman"/>
        </w:rPr>
        <w:t xml:space="preserve">. </w:t>
      </w:r>
      <w:r w:rsidR="001B1F55">
        <w:rPr>
          <w:rFonts w:ascii="Times New Roman" w:hAnsi="Times New Roman" w:cs="Times New Roman"/>
        </w:rPr>
        <w:t>Er T lang nok</w:t>
      </w:r>
      <w:r w:rsidR="006E4360">
        <w:rPr>
          <w:rFonts w:ascii="Times New Roman" w:hAnsi="Times New Roman" w:cs="Times New Roman"/>
        </w:rPr>
        <w:t>,</w:t>
      </w:r>
      <w:r w:rsidR="001B1F55">
        <w:rPr>
          <w:rFonts w:ascii="Times New Roman" w:hAnsi="Times New Roman" w:cs="Times New Roman"/>
        </w:rPr>
        <w:t xml:space="preserve"> vil </w:t>
      </w:r>
      <w:r w:rsidR="00CF5C5C">
        <w:rPr>
          <w:rFonts w:ascii="Times New Roman" w:hAnsi="Times New Roman" w:cs="Times New Roman"/>
        </w:rPr>
        <w:t>unormale endringer i nivået på TR knyttes til ESBs pengepolitikk</w:t>
      </w:r>
      <w:r w:rsidR="006E4360">
        <w:rPr>
          <w:rFonts w:ascii="Times New Roman" w:hAnsi="Times New Roman" w:cs="Times New Roman"/>
        </w:rPr>
        <w:t>,</w:t>
      </w:r>
      <w:r w:rsidR="00CF5C5C">
        <w:rPr>
          <w:rFonts w:ascii="Times New Roman" w:hAnsi="Times New Roman" w:cs="Times New Roman"/>
        </w:rPr>
        <w:t xml:space="preserve"> og reflektere</w:t>
      </w:r>
      <w:r w:rsidR="004E5BCF">
        <w:rPr>
          <w:rFonts w:ascii="Times New Roman" w:hAnsi="Times New Roman" w:cs="Times New Roman"/>
        </w:rPr>
        <w:t xml:space="preserve"> minst ett av de to forholdene </w:t>
      </w:r>
      <w:r w:rsidR="00C877AF">
        <w:rPr>
          <w:rFonts w:ascii="Times New Roman" w:hAnsi="Times New Roman" w:cs="Times New Roman"/>
        </w:rPr>
        <w:t xml:space="preserve">vi </w:t>
      </w:r>
      <w:r w:rsidR="00433166">
        <w:rPr>
          <w:rFonts w:ascii="Times New Roman" w:hAnsi="Times New Roman" w:cs="Times New Roman"/>
        </w:rPr>
        <w:t xml:space="preserve">nå </w:t>
      </w:r>
      <w:r w:rsidR="00C877AF">
        <w:rPr>
          <w:rFonts w:ascii="Times New Roman" w:hAnsi="Times New Roman" w:cs="Times New Roman"/>
        </w:rPr>
        <w:t xml:space="preserve">har </w:t>
      </w:r>
      <w:r w:rsidR="00FA58AA">
        <w:rPr>
          <w:rFonts w:ascii="Times New Roman" w:hAnsi="Times New Roman" w:cs="Times New Roman"/>
        </w:rPr>
        <w:t>lagt til grunn</w:t>
      </w:r>
      <w:r w:rsidR="00CF5C5C">
        <w:rPr>
          <w:rFonts w:ascii="Times New Roman" w:hAnsi="Times New Roman" w:cs="Times New Roman"/>
        </w:rPr>
        <w:t xml:space="preserve">. </w:t>
      </w:r>
      <w:r w:rsidR="006E4360">
        <w:rPr>
          <w:rFonts w:ascii="Times New Roman" w:hAnsi="Times New Roman" w:cs="Times New Roman"/>
        </w:rPr>
        <w:t>Definisjon (3</w:t>
      </w:r>
      <w:r w:rsidR="00983D57">
        <w:rPr>
          <w:rFonts w:ascii="Times New Roman" w:hAnsi="Times New Roman" w:cs="Times New Roman"/>
        </w:rPr>
        <w:t>) forteller</w:t>
      </w:r>
      <w:r w:rsidR="00CF5C5C">
        <w:rPr>
          <w:rFonts w:ascii="Times New Roman" w:hAnsi="Times New Roman" w:cs="Times New Roman"/>
        </w:rPr>
        <w:t xml:space="preserve"> oss videre </w:t>
      </w:r>
      <w:r w:rsidR="00433166">
        <w:rPr>
          <w:rFonts w:ascii="Times New Roman" w:hAnsi="Times New Roman" w:cs="Times New Roman"/>
        </w:rPr>
        <w:t xml:space="preserve">at </w:t>
      </w:r>
      <w:r w:rsidR="00CF5C5C">
        <w:rPr>
          <w:rFonts w:ascii="Times New Roman" w:hAnsi="Times New Roman" w:cs="Times New Roman"/>
        </w:rPr>
        <w:t xml:space="preserve">en </w:t>
      </w:r>
      <w:r w:rsidR="006E4360">
        <w:rPr>
          <w:rFonts w:ascii="Times New Roman" w:hAnsi="Times New Roman" w:cs="Times New Roman"/>
        </w:rPr>
        <w:t xml:space="preserve">slik økning i TARGET-gjelden </w:t>
      </w:r>
      <w:r w:rsidR="00CF5C5C">
        <w:rPr>
          <w:rFonts w:ascii="Times New Roman" w:hAnsi="Times New Roman" w:cs="Times New Roman"/>
        </w:rPr>
        <w:t>bidra</w:t>
      </w:r>
      <w:r w:rsidR="006E4360">
        <w:rPr>
          <w:rFonts w:ascii="Times New Roman" w:hAnsi="Times New Roman" w:cs="Times New Roman"/>
        </w:rPr>
        <w:t>r</w:t>
      </w:r>
      <w:r w:rsidR="00CF5C5C">
        <w:rPr>
          <w:rFonts w:ascii="Times New Roman" w:hAnsi="Times New Roman" w:cs="Times New Roman"/>
        </w:rPr>
        <w:t xml:space="preserve"> til å finansiere </w:t>
      </w:r>
      <w:r w:rsidR="006E4360">
        <w:rPr>
          <w:rFonts w:ascii="Times New Roman" w:hAnsi="Times New Roman" w:cs="Times New Roman"/>
        </w:rPr>
        <w:t>et land</w:t>
      </w:r>
      <w:r w:rsidR="00CF5C5C">
        <w:rPr>
          <w:rFonts w:ascii="Times New Roman" w:hAnsi="Times New Roman" w:cs="Times New Roman"/>
        </w:rPr>
        <w:t>s u</w:t>
      </w:r>
      <w:r w:rsidR="006E4360">
        <w:rPr>
          <w:rFonts w:ascii="Times New Roman" w:hAnsi="Times New Roman" w:cs="Times New Roman"/>
        </w:rPr>
        <w:t>nderskudd på utenriksregnskapet. E</w:t>
      </w:r>
      <w:r w:rsidR="006D5E41">
        <w:rPr>
          <w:rFonts w:ascii="Times New Roman" w:hAnsi="Times New Roman" w:cs="Times New Roman"/>
        </w:rPr>
        <w:t>nten igjennom økt underskudd på drift</w:t>
      </w:r>
      <w:r w:rsidR="00DF62B1">
        <w:rPr>
          <w:rFonts w:ascii="Times New Roman" w:hAnsi="Times New Roman" w:cs="Times New Roman"/>
        </w:rPr>
        <w:t>sbalansen</w:t>
      </w:r>
      <w:r w:rsidR="006E4360">
        <w:rPr>
          <w:rFonts w:ascii="Times New Roman" w:hAnsi="Times New Roman" w:cs="Times New Roman"/>
        </w:rPr>
        <w:t xml:space="preserve">, </w:t>
      </w:r>
      <w:r w:rsidR="006D5E41">
        <w:rPr>
          <w:rFonts w:ascii="Times New Roman" w:hAnsi="Times New Roman" w:cs="Times New Roman"/>
        </w:rPr>
        <w:t>økt nettokapitaleksport</w:t>
      </w:r>
      <w:r w:rsidR="00C877AF">
        <w:rPr>
          <w:rFonts w:ascii="Times New Roman" w:hAnsi="Times New Roman" w:cs="Times New Roman"/>
        </w:rPr>
        <w:t xml:space="preserve"> </w:t>
      </w:r>
      <w:r w:rsidR="006D5E41">
        <w:rPr>
          <w:rFonts w:ascii="Times New Roman" w:hAnsi="Times New Roman" w:cs="Times New Roman"/>
        </w:rPr>
        <w:t>eller</w:t>
      </w:r>
      <w:r w:rsidR="00C877AF">
        <w:rPr>
          <w:rFonts w:ascii="Times New Roman" w:hAnsi="Times New Roman" w:cs="Times New Roman"/>
        </w:rPr>
        <w:t xml:space="preserve"> som </w:t>
      </w:r>
      <w:r w:rsidR="006D5E41">
        <w:rPr>
          <w:rFonts w:ascii="Times New Roman" w:hAnsi="Times New Roman" w:cs="Times New Roman"/>
        </w:rPr>
        <w:t>en kombinasjon.</w:t>
      </w:r>
    </w:p>
    <w:p w:rsidR="00C07239" w:rsidRDefault="00C07239" w:rsidP="00713126">
      <w:pPr>
        <w:pStyle w:val="Heading2"/>
        <w:spacing w:line="360" w:lineRule="auto"/>
        <w:jc w:val="both"/>
        <w:rPr>
          <w:rFonts w:ascii="Times New Roman" w:hAnsi="Times New Roman" w:cs="Times New Roman"/>
        </w:rPr>
      </w:pPr>
      <w:r w:rsidRPr="0099361B">
        <w:rPr>
          <w:rFonts w:ascii="Times New Roman" w:hAnsi="Times New Roman" w:cs="Times New Roman"/>
        </w:rPr>
        <w:t>To spesialtilfeller</w:t>
      </w:r>
    </w:p>
    <w:p w:rsidR="00FC258A" w:rsidRPr="00E93BB9" w:rsidRDefault="00E93BB9" w:rsidP="00713126">
      <w:pPr>
        <w:spacing w:line="360" w:lineRule="auto"/>
        <w:jc w:val="both"/>
        <w:rPr>
          <w:rFonts w:ascii="Times New Roman" w:hAnsi="Times New Roman" w:cs="Times New Roman"/>
        </w:rPr>
      </w:pPr>
      <w:r w:rsidRPr="00E93BB9">
        <w:rPr>
          <w:rFonts w:ascii="Times New Roman" w:hAnsi="Times New Roman" w:cs="Times New Roman"/>
        </w:rPr>
        <w:t>For å</w:t>
      </w:r>
      <w:r w:rsidR="006D5E41">
        <w:rPr>
          <w:rFonts w:ascii="Times New Roman" w:hAnsi="Times New Roman" w:cs="Times New Roman"/>
        </w:rPr>
        <w:t xml:space="preserve"> </w:t>
      </w:r>
      <w:r w:rsidR="00DF62B1">
        <w:rPr>
          <w:rFonts w:ascii="Times New Roman" w:hAnsi="Times New Roman" w:cs="Times New Roman"/>
        </w:rPr>
        <w:t xml:space="preserve">vise </w:t>
      </w:r>
      <w:r w:rsidR="006D5E41">
        <w:rPr>
          <w:rFonts w:ascii="Times New Roman" w:hAnsi="Times New Roman" w:cs="Times New Roman"/>
        </w:rPr>
        <w:t>hvordan</w:t>
      </w:r>
      <w:r w:rsidR="00777DA2">
        <w:rPr>
          <w:rFonts w:ascii="Times New Roman" w:hAnsi="Times New Roman" w:cs="Times New Roman"/>
        </w:rPr>
        <w:t xml:space="preserve"> økt TARGET-gjeld </w:t>
      </w:r>
      <w:r w:rsidR="00CA32F3">
        <w:rPr>
          <w:rFonts w:ascii="Times New Roman" w:hAnsi="Times New Roman" w:cs="Times New Roman"/>
        </w:rPr>
        <w:t>påvirker markedspriser</w:t>
      </w:r>
      <w:r w:rsidR="00C502C3">
        <w:rPr>
          <w:rFonts w:ascii="Times New Roman" w:hAnsi="Times New Roman" w:cs="Times New Roman"/>
        </w:rPr>
        <w:t>,</w:t>
      </w:r>
      <w:r w:rsidR="00777DA2">
        <w:rPr>
          <w:rFonts w:ascii="Times New Roman" w:hAnsi="Times New Roman" w:cs="Times New Roman"/>
        </w:rPr>
        <w:t xml:space="preserve"> er det enklest å ta </w:t>
      </w:r>
      <w:r w:rsidR="006349F2">
        <w:rPr>
          <w:rFonts w:ascii="Times New Roman" w:hAnsi="Times New Roman" w:cs="Times New Roman"/>
        </w:rPr>
        <w:t xml:space="preserve">utgangspunkt i to </w:t>
      </w:r>
      <w:r w:rsidR="006D5E41">
        <w:rPr>
          <w:rFonts w:ascii="Times New Roman" w:hAnsi="Times New Roman" w:cs="Times New Roman"/>
        </w:rPr>
        <w:t xml:space="preserve">spesialtilfeller. </w:t>
      </w:r>
      <w:r w:rsidRPr="00E93BB9">
        <w:rPr>
          <w:rFonts w:ascii="Times New Roman" w:hAnsi="Times New Roman" w:cs="Times New Roman"/>
        </w:rPr>
        <w:t>I det første</w:t>
      </w:r>
      <w:r w:rsidR="00777DA2">
        <w:rPr>
          <w:rFonts w:ascii="Times New Roman" w:hAnsi="Times New Roman" w:cs="Times New Roman"/>
        </w:rPr>
        <w:t xml:space="preserve"> spesialtilfelle</w:t>
      </w:r>
      <w:r w:rsidR="00433166">
        <w:rPr>
          <w:rFonts w:ascii="Times New Roman" w:hAnsi="Times New Roman" w:cs="Times New Roman"/>
        </w:rPr>
        <w:t>,</w:t>
      </w:r>
      <w:r w:rsidR="00777DA2">
        <w:rPr>
          <w:rFonts w:ascii="Times New Roman" w:hAnsi="Times New Roman" w:cs="Times New Roman"/>
        </w:rPr>
        <w:t xml:space="preserve"> </w:t>
      </w:r>
      <w:r w:rsidRPr="00E93BB9">
        <w:rPr>
          <w:rFonts w:ascii="Times New Roman" w:hAnsi="Times New Roman" w:cs="Times New Roman"/>
        </w:rPr>
        <w:t>antar vi at nettokapi</w:t>
      </w:r>
      <w:r w:rsidR="000B65CF">
        <w:rPr>
          <w:rFonts w:ascii="Times New Roman" w:hAnsi="Times New Roman" w:cs="Times New Roman"/>
        </w:rPr>
        <w:t xml:space="preserve">talimporten for hele perioden summer seg til </w:t>
      </w:r>
      <w:r w:rsidRPr="00E93BB9">
        <w:rPr>
          <w:rFonts w:ascii="Times New Roman" w:hAnsi="Times New Roman" w:cs="Times New Roman"/>
        </w:rPr>
        <w:t>null.</w:t>
      </w:r>
      <w:r w:rsidR="00DF62B1">
        <w:rPr>
          <w:rFonts w:ascii="Times New Roman" w:hAnsi="Times New Roman" w:cs="Times New Roman"/>
        </w:rPr>
        <w:t xml:space="preserve"> Uttrykket ovenfor kan derfor skrives som </w:t>
      </w:r>
    </w:p>
    <w:p w:rsidR="00C10960" w:rsidRPr="0099361B" w:rsidRDefault="00591FC1" w:rsidP="00713126">
      <w:pPr>
        <w:pStyle w:val="ListParagraph"/>
        <w:numPr>
          <w:ilvl w:val="0"/>
          <w:numId w:val="10"/>
        </w:numPr>
        <w:spacing w:line="360" w:lineRule="auto"/>
        <w:jc w:val="both"/>
        <w:rPr>
          <w:rFonts w:ascii="Times New Roman" w:hAnsi="Times New Roman" w:cs="Times New Roman"/>
        </w:rPr>
      </w:pPr>
      <m:oMath>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1,T</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w:rPr>
                <w:rFonts w:ascii="Cambria Math" w:hAnsi="Times New Roman" w:cs="Times New Roman"/>
              </w:rPr>
              <m:t>2</m:t>
            </m:r>
          </m:sub>
        </m:sSub>
        <m:r>
          <m:rPr>
            <m:nor/>
          </m:rPr>
          <w:rPr>
            <w:rFonts w:ascii="Times New Roman" w:hAnsi="Times New Roman" w:cs="Times New Roman"/>
          </w:rPr>
          <m:t>+</m:t>
        </m:r>
        <m:r>
          <m:rPr>
            <m:nor/>
          </m:rPr>
          <w:rPr>
            <w:rFonts w:ascii="Cambria Math" w:hAnsi="Times New Roman" w:cs="Times New Roman"/>
          </w:rPr>
          <m:t>…</m:t>
        </m:r>
        <m:r>
          <m:rPr>
            <m:nor/>
          </m:rPr>
          <w:rPr>
            <w:rFonts w:ascii="Cambria Math"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T</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(DR</m:t>
            </m:r>
            <m:r>
              <m:rPr>
                <m:nor/>
              </m:rPr>
              <w:rPr>
                <w:rFonts w:ascii="Cambria Math" w:hAnsi="Times New Roman" w:cs="Times New Roman"/>
              </w:rPr>
              <m:t>I</m:t>
            </m:r>
          </m:e>
          <m:sub>
            <m: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rPr>
            </m:ctrlPr>
          </m:sSubPr>
          <m:e>
            <m:r>
              <m:rPr>
                <m:nor/>
              </m:rPr>
              <w:rPr>
                <w:rFonts w:ascii="Times New Roman" w:hAnsi="Times New Roman" w:cs="Times New Roman"/>
              </w:rPr>
              <m:t>DR</m:t>
            </m:r>
            <m:r>
              <m:rPr>
                <m:nor/>
              </m:rPr>
              <w:rPr>
                <w:rFonts w:ascii="Cambria Math" w:hAnsi="Times New Roman" w:cs="Times New Roman"/>
              </w:rPr>
              <m:t>I</m:t>
            </m:r>
          </m:e>
          <m:sub>
            <m:r>
              <m:rPr>
                <m:sty m:val="p"/>
              </m:rPr>
              <w:rPr>
                <w:rFonts w:ascii="Cambria Math" w:hAnsi="Times New Roman" w:cs="Times New Roman"/>
              </w:rPr>
              <m:t>2</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DR</m:t>
            </m:r>
            <m:r>
              <m:rPr>
                <m:nor/>
              </m:rPr>
              <w:rPr>
                <w:rFonts w:ascii="Cambria Math" w:hAnsi="Times New Roman" w:cs="Times New Roman"/>
              </w:rPr>
              <m:t>I</m:t>
            </m:r>
          </m:e>
          <m:sub>
            <m:r>
              <m:rPr>
                <m:nor/>
              </m:rPr>
              <w:rPr>
                <w:rFonts w:ascii="Times New Roman" w:hAnsi="Times New Roman" w:cs="Times New Roman"/>
              </w:rPr>
              <m:t>T</m:t>
            </m:r>
          </m:sub>
        </m:sSub>
        <m:r>
          <m:rPr>
            <m:nor/>
          </m:rPr>
          <w:rPr>
            <w:rFonts w:ascii="Times New Roman" w:hAnsi="Times New Roman" w:cs="Times New Roman"/>
          </w:rPr>
          <m:t>)</m:t>
        </m:r>
      </m:oMath>
    </w:p>
    <w:p w:rsidR="000D711B" w:rsidRDefault="00E93BB9" w:rsidP="00713126">
      <w:pPr>
        <w:spacing w:line="360" w:lineRule="auto"/>
        <w:jc w:val="both"/>
        <w:rPr>
          <w:rFonts w:ascii="Times New Roman" w:hAnsi="Times New Roman" w:cs="Times New Roman"/>
        </w:rPr>
      </w:pPr>
      <w:r>
        <w:rPr>
          <w:rFonts w:ascii="Times New Roman" w:hAnsi="Times New Roman" w:cs="Times New Roman"/>
        </w:rPr>
        <w:t>Tolkningen av (</w:t>
      </w:r>
      <w:r w:rsidR="00433166">
        <w:rPr>
          <w:rFonts w:ascii="Times New Roman" w:hAnsi="Times New Roman" w:cs="Times New Roman"/>
        </w:rPr>
        <w:t>4</w:t>
      </w:r>
      <w:r>
        <w:rPr>
          <w:rFonts w:ascii="Times New Roman" w:hAnsi="Times New Roman" w:cs="Times New Roman"/>
        </w:rPr>
        <w:t xml:space="preserve">) </w:t>
      </w:r>
      <w:r w:rsidR="00E81970">
        <w:rPr>
          <w:rFonts w:ascii="Times New Roman" w:hAnsi="Times New Roman" w:cs="Times New Roman"/>
        </w:rPr>
        <w:t>er at</w:t>
      </w:r>
      <w:r w:rsidR="007D4C9F">
        <w:rPr>
          <w:rFonts w:ascii="Times New Roman" w:hAnsi="Times New Roman" w:cs="Times New Roman"/>
        </w:rPr>
        <w:t xml:space="preserve"> en eventuell </w:t>
      </w:r>
      <w:r w:rsidR="00E81970">
        <w:rPr>
          <w:rFonts w:ascii="Times New Roman" w:hAnsi="Times New Roman" w:cs="Times New Roman"/>
        </w:rPr>
        <w:t>TARGET-</w:t>
      </w:r>
      <w:r w:rsidR="007D4C9F">
        <w:rPr>
          <w:rFonts w:ascii="Times New Roman" w:hAnsi="Times New Roman" w:cs="Times New Roman"/>
        </w:rPr>
        <w:t>gjeld</w:t>
      </w:r>
      <w:r w:rsidR="000D711B">
        <w:rPr>
          <w:rFonts w:ascii="Times New Roman" w:hAnsi="Times New Roman" w:cs="Times New Roman"/>
        </w:rPr>
        <w:t xml:space="preserve"> i perioden</w:t>
      </w:r>
      <w:r w:rsidR="007D4C9F">
        <w:rPr>
          <w:rFonts w:ascii="Times New Roman" w:hAnsi="Times New Roman" w:cs="Times New Roman"/>
        </w:rPr>
        <w:t xml:space="preserve"> </w:t>
      </w:r>
      <w:r w:rsidR="00DF62B1">
        <w:rPr>
          <w:rFonts w:ascii="Times New Roman" w:hAnsi="Times New Roman" w:cs="Times New Roman"/>
        </w:rPr>
        <w:t>har fullfinansiert</w:t>
      </w:r>
      <w:r w:rsidR="000D711B">
        <w:rPr>
          <w:rFonts w:ascii="Times New Roman" w:hAnsi="Times New Roman" w:cs="Times New Roman"/>
        </w:rPr>
        <w:t xml:space="preserve"> landets negative driftsbalanse</w:t>
      </w:r>
      <w:r w:rsidR="005B4CE3">
        <w:rPr>
          <w:rFonts w:ascii="Times New Roman" w:hAnsi="Times New Roman" w:cs="Times New Roman"/>
        </w:rPr>
        <w:t xml:space="preserve"> innad i eurosonen</w:t>
      </w:r>
      <w:r w:rsidR="000D711B">
        <w:rPr>
          <w:rFonts w:ascii="Times New Roman" w:hAnsi="Times New Roman" w:cs="Times New Roman"/>
        </w:rPr>
        <w:t xml:space="preserve">. </w:t>
      </w:r>
      <w:r w:rsidR="000D711B" w:rsidRPr="0099361B">
        <w:rPr>
          <w:rFonts w:ascii="Times New Roman" w:hAnsi="Times New Roman" w:cs="Times New Roman"/>
        </w:rPr>
        <w:t xml:space="preserve">Uten en slik </w:t>
      </w:r>
      <w:r w:rsidR="005B4CE3">
        <w:rPr>
          <w:rFonts w:ascii="Times New Roman" w:hAnsi="Times New Roman" w:cs="Times New Roman"/>
        </w:rPr>
        <w:t>TARGET-gjeld</w:t>
      </w:r>
      <w:r w:rsidR="000D711B">
        <w:rPr>
          <w:rFonts w:ascii="Times New Roman" w:hAnsi="Times New Roman" w:cs="Times New Roman"/>
        </w:rPr>
        <w:t>, dvs</w:t>
      </w:r>
      <w:r w:rsidR="00433166">
        <w:rPr>
          <w:rFonts w:ascii="Times New Roman" w:hAnsi="Times New Roman" w:cs="Times New Roman"/>
        </w:rPr>
        <w:t>.</w:t>
      </w:r>
      <w:r w:rsidR="00C877AF">
        <w:rPr>
          <w:rFonts w:ascii="Times New Roman" w:hAnsi="Times New Roman" w:cs="Times New Roman"/>
        </w:rPr>
        <w:t xml:space="preserve"> dersom </w:t>
      </w:r>
      <w:r w:rsidR="000D711B">
        <w:rPr>
          <w:rFonts w:ascii="Times New Roman" w:hAnsi="Times New Roman" w:cs="Times New Roman"/>
        </w:rPr>
        <w:t xml:space="preserve"> </w:t>
      </w:r>
      <m:oMath>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1,T</m:t>
            </m:r>
          </m:sub>
        </m:sSub>
        <m:r>
          <w:rPr>
            <w:rFonts w:ascii="Cambria Math" w:hAnsi="Times New Roman" w:cs="Times New Roman"/>
          </w:rPr>
          <m:t>=0</m:t>
        </m:r>
      </m:oMath>
      <w:r w:rsidR="000D711B">
        <w:rPr>
          <w:rFonts w:ascii="Times New Roman" w:hAnsi="Times New Roman" w:cs="Times New Roman"/>
        </w:rPr>
        <w:t xml:space="preserve">, </w:t>
      </w:r>
      <w:r w:rsidR="000D711B" w:rsidRPr="0099361B">
        <w:rPr>
          <w:rFonts w:ascii="Times New Roman" w:hAnsi="Times New Roman" w:cs="Times New Roman"/>
        </w:rPr>
        <w:t>ville driftsbalansen</w:t>
      </w:r>
      <w:r w:rsidR="000D711B">
        <w:rPr>
          <w:rFonts w:ascii="Times New Roman" w:hAnsi="Times New Roman" w:cs="Times New Roman"/>
        </w:rPr>
        <w:t xml:space="preserve"> måtte ha </w:t>
      </w:r>
      <w:r w:rsidR="00D95A93">
        <w:rPr>
          <w:rFonts w:ascii="Times New Roman" w:hAnsi="Times New Roman" w:cs="Times New Roman"/>
        </w:rPr>
        <w:t xml:space="preserve">vært i balanse. </w:t>
      </w:r>
      <w:r w:rsidR="006E4360">
        <w:rPr>
          <w:rFonts w:ascii="Times New Roman" w:hAnsi="Times New Roman" w:cs="Times New Roman"/>
        </w:rPr>
        <w:t>Standa</w:t>
      </w:r>
      <w:r w:rsidR="00E02508">
        <w:rPr>
          <w:rFonts w:ascii="Times New Roman" w:hAnsi="Times New Roman" w:cs="Times New Roman"/>
        </w:rPr>
        <w:t xml:space="preserve">rd makroøkonomisk teori (med kortsiktige nominelle rigiditeter) tilsier </w:t>
      </w:r>
      <w:r w:rsidR="00C502C3" w:rsidRPr="0099361B">
        <w:rPr>
          <w:rFonts w:ascii="Times New Roman" w:hAnsi="Times New Roman" w:cs="Times New Roman"/>
        </w:rPr>
        <w:t xml:space="preserve">at en slik likevekt </w:t>
      </w:r>
      <w:r w:rsidR="00C502C3">
        <w:rPr>
          <w:rFonts w:ascii="Times New Roman" w:hAnsi="Times New Roman" w:cs="Times New Roman"/>
        </w:rPr>
        <w:t>oppnås på kort sikt</w:t>
      </w:r>
      <w:r w:rsidR="00E02508">
        <w:rPr>
          <w:rFonts w:ascii="Times New Roman" w:hAnsi="Times New Roman" w:cs="Times New Roman"/>
        </w:rPr>
        <w:t xml:space="preserve"> som en</w:t>
      </w:r>
      <w:r w:rsidR="00433166">
        <w:rPr>
          <w:rFonts w:ascii="Times New Roman" w:hAnsi="Times New Roman" w:cs="Times New Roman"/>
        </w:rPr>
        <w:t xml:space="preserve"> følge av fall i </w:t>
      </w:r>
      <w:r w:rsidR="00C860B1">
        <w:rPr>
          <w:rFonts w:ascii="Times New Roman" w:hAnsi="Times New Roman" w:cs="Times New Roman"/>
        </w:rPr>
        <w:t>etterspørselen. På lengre sikt, ved at det innenlandske prisnivået reduseres noe som også innebærer en bedring av konkurranseevnen gjennom en d</w:t>
      </w:r>
      <w:r w:rsidR="00074865">
        <w:rPr>
          <w:rFonts w:ascii="Times New Roman" w:hAnsi="Times New Roman" w:cs="Times New Roman"/>
        </w:rPr>
        <w:t xml:space="preserve">epresiering av realvalutakursen. </w:t>
      </w:r>
      <w:r w:rsidR="000D711B">
        <w:rPr>
          <w:rFonts w:ascii="Times New Roman" w:hAnsi="Times New Roman" w:cs="Times New Roman"/>
        </w:rPr>
        <w:t>Det</w:t>
      </w:r>
      <w:r w:rsidR="00C860B1">
        <w:rPr>
          <w:rFonts w:ascii="Times New Roman" w:hAnsi="Times New Roman" w:cs="Times New Roman"/>
        </w:rPr>
        <w:t>te</w:t>
      </w:r>
      <w:r w:rsidR="000D711B">
        <w:rPr>
          <w:rFonts w:ascii="Times New Roman" w:hAnsi="Times New Roman" w:cs="Times New Roman"/>
        </w:rPr>
        <w:t xml:space="preserve"> belyser et interessant poeng, siden </w:t>
      </w:r>
      <w:r w:rsidR="005B4CE3">
        <w:rPr>
          <w:rFonts w:ascii="Times New Roman" w:hAnsi="Times New Roman" w:cs="Times New Roman"/>
        </w:rPr>
        <w:t xml:space="preserve">en </w:t>
      </w:r>
      <w:r w:rsidR="000D711B">
        <w:rPr>
          <w:rFonts w:ascii="Times New Roman" w:hAnsi="Times New Roman" w:cs="Times New Roman"/>
        </w:rPr>
        <w:t xml:space="preserve">her får øye på </w:t>
      </w:r>
      <w:r w:rsidR="00CC1DFC">
        <w:rPr>
          <w:rFonts w:ascii="Times New Roman" w:hAnsi="Times New Roman" w:cs="Times New Roman"/>
        </w:rPr>
        <w:t>den markedsregulerende</w:t>
      </w:r>
      <w:r w:rsidR="005B4CE3">
        <w:rPr>
          <w:rFonts w:ascii="Times New Roman" w:hAnsi="Times New Roman" w:cs="Times New Roman"/>
        </w:rPr>
        <w:t xml:space="preserve"> mekanismen </w:t>
      </w:r>
      <w:r w:rsidR="00CC1DFC">
        <w:rPr>
          <w:rFonts w:ascii="Times New Roman" w:hAnsi="Times New Roman" w:cs="Times New Roman"/>
        </w:rPr>
        <w:t>som gjelder for driftsbalansen mellom land.</w:t>
      </w:r>
      <w:r w:rsidR="00CC1DFC" w:rsidRPr="00CC1DFC">
        <w:rPr>
          <w:rFonts w:ascii="Times New Roman" w:hAnsi="Times New Roman" w:cs="Times New Roman"/>
        </w:rPr>
        <w:t xml:space="preserve"> </w:t>
      </w:r>
      <w:r w:rsidR="00E02508">
        <w:rPr>
          <w:rFonts w:ascii="Times New Roman" w:hAnsi="Times New Roman" w:cs="Times New Roman"/>
        </w:rPr>
        <w:t>Men som vi ser</w:t>
      </w:r>
      <w:r w:rsidR="00C860B1">
        <w:rPr>
          <w:rFonts w:ascii="Times New Roman" w:hAnsi="Times New Roman" w:cs="Times New Roman"/>
        </w:rPr>
        <w:t xml:space="preserve"> av (4)</w:t>
      </w:r>
      <w:r w:rsidR="00E02508">
        <w:rPr>
          <w:rFonts w:ascii="Times New Roman" w:hAnsi="Times New Roman" w:cs="Times New Roman"/>
        </w:rPr>
        <w:t>, vil en økning i TARGET-gjelden sette</w:t>
      </w:r>
      <w:r w:rsidR="00C877AF">
        <w:rPr>
          <w:rFonts w:ascii="Times New Roman" w:hAnsi="Times New Roman" w:cs="Times New Roman"/>
        </w:rPr>
        <w:t xml:space="preserve"> deler av denne </w:t>
      </w:r>
      <w:r w:rsidR="00E02508">
        <w:rPr>
          <w:rFonts w:ascii="Times New Roman" w:hAnsi="Times New Roman" w:cs="Times New Roman"/>
        </w:rPr>
        <w:t xml:space="preserve">mekanismen til side. </w:t>
      </w:r>
      <w:r w:rsidR="00742914">
        <w:rPr>
          <w:rFonts w:ascii="Times New Roman" w:hAnsi="Times New Roman" w:cs="Times New Roman"/>
        </w:rPr>
        <w:lastRenderedPageBreak/>
        <w:t xml:space="preserve">Siden </w:t>
      </w:r>
      <w:r w:rsidR="00CC1DFC">
        <w:rPr>
          <w:rFonts w:ascii="Times New Roman" w:hAnsi="Times New Roman" w:cs="Times New Roman"/>
        </w:rPr>
        <w:t xml:space="preserve">TARGET-systemet er uten skranker for gjeld og </w:t>
      </w:r>
      <w:r w:rsidR="00C877AF">
        <w:rPr>
          <w:rFonts w:ascii="Times New Roman" w:hAnsi="Times New Roman" w:cs="Times New Roman"/>
        </w:rPr>
        <w:t>fordringer</w:t>
      </w:r>
      <w:r w:rsidR="00074865">
        <w:rPr>
          <w:rFonts w:ascii="Times New Roman" w:hAnsi="Times New Roman" w:cs="Times New Roman"/>
        </w:rPr>
        <w:t xml:space="preserve">, </w:t>
      </w:r>
      <w:r w:rsidR="00CC1DFC">
        <w:rPr>
          <w:rFonts w:ascii="Times New Roman" w:hAnsi="Times New Roman" w:cs="Times New Roman"/>
        </w:rPr>
        <w:t>vil en slik tilsidesettelse</w:t>
      </w:r>
      <w:r w:rsidR="00470765">
        <w:rPr>
          <w:rFonts w:ascii="Times New Roman" w:hAnsi="Times New Roman" w:cs="Times New Roman"/>
        </w:rPr>
        <w:t xml:space="preserve"> potensielt kunne </w:t>
      </w:r>
      <w:r w:rsidR="00CC1DFC">
        <w:rPr>
          <w:rFonts w:ascii="Times New Roman" w:hAnsi="Times New Roman" w:cs="Times New Roman"/>
        </w:rPr>
        <w:t>sk</w:t>
      </w:r>
      <w:r w:rsidR="000D711B" w:rsidRPr="0099361B">
        <w:rPr>
          <w:rFonts w:ascii="Times New Roman" w:hAnsi="Times New Roman" w:cs="Times New Roman"/>
        </w:rPr>
        <w:t>je over en lengre tidsperiode</w:t>
      </w:r>
      <w:r w:rsidR="00074865">
        <w:rPr>
          <w:rFonts w:ascii="Times New Roman" w:hAnsi="Times New Roman" w:cs="Times New Roman"/>
        </w:rPr>
        <w:t xml:space="preserve"> </w:t>
      </w:r>
      <w:r w:rsidR="000D711B" w:rsidRPr="0099361B">
        <w:rPr>
          <w:rFonts w:ascii="Times New Roman" w:hAnsi="Times New Roman" w:cs="Times New Roman"/>
        </w:rPr>
        <w:t>dersom pengepolitikken</w:t>
      </w:r>
      <w:r w:rsidR="000D711B">
        <w:rPr>
          <w:rFonts w:ascii="Times New Roman" w:hAnsi="Times New Roman" w:cs="Times New Roman"/>
        </w:rPr>
        <w:t xml:space="preserve"> går inn for det.</w:t>
      </w:r>
      <w:r w:rsidR="00EA07A6">
        <w:rPr>
          <w:rStyle w:val="FootnoteReference"/>
          <w:rFonts w:ascii="Times New Roman" w:hAnsi="Times New Roman" w:cs="Times New Roman"/>
        </w:rPr>
        <w:footnoteReference w:id="5"/>
      </w:r>
      <w:r w:rsidR="000D711B">
        <w:rPr>
          <w:rFonts w:ascii="Times New Roman" w:hAnsi="Times New Roman" w:cs="Times New Roman"/>
        </w:rPr>
        <w:t xml:space="preserve"> </w:t>
      </w:r>
      <w:r w:rsidR="000D711B" w:rsidRPr="0099361B">
        <w:rPr>
          <w:rFonts w:ascii="Times New Roman" w:hAnsi="Times New Roman" w:cs="Times New Roman"/>
        </w:rPr>
        <w:t xml:space="preserve"> </w:t>
      </w:r>
    </w:p>
    <w:p w:rsidR="00C10960" w:rsidRPr="0099361B" w:rsidRDefault="00CC1DFC" w:rsidP="00713126">
      <w:pPr>
        <w:spacing w:line="360" w:lineRule="auto"/>
        <w:jc w:val="both"/>
        <w:rPr>
          <w:rFonts w:ascii="Times New Roman" w:hAnsi="Times New Roman" w:cs="Times New Roman"/>
        </w:rPr>
      </w:pPr>
      <w:r>
        <w:rPr>
          <w:rFonts w:ascii="Times New Roman" w:hAnsi="Times New Roman" w:cs="Times New Roman"/>
        </w:rPr>
        <w:t>Det andre</w:t>
      </w:r>
      <w:r w:rsidR="00470765">
        <w:rPr>
          <w:rFonts w:ascii="Times New Roman" w:hAnsi="Times New Roman" w:cs="Times New Roman"/>
        </w:rPr>
        <w:t xml:space="preserve"> spesialtilfelle</w:t>
      </w:r>
      <w:r w:rsidR="00E02508">
        <w:rPr>
          <w:rFonts w:ascii="Times New Roman" w:hAnsi="Times New Roman" w:cs="Times New Roman"/>
        </w:rPr>
        <w:t xml:space="preserve">, </w:t>
      </w:r>
      <w:r>
        <w:rPr>
          <w:rFonts w:ascii="Times New Roman" w:hAnsi="Times New Roman" w:cs="Times New Roman"/>
        </w:rPr>
        <w:t>går ut på at d</w:t>
      </w:r>
      <w:r w:rsidR="000B65CF">
        <w:rPr>
          <w:rFonts w:ascii="Times New Roman" w:hAnsi="Times New Roman" w:cs="Times New Roman"/>
        </w:rPr>
        <w:t>riftsbalansen i hele perioden summer seg til null</w:t>
      </w:r>
      <w:r>
        <w:rPr>
          <w:rFonts w:ascii="Times New Roman" w:hAnsi="Times New Roman" w:cs="Times New Roman"/>
        </w:rPr>
        <w:t xml:space="preserve">. </w:t>
      </w:r>
      <w:r w:rsidR="006D509B" w:rsidRPr="0099361B">
        <w:rPr>
          <w:rFonts w:ascii="Times New Roman" w:hAnsi="Times New Roman" w:cs="Times New Roman"/>
        </w:rPr>
        <w:t>Det gjør at vi kan skrive</w:t>
      </w:r>
    </w:p>
    <w:p w:rsidR="00C10960" w:rsidRPr="0099361B" w:rsidRDefault="00074865" w:rsidP="00713126">
      <w:pPr>
        <w:spacing w:line="360" w:lineRule="auto"/>
        <w:ind w:left="360"/>
        <w:jc w:val="both"/>
        <w:rPr>
          <w:rFonts w:ascii="Times New Roman" w:hAnsi="Times New Roman" w:cs="Times New Roman"/>
        </w:rPr>
      </w:pPr>
      <w:r>
        <w:rPr>
          <w:rFonts w:ascii="Times New Roman" w:hAnsi="Times New Roman" w:cs="Times New Roman"/>
        </w:rPr>
        <w:t>(5</w:t>
      </w:r>
      <w:r w:rsidR="00C10960" w:rsidRPr="0099361B">
        <w:rPr>
          <w:rFonts w:ascii="Times New Roman" w:hAnsi="Times New Roman" w:cs="Times New Roman"/>
        </w:rPr>
        <w:t xml:space="preserve">) </w:t>
      </w:r>
      <m:oMath>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1,T</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w:rPr>
                <w:rFonts w:ascii="Cambria Math" w:hAnsi="Times New Roman" w:cs="Times New Roman"/>
              </w:rPr>
              <m:t>2</m:t>
            </m:r>
          </m:sub>
        </m:sSub>
        <m:r>
          <m:rPr>
            <m:nor/>
          </m:rPr>
          <w:rPr>
            <w:rFonts w:ascii="Cambria Math" w:hAnsi="Times New Roman" w:cs="Times New Roman"/>
          </w:rPr>
          <m:t>+</m:t>
        </m:r>
        <m:r>
          <m:rPr>
            <m:nor/>
          </m:rPr>
          <w:rPr>
            <w:rFonts w:ascii="Cambria Math" w:hAnsi="Times New Roman" w:cs="Times New Roman"/>
          </w:rPr>
          <m:t>…</m:t>
        </m:r>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T</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(KR</m:t>
            </m:r>
            <m:r>
              <m:rPr>
                <m:nor/>
              </m:rPr>
              <w:rPr>
                <w:rFonts w:ascii="Cambria Math" w:hAnsi="Times New Roman" w:cs="Times New Roman"/>
              </w:rPr>
              <m:t>I</m:t>
            </m:r>
          </m:e>
          <m:sub>
            <m: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rPr>
            </m:ctrlPr>
          </m:sSubPr>
          <m:e>
            <m:r>
              <m:rPr>
                <m:nor/>
              </m:rPr>
              <w:rPr>
                <w:rFonts w:ascii="Times New Roman" w:hAnsi="Times New Roman" w:cs="Times New Roman"/>
              </w:rPr>
              <m:t>KR</m:t>
            </m:r>
            <m:r>
              <m:rPr>
                <m:nor/>
              </m:rPr>
              <w:rPr>
                <w:rFonts w:ascii="Cambria Math" w:hAnsi="Times New Roman" w:cs="Times New Roman"/>
              </w:rPr>
              <m:t>I</m:t>
            </m:r>
          </m:e>
          <m:sub>
            <m:r>
              <m:rPr>
                <m:sty m:val="p"/>
              </m:rPr>
              <w:rPr>
                <w:rFonts w:ascii="Cambria Math" w:hAnsi="Times New Roman" w:cs="Times New Roman"/>
              </w:rPr>
              <m:t>2</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KR</m:t>
            </m:r>
            <m:r>
              <m:rPr>
                <m:nor/>
              </m:rPr>
              <w:rPr>
                <w:rFonts w:ascii="Cambria Math" w:hAnsi="Times New Roman" w:cs="Times New Roman"/>
              </w:rPr>
              <m:t>I</m:t>
            </m:r>
          </m:e>
          <m:sub>
            <m:r>
              <m:rPr>
                <m:nor/>
              </m:rPr>
              <w:rPr>
                <w:rFonts w:ascii="Times New Roman" w:hAnsi="Times New Roman" w:cs="Times New Roman"/>
              </w:rPr>
              <m:t>T</m:t>
            </m:r>
          </m:sub>
        </m:sSub>
        <m:r>
          <m:rPr>
            <m:nor/>
          </m:rPr>
          <w:rPr>
            <w:rFonts w:ascii="Times New Roman" w:hAnsi="Times New Roman" w:cs="Times New Roman"/>
          </w:rPr>
          <m:t>)</m:t>
        </m:r>
      </m:oMath>
    </w:p>
    <w:p w:rsidR="00411E92" w:rsidRDefault="00A848F4" w:rsidP="00411E92">
      <w:pPr>
        <w:spacing w:line="360" w:lineRule="auto"/>
        <w:jc w:val="both"/>
        <w:rPr>
          <w:rFonts w:ascii="Times New Roman" w:hAnsi="Times New Roman" w:cs="Times New Roman"/>
        </w:rPr>
      </w:pPr>
      <w:proofErr w:type="spellStart"/>
      <w:r>
        <w:rPr>
          <w:rFonts w:ascii="Times New Roman" w:hAnsi="Times New Roman" w:cs="Times New Roman"/>
        </w:rPr>
        <w:t>Tolknngen</w:t>
      </w:r>
      <w:proofErr w:type="spellEnd"/>
      <w:r>
        <w:rPr>
          <w:rFonts w:ascii="Times New Roman" w:hAnsi="Times New Roman" w:cs="Times New Roman"/>
        </w:rPr>
        <w:t xml:space="preserve"> av </w:t>
      </w:r>
      <w:r w:rsidR="00074865">
        <w:rPr>
          <w:rFonts w:ascii="Times New Roman" w:hAnsi="Times New Roman" w:cs="Times New Roman"/>
        </w:rPr>
        <w:t>(5</w:t>
      </w:r>
      <w:r w:rsidR="0061150A">
        <w:rPr>
          <w:rFonts w:ascii="Times New Roman" w:hAnsi="Times New Roman" w:cs="Times New Roman"/>
        </w:rPr>
        <w:t xml:space="preserve">) </w:t>
      </w:r>
      <w:r>
        <w:rPr>
          <w:rFonts w:ascii="Times New Roman" w:hAnsi="Times New Roman" w:cs="Times New Roman"/>
        </w:rPr>
        <w:t xml:space="preserve">er at </w:t>
      </w:r>
      <w:r w:rsidR="00074865">
        <w:rPr>
          <w:rFonts w:ascii="Times New Roman" w:hAnsi="Times New Roman" w:cs="Times New Roman"/>
        </w:rPr>
        <w:t xml:space="preserve">økt </w:t>
      </w:r>
      <w:r>
        <w:rPr>
          <w:rFonts w:ascii="Times New Roman" w:hAnsi="Times New Roman" w:cs="Times New Roman"/>
        </w:rPr>
        <w:t>TARGET-</w:t>
      </w:r>
      <w:r w:rsidR="00074865">
        <w:rPr>
          <w:rFonts w:ascii="Times New Roman" w:hAnsi="Times New Roman" w:cs="Times New Roman"/>
        </w:rPr>
        <w:t xml:space="preserve">gjeld </w:t>
      </w:r>
      <w:r>
        <w:rPr>
          <w:rFonts w:ascii="Times New Roman" w:hAnsi="Times New Roman" w:cs="Times New Roman"/>
        </w:rPr>
        <w:t xml:space="preserve">i </w:t>
      </w:r>
      <w:r w:rsidR="006D509B" w:rsidRPr="0099361B">
        <w:rPr>
          <w:rFonts w:ascii="Times New Roman" w:hAnsi="Times New Roman" w:cs="Times New Roman"/>
        </w:rPr>
        <w:t>perioden</w:t>
      </w:r>
      <w:r>
        <w:rPr>
          <w:rFonts w:ascii="Times New Roman" w:hAnsi="Times New Roman" w:cs="Times New Roman"/>
        </w:rPr>
        <w:t xml:space="preserve"> har</w:t>
      </w:r>
      <w:r w:rsidR="00074865">
        <w:rPr>
          <w:rFonts w:ascii="Times New Roman" w:hAnsi="Times New Roman" w:cs="Times New Roman"/>
        </w:rPr>
        <w:t xml:space="preserve"> forårsaket </w:t>
      </w:r>
      <w:r w:rsidR="00742914">
        <w:rPr>
          <w:rFonts w:ascii="Times New Roman" w:hAnsi="Times New Roman" w:cs="Times New Roman"/>
        </w:rPr>
        <w:t xml:space="preserve">en </w:t>
      </w:r>
      <w:r>
        <w:rPr>
          <w:rFonts w:ascii="Times New Roman" w:hAnsi="Times New Roman" w:cs="Times New Roman"/>
        </w:rPr>
        <w:t>kapitalflukt</w:t>
      </w:r>
      <w:r w:rsidR="00C877AF">
        <w:rPr>
          <w:rFonts w:ascii="Times New Roman" w:hAnsi="Times New Roman" w:cs="Times New Roman"/>
        </w:rPr>
        <w:t xml:space="preserve">, </w:t>
      </w:r>
      <w:r w:rsidR="00FE643E">
        <w:rPr>
          <w:rFonts w:ascii="Times New Roman" w:hAnsi="Times New Roman" w:cs="Times New Roman"/>
        </w:rPr>
        <w:t>siden den har fullfinansiert</w:t>
      </w:r>
      <w:r>
        <w:rPr>
          <w:rFonts w:ascii="Times New Roman" w:hAnsi="Times New Roman" w:cs="Times New Roman"/>
        </w:rPr>
        <w:t xml:space="preserve"> </w:t>
      </w:r>
      <w:r w:rsidR="00037BA7">
        <w:rPr>
          <w:rFonts w:ascii="Times New Roman" w:hAnsi="Times New Roman" w:cs="Times New Roman"/>
        </w:rPr>
        <w:t xml:space="preserve">nettokapitaleksporten. </w:t>
      </w:r>
      <w:r w:rsidR="00037BA7" w:rsidRPr="0099361B">
        <w:rPr>
          <w:rFonts w:ascii="Times New Roman" w:hAnsi="Times New Roman" w:cs="Times New Roman"/>
        </w:rPr>
        <w:t xml:space="preserve">Uten en slik </w:t>
      </w:r>
      <w:r w:rsidR="00742914">
        <w:rPr>
          <w:rFonts w:ascii="Times New Roman" w:hAnsi="Times New Roman" w:cs="Times New Roman"/>
        </w:rPr>
        <w:t>TARGET-gjeld</w:t>
      </w:r>
      <w:r w:rsidR="00037BA7">
        <w:rPr>
          <w:rFonts w:ascii="Times New Roman" w:hAnsi="Times New Roman" w:cs="Times New Roman"/>
        </w:rPr>
        <w:t>, dvs.</w:t>
      </w:r>
      <w:r w:rsidR="00C877AF">
        <w:rPr>
          <w:rFonts w:ascii="Times New Roman" w:hAnsi="Times New Roman" w:cs="Times New Roman"/>
        </w:rPr>
        <w:t xml:space="preserve"> dersom </w:t>
      </w:r>
      <m:oMath>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1,T</m:t>
            </m:r>
          </m:sub>
        </m:sSub>
        <m:r>
          <w:rPr>
            <w:rFonts w:ascii="Cambria Math" w:hAnsi="Times New Roman" w:cs="Times New Roman"/>
          </w:rPr>
          <m:t>=</m:t>
        </m:r>
      </m:oMath>
      <w:r w:rsidR="00742914">
        <w:rPr>
          <w:rFonts w:ascii="Times New Roman" w:hAnsi="Times New Roman" w:cs="Times New Roman"/>
        </w:rPr>
        <w:t>0</w:t>
      </w:r>
      <w:r w:rsidR="00037BA7">
        <w:rPr>
          <w:rFonts w:ascii="Times New Roman" w:hAnsi="Times New Roman" w:cs="Times New Roman"/>
        </w:rPr>
        <w:t>, ville nettokapitalflukten</w:t>
      </w:r>
      <w:r w:rsidR="00742914">
        <w:rPr>
          <w:rFonts w:ascii="Times New Roman" w:hAnsi="Times New Roman" w:cs="Times New Roman"/>
        </w:rPr>
        <w:t xml:space="preserve"> måtte vært null. Også her</w:t>
      </w:r>
      <w:r w:rsidR="00411E92">
        <w:rPr>
          <w:rFonts w:ascii="Times New Roman" w:hAnsi="Times New Roman" w:cs="Times New Roman"/>
        </w:rPr>
        <w:t xml:space="preserve"> virker det rimelig å argumentere for at </w:t>
      </w:r>
      <w:r w:rsidR="00037BA7">
        <w:rPr>
          <w:rFonts w:ascii="Times New Roman" w:hAnsi="Times New Roman" w:cs="Times New Roman"/>
        </w:rPr>
        <w:t>TARGET-gjelden</w:t>
      </w:r>
      <w:r w:rsidR="00C860B1">
        <w:rPr>
          <w:rFonts w:ascii="Times New Roman" w:hAnsi="Times New Roman" w:cs="Times New Roman"/>
        </w:rPr>
        <w:t xml:space="preserve"> </w:t>
      </w:r>
      <w:r w:rsidR="00074865">
        <w:rPr>
          <w:rFonts w:ascii="Times New Roman" w:hAnsi="Times New Roman" w:cs="Times New Roman"/>
        </w:rPr>
        <w:t>påvirke</w:t>
      </w:r>
      <w:r w:rsidR="00C860B1">
        <w:rPr>
          <w:rFonts w:ascii="Times New Roman" w:hAnsi="Times New Roman" w:cs="Times New Roman"/>
        </w:rPr>
        <w:t>r</w:t>
      </w:r>
      <w:r w:rsidR="00074865">
        <w:rPr>
          <w:rFonts w:ascii="Times New Roman" w:hAnsi="Times New Roman" w:cs="Times New Roman"/>
        </w:rPr>
        <w:t xml:space="preserve"> </w:t>
      </w:r>
      <w:r w:rsidR="00742914">
        <w:rPr>
          <w:rFonts w:ascii="Times New Roman" w:hAnsi="Times New Roman" w:cs="Times New Roman"/>
        </w:rPr>
        <w:t>markedsprisene</w:t>
      </w:r>
      <w:r w:rsidR="00037BA7">
        <w:rPr>
          <w:rFonts w:ascii="Times New Roman" w:hAnsi="Times New Roman" w:cs="Times New Roman"/>
        </w:rPr>
        <w:t>.</w:t>
      </w:r>
      <w:r w:rsidR="00FE643E">
        <w:rPr>
          <w:rFonts w:ascii="Times New Roman" w:hAnsi="Times New Roman" w:cs="Times New Roman"/>
        </w:rPr>
        <w:t xml:space="preserve"> Denne gangen </w:t>
      </w:r>
      <w:r w:rsidR="008D3195">
        <w:rPr>
          <w:rFonts w:ascii="Times New Roman" w:hAnsi="Times New Roman" w:cs="Times New Roman"/>
        </w:rPr>
        <w:t xml:space="preserve">direkte </w:t>
      </w:r>
      <w:r w:rsidR="00FE643E">
        <w:rPr>
          <w:rFonts w:ascii="Times New Roman" w:hAnsi="Times New Roman" w:cs="Times New Roman"/>
        </w:rPr>
        <w:t>i finans</w:t>
      </w:r>
      <w:r w:rsidR="00742914">
        <w:rPr>
          <w:rFonts w:ascii="Times New Roman" w:hAnsi="Times New Roman" w:cs="Times New Roman"/>
        </w:rPr>
        <w:t>- eller kapital</w:t>
      </w:r>
      <w:r w:rsidR="00FE643E">
        <w:rPr>
          <w:rFonts w:ascii="Times New Roman" w:hAnsi="Times New Roman" w:cs="Times New Roman"/>
        </w:rPr>
        <w:t xml:space="preserve">markedene. </w:t>
      </w:r>
      <w:r w:rsidR="00037BA7" w:rsidRPr="0099361B">
        <w:rPr>
          <w:rFonts w:ascii="Times New Roman" w:hAnsi="Times New Roman" w:cs="Times New Roman"/>
        </w:rPr>
        <w:t>Grunnet mang</w:t>
      </w:r>
      <w:r w:rsidR="00037BA7">
        <w:rPr>
          <w:rFonts w:ascii="Times New Roman" w:hAnsi="Times New Roman" w:cs="Times New Roman"/>
        </w:rPr>
        <w:t>lende skranker i TARGET-</w:t>
      </w:r>
      <w:r w:rsidR="00037BA7" w:rsidRPr="0099361B">
        <w:rPr>
          <w:rFonts w:ascii="Times New Roman" w:hAnsi="Times New Roman" w:cs="Times New Roman"/>
        </w:rPr>
        <w:t xml:space="preserve">systemet, </w:t>
      </w:r>
      <w:r w:rsidR="00411E92">
        <w:rPr>
          <w:rFonts w:ascii="Times New Roman" w:hAnsi="Times New Roman" w:cs="Times New Roman"/>
        </w:rPr>
        <w:t>vil en slik tilsidesettelse også her potensielt kunne skje over en lengre tidshorisont.</w:t>
      </w:r>
    </w:p>
    <w:p w:rsidR="00742914" w:rsidRDefault="00F94B59" w:rsidP="00713126">
      <w:pPr>
        <w:spacing w:line="360" w:lineRule="auto"/>
        <w:jc w:val="both"/>
        <w:rPr>
          <w:rFonts w:ascii="Times New Roman" w:hAnsi="Times New Roman" w:cs="Times New Roman"/>
        </w:rPr>
      </w:pPr>
      <w:r>
        <w:rPr>
          <w:rFonts w:ascii="Times New Roman" w:hAnsi="Times New Roman" w:cs="Times New Roman"/>
        </w:rPr>
        <w:t xml:space="preserve">På bakgrunn i </w:t>
      </w:r>
      <w:r w:rsidR="00074865">
        <w:rPr>
          <w:rFonts w:ascii="Times New Roman" w:hAnsi="Times New Roman" w:cs="Times New Roman"/>
        </w:rPr>
        <w:t>de</w:t>
      </w:r>
      <w:r w:rsidR="00411E92">
        <w:rPr>
          <w:rFonts w:ascii="Times New Roman" w:hAnsi="Times New Roman" w:cs="Times New Roman"/>
        </w:rPr>
        <w:t xml:space="preserve"> markedsmekanismene </w:t>
      </w:r>
      <w:r w:rsidR="00074865">
        <w:rPr>
          <w:rFonts w:ascii="Times New Roman" w:hAnsi="Times New Roman" w:cs="Times New Roman"/>
        </w:rPr>
        <w:t>omtalt her, k</w:t>
      </w:r>
      <w:r w:rsidR="00C51E12">
        <w:rPr>
          <w:rFonts w:ascii="Times New Roman" w:hAnsi="Times New Roman" w:cs="Times New Roman"/>
        </w:rPr>
        <w:t>onkluder</w:t>
      </w:r>
      <w:r w:rsidR="00C877AF">
        <w:rPr>
          <w:rFonts w:ascii="Times New Roman" w:hAnsi="Times New Roman" w:cs="Times New Roman"/>
        </w:rPr>
        <w:t>er</w:t>
      </w:r>
      <w:r w:rsidR="00C51E12">
        <w:rPr>
          <w:rFonts w:ascii="Times New Roman" w:hAnsi="Times New Roman" w:cs="Times New Roman"/>
        </w:rPr>
        <w:t xml:space="preserve"> </w:t>
      </w:r>
      <w:r w:rsidR="0094002B" w:rsidRPr="006F078E">
        <w:rPr>
          <w:rFonts w:ascii="Times New Roman" w:hAnsi="Times New Roman" w:cs="Times New Roman"/>
          <w:noProof/>
        </w:rPr>
        <w:t>Sinn og Wollmershauser (2012)</w:t>
      </w:r>
      <w:r w:rsidR="002117D9">
        <w:rPr>
          <w:rFonts w:ascii="Times New Roman" w:hAnsi="Times New Roman" w:cs="Times New Roman"/>
        </w:rPr>
        <w:t xml:space="preserve"> med at den </w:t>
      </w:r>
      <w:r w:rsidR="00C877AF">
        <w:rPr>
          <w:rFonts w:ascii="Times New Roman" w:hAnsi="Times New Roman" w:cs="Times New Roman"/>
        </w:rPr>
        <w:t xml:space="preserve">sterke </w:t>
      </w:r>
      <w:r w:rsidR="002117D9">
        <w:rPr>
          <w:rFonts w:ascii="Times New Roman" w:hAnsi="Times New Roman" w:cs="Times New Roman"/>
        </w:rPr>
        <w:t>økningen i TARGET-gjelden for PIIGS landene</w:t>
      </w:r>
      <w:r>
        <w:rPr>
          <w:rFonts w:ascii="Times New Roman" w:hAnsi="Times New Roman" w:cs="Times New Roman"/>
        </w:rPr>
        <w:t xml:space="preserve"> (</w:t>
      </w:r>
      <w:r w:rsidR="00742914">
        <w:rPr>
          <w:rFonts w:ascii="Times New Roman" w:hAnsi="Times New Roman" w:cs="Times New Roman"/>
        </w:rPr>
        <w:t xml:space="preserve">muliggjort av </w:t>
      </w:r>
      <w:r w:rsidR="00C51E12">
        <w:rPr>
          <w:rFonts w:ascii="Times New Roman" w:hAnsi="Times New Roman" w:cs="Times New Roman"/>
        </w:rPr>
        <w:t>ESBs kredittpolitikk</w:t>
      </w:r>
      <w:r>
        <w:rPr>
          <w:rFonts w:ascii="Times New Roman" w:hAnsi="Times New Roman" w:cs="Times New Roman"/>
        </w:rPr>
        <w:t>)</w:t>
      </w:r>
      <w:r w:rsidR="00C877AF">
        <w:rPr>
          <w:rFonts w:ascii="Times New Roman" w:hAnsi="Times New Roman" w:cs="Times New Roman"/>
        </w:rPr>
        <w:t xml:space="preserve"> </w:t>
      </w:r>
      <w:r w:rsidR="00C51E12" w:rsidRPr="004E5BCF">
        <w:rPr>
          <w:rFonts w:ascii="Times New Roman" w:hAnsi="Times New Roman" w:cs="Times New Roman"/>
          <w:i/>
        </w:rPr>
        <w:t>må ha forårsaket</w:t>
      </w:r>
      <w:r w:rsidR="00C51E12">
        <w:rPr>
          <w:rFonts w:ascii="Times New Roman" w:hAnsi="Times New Roman" w:cs="Times New Roman"/>
        </w:rPr>
        <w:t xml:space="preserve"> </w:t>
      </w:r>
      <w:r w:rsidR="00742914">
        <w:rPr>
          <w:rFonts w:ascii="Times New Roman" w:hAnsi="Times New Roman" w:cs="Times New Roman"/>
        </w:rPr>
        <w:t>enten en forverring av landenes k</w:t>
      </w:r>
      <w:r w:rsidR="00475323">
        <w:rPr>
          <w:rFonts w:ascii="Times New Roman" w:hAnsi="Times New Roman" w:cs="Times New Roman"/>
        </w:rPr>
        <w:t>onkurranseevne</w:t>
      </w:r>
      <w:r w:rsidR="00644555">
        <w:rPr>
          <w:rFonts w:ascii="Times New Roman" w:hAnsi="Times New Roman" w:cs="Times New Roman"/>
        </w:rPr>
        <w:t xml:space="preserve">, </w:t>
      </w:r>
      <w:r w:rsidR="00475323">
        <w:rPr>
          <w:rFonts w:ascii="Times New Roman" w:hAnsi="Times New Roman" w:cs="Times New Roman"/>
        </w:rPr>
        <w:t>eller en kapitalflukt</w:t>
      </w:r>
      <w:r w:rsidR="00644555">
        <w:rPr>
          <w:rFonts w:ascii="Times New Roman" w:hAnsi="Times New Roman" w:cs="Times New Roman"/>
        </w:rPr>
        <w:t xml:space="preserve">, </w:t>
      </w:r>
      <w:r w:rsidR="00912762">
        <w:rPr>
          <w:rFonts w:ascii="Times New Roman" w:hAnsi="Times New Roman" w:cs="Times New Roman"/>
        </w:rPr>
        <w:t>eller en kombinasjon av begge deler.</w:t>
      </w:r>
    </w:p>
    <w:p w:rsidR="009316F9" w:rsidRPr="0099361B" w:rsidRDefault="00553EFE" w:rsidP="00BB4078">
      <w:pPr>
        <w:pStyle w:val="Heading1"/>
        <w:numPr>
          <w:ilvl w:val="0"/>
          <w:numId w:val="21"/>
        </w:numPr>
        <w:spacing w:line="360" w:lineRule="auto"/>
        <w:jc w:val="both"/>
        <w:rPr>
          <w:rFonts w:ascii="Times New Roman" w:hAnsi="Times New Roman" w:cs="Times New Roman"/>
        </w:rPr>
      </w:pPr>
      <w:r>
        <w:rPr>
          <w:rFonts w:ascii="Times New Roman" w:hAnsi="Times New Roman" w:cs="Times New Roman"/>
        </w:rPr>
        <w:t>ES</w:t>
      </w:r>
      <w:r w:rsidR="009316F9" w:rsidRPr="0099361B">
        <w:rPr>
          <w:rFonts w:ascii="Times New Roman" w:hAnsi="Times New Roman" w:cs="Times New Roman"/>
        </w:rPr>
        <w:t>Bs pengepolitikk</w:t>
      </w:r>
      <w:r w:rsidR="00BA203B">
        <w:rPr>
          <w:rFonts w:ascii="Times New Roman" w:hAnsi="Times New Roman" w:cs="Times New Roman"/>
        </w:rPr>
        <w:t xml:space="preserve"> og TARGET-balansen til PIIGS-landene </w:t>
      </w:r>
      <w:r w:rsidR="009316F9" w:rsidRPr="0099361B">
        <w:rPr>
          <w:rFonts w:ascii="Times New Roman" w:hAnsi="Times New Roman" w:cs="Times New Roman"/>
        </w:rPr>
        <w:t xml:space="preserve"> </w:t>
      </w:r>
    </w:p>
    <w:p w:rsidR="00F64C85" w:rsidRDefault="00F64C85" w:rsidP="00713126">
      <w:pPr>
        <w:spacing w:line="360" w:lineRule="auto"/>
        <w:jc w:val="both"/>
        <w:rPr>
          <w:rFonts w:ascii="Times New Roman" w:hAnsi="Times New Roman" w:cs="Times New Roman"/>
        </w:rPr>
      </w:pPr>
      <w:r>
        <w:rPr>
          <w:rFonts w:ascii="Times New Roman" w:hAnsi="Times New Roman" w:cs="Times New Roman"/>
        </w:rPr>
        <w:t>Utviklingen til TARGET-</w:t>
      </w:r>
      <w:r w:rsidR="00000118" w:rsidRPr="0099361B">
        <w:rPr>
          <w:rFonts w:ascii="Times New Roman" w:hAnsi="Times New Roman" w:cs="Times New Roman"/>
        </w:rPr>
        <w:t xml:space="preserve">gjelden for </w:t>
      </w:r>
      <w:r w:rsidR="009A34CE" w:rsidRPr="0099361B">
        <w:rPr>
          <w:rFonts w:ascii="Times New Roman" w:hAnsi="Times New Roman" w:cs="Times New Roman"/>
        </w:rPr>
        <w:t>PIGS</w:t>
      </w:r>
      <w:r w:rsidR="00F37855" w:rsidRPr="0099361B">
        <w:rPr>
          <w:rFonts w:ascii="Times New Roman" w:hAnsi="Times New Roman" w:cs="Times New Roman"/>
        </w:rPr>
        <w:t>-</w:t>
      </w:r>
      <w:r w:rsidR="00F609F3" w:rsidRPr="0099361B">
        <w:rPr>
          <w:rFonts w:ascii="Times New Roman" w:hAnsi="Times New Roman" w:cs="Times New Roman"/>
        </w:rPr>
        <w:t xml:space="preserve">landene (Italia er utelatt) fra utgangen av 2007 </w:t>
      </w:r>
      <w:r w:rsidR="00000118" w:rsidRPr="0099361B">
        <w:rPr>
          <w:rFonts w:ascii="Times New Roman" w:hAnsi="Times New Roman" w:cs="Times New Roman"/>
        </w:rPr>
        <w:t>og fram til</w:t>
      </w:r>
      <w:r>
        <w:rPr>
          <w:rFonts w:ascii="Times New Roman" w:hAnsi="Times New Roman" w:cs="Times New Roman"/>
        </w:rPr>
        <w:t xml:space="preserve"> </w:t>
      </w:r>
      <w:r w:rsidR="00840544">
        <w:rPr>
          <w:rFonts w:ascii="Times New Roman" w:hAnsi="Times New Roman" w:cs="Times New Roman"/>
        </w:rPr>
        <w:t xml:space="preserve">slutten av </w:t>
      </w:r>
      <w:r w:rsidR="00000118" w:rsidRPr="0099361B">
        <w:rPr>
          <w:rFonts w:ascii="Times New Roman" w:hAnsi="Times New Roman" w:cs="Times New Roman"/>
        </w:rPr>
        <w:t>2012</w:t>
      </w:r>
      <w:r w:rsidR="00037BA7">
        <w:rPr>
          <w:rFonts w:ascii="Times New Roman" w:hAnsi="Times New Roman" w:cs="Times New Roman"/>
        </w:rPr>
        <w:t xml:space="preserve"> er vist i figur 7</w:t>
      </w:r>
      <w:r>
        <w:rPr>
          <w:rFonts w:ascii="Times New Roman" w:hAnsi="Times New Roman" w:cs="Times New Roman"/>
        </w:rPr>
        <w:t>.</w:t>
      </w:r>
      <w:r w:rsidR="00F609F3" w:rsidRPr="0099361B">
        <w:rPr>
          <w:rFonts w:ascii="Times New Roman" w:hAnsi="Times New Roman" w:cs="Times New Roman"/>
        </w:rPr>
        <w:t xml:space="preserve"> </w:t>
      </w:r>
      <w:r>
        <w:rPr>
          <w:rFonts w:ascii="Times New Roman" w:hAnsi="Times New Roman" w:cs="Times New Roman"/>
        </w:rPr>
        <w:t xml:space="preserve">I starten av 2007 er nivået på driftsbalansen endret slik </w:t>
      </w:r>
      <w:r w:rsidR="00BA203B">
        <w:rPr>
          <w:rFonts w:ascii="Times New Roman" w:hAnsi="Times New Roman" w:cs="Times New Roman"/>
        </w:rPr>
        <w:t>a</w:t>
      </w:r>
      <w:r>
        <w:rPr>
          <w:rFonts w:ascii="Times New Roman" w:hAnsi="Times New Roman" w:cs="Times New Roman"/>
        </w:rPr>
        <w:t>t den er satt lik nivået på TARGET-gjelden. Det gir oss muligheten til å</w:t>
      </w:r>
      <w:r w:rsidR="001D3BCB">
        <w:rPr>
          <w:rFonts w:ascii="Times New Roman" w:hAnsi="Times New Roman" w:cs="Times New Roman"/>
        </w:rPr>
        <w:t xml:space="preserve"> observere, i perioden etter finanskrisen, </w:t>
      </w:r>
      <w:r w:rsidR="00BA203B">
        <w:rPr>
          <w:rFonts w:ascii="Times New Roman" w:hAnsi="Times New Roman" w:cs="Times New Roman"/>
        </w:rPr>
        <w:t>i</w:t>
      </w:r>
      <w:r>
        <w:rPr>
          <w:rFonts w:ascii="Times New Roman" w:hAnsi="Times New Roman" w:cs="Times New Roman"/>
        </w:rPr>
        <w:t xml:space="preserve"> hvilken grad </w:t>
      </w:r>
      <w:r w:rsidR="00BA203B">
        <w:rPr>
          <w:rFonts w:ascii="Times New Roman" w:hAnsi="Times New Roman" w:cs="Times New Roman"/>
        </w:rPr>
        <w:t>TARGET-gjelden og nettokapitalimporten</w:t>
      </w:r>
      <w:r w:rsidR="002202DC">
        <w:rPr>
          <w:rFonts w:ascii="Times New Roman" w:hAnsi="Times New Roman" w:cs="Times New Roman"/>
        </w:rPr>
        <w:t xml:space="preserve"> i perioden </w:t>
      </w:r>
      <w:r w:rsidR="00BA203B">
        <w:rPr>
          <w:rFonts w:ascii="Times New Roman" w:hAnsi="Times New Roman" w:cs="Times New Roman"/>
        </w:rPr>
        <w:t xml:space="preserve">har bidratt til å finansiere underskuddet på </w:t>
      </w:r>
      <w:r>
        <w:rPr>
          <w:rFonts w:ascii="Times New Roman" w:hAnsi="Times New Roman" w:cs="Times New Roman"/>
        </w:rPr>
        <w:t>driftsbalansen</w:t>
      </w:r>
      <w:r w:rsidR="00BA203B">
        <w:rPr>
          <w:rFonts w:ascii="Times New Roman" w:hAnsi="Times New Roman" w:cs="Times New Roman"/>
        </w:rPr>
        <w:t xml:space="preserve">. </w:t>
      </w:r>
    </w:p>
    <w:p w:rsidR="007C7B48" w:rsidRDefault="007C7B48" w:rsidP="00713126">
      <w:pPr>
        <w:spacing w:line="360" w:lineRule="auto"/>
        <w:jc w:val="both"/>
        <w:rPr>
          <w:rFonts w:ascii="Times New Roman" w:hAnsi="Times New Roman" w:cs="Times New Roman"/>
        </w:rPr>
      </w:pPr>
    </w:p>
    <w:p w:rsidR="007C7B48" w:rsidRDefault="007C7B48" w:rsidP="00713126">
      <w:pPr>
        <w:spacing w:line="360" w:lineRule="auto"/>
        <w:jc w:val="both"/>
        <w:rPr>
          <w:rFonts w:ascii="Times New Roman" w:hAnsi="Times New Roman" w:cs="Times New Roman"/>
        </w:rPr>
      </w:pPr>
    </w:p>
    <w:p w:rsidR="007C7B48" w:rsidRDefault="007C7B48" w:rsidP="00713126">
      <w:pPr>
        <w:spacing w:line="360" w:lineRule="auto"/>
        <w:jc w:val="both"/>
        <w:rPr>
          <w:rFonts w:ascii="Times New Roman" w:hAnsi="Times New Roman" w:cs="Times New Roman"/>
        </w:rPr>
      </w:pPr>
    </w:p>
    <w:p w:rsidR="007C7B48" w:rsidRDefault="007C7B48" w:rsidP="00713126">
      <w:pPr>
        <w:spacing w:line="360" w:lineRule="auto"/>
        <w:jc w:val="both"/>
        <w:rPr>
          <w:rFonts w:ascii="Times New Roman" w:hAnsi="Times New Roman" w:cs="Times New Roman"/>
        </w:rPr>
      </w:pPr>
    </w:p>
    <w:p w:rsidR="004D32F1" w:rsidRPr="006F078E" w:rsidRDefault="004D32F1" w:rsidP="004D32F1">
      <w:pPr>
        <w:pStyle w:val="Caption"/>
        <w:keepNext/>
        <w:jc w:val="both"/>
      </w:pPr>
      <w:r>
        <w:lastRenderedPageBreak/>
        <w:t xml:space="preserve">Figur 7: Utviklingen i Target-gjelden og driftsbalansen for PIGS-landene totalt. Beløpene er i milliarder av </w:t>
      </w:r>
      <w:proofErr w:type="gramStart"/>
      <w:r>
        <w:t xml:space="preserve">euro </w:t>
      </w:r>
      <w:r w:rsidRPr="009F3593">
        <w:rPr>
          <w:rFonts w:ascii="Times New Roman" w:hAnsi="Times New Roman" w:cs="Times New Roman"/>
          <w:b w:val="0"/>
          <w:bCs w:val="0"/>
          <w:color w:val="4F83BE"/>
        </w:rPr>
        <w:t>.</w:t>
      </w:r>
      <w:proofErr w:type="gramEnd"/>
      <w:r w:rsidRPr="009F3593">
        <w:rPr>
          <w:rFonts w:ascii="Times New Roman" w:hAnsi="Times New Roman" w:cs="Times New Roman"/>
          <w:b w:val="0"/>
          <w:bCs w:val="0"/>
          <w:color w:val="4F83BE"/>
        </w:rPr>
        <w:t xml:space="preserve"> </w:t>
      </w:r>
      <w:r w:rsidRPr="006F078E">
        <w:rPr>
          <w:rFonts w:ascii="Times New Roman" w:hAnsi="Times New Roman" w:cs="Times New Roman"/>
          <w:b w:val="0"/>
          <w:bCs w:val="0"/>
          <w:color w:val="4F83BE"/>
        </w:rPr>
        <w:t xml:space="preserve">Kilde: </w:t>
      </w:r>
      <w:proofErr w:type="spellStart"/>
      <w:r w:rsidRPr="006F078E">
        <w:rPr>
          <w:rFonts w:ascii="Times New Roman" w:hAnsi="Times New Roman" w:cs="Times New Roman"/>
          <w:b w:val="0"/>
          <w:bCs w:val="0"/>
          <w:color w:val="4F83BE"/>
        </w:rPr>
        <w:t>Datastream</w:t>
      </w:r>
      <w:proofErr w:type="spellEnd"/>
      <w:r w:rsidRPr="006F078E">
        <w:rPr>
          <w:rFonts w:ascii="Times New Roman" w:hAnsi="Times New Roman" w:cs="Times New Roman"/>
          <w:b w:val="0"/>
          <w:bCs w:val="0"/>
          <w:color w:val="4F83BE"/>
        </w:rPr>
        <w:t xml:space="preserve">, basert på </w:t>
      </w:r>
      <w:sdt>
        <w:sdtPr>
          <w:rPr>
            <w:rFonts w:ascii="Times New Roman" w:hAnsi="Times New Roman" w:cs="Times New Roman"/>
            <w:b w:val="0"/>
            <w:bCs w:val="0"/>
            <w:color w:val="4F83BE"/>
          </w:rPr>
          <w:id w:val="1683006301"/>
          <w:citation/>
        </w:sdtPr>
        <w:sdtContent>
          <w:r w:rsidRPr="009F3593">
            <w:rPr>
              <w:rFonts w:ascii="Times New Roman" w:hAnsi="Times New Roman" w:cs="Times New Roman"/>
              <w:b w:val="0"/>
              <w:bCs w:val="0"/>
              <w:color w:val="4F83BE"/>
            </w:rPr>
            <w:fldChar w:fldCharType="begin"/>
          </w:r>
          <w:r w:rsidRPr="006F078E">
            <w:rPr>
              <w:rFonts w:ascii="Times New Roman" w:hAnsi="Times New Roman" w:cs="Times New Roman"/>
              <w:b w:val="0"/>
              <w:bCs w:val="0"/>
              <w:color w:val="4F83BE"/>
            </w:rPr>
            <w:instrText xml:space="preserve"> CITATION sinn2012targetSin12 \l 1044 </w:instrText>
          </w:r>
          <w:r w:rsidRPr="009F3593">
            <w:rPr>
              <w:rFonts w:ascii="Times New Roman" w:hAnsi="Times New Roman" w:cs="Times New Roman"/>
              <w:b w:val="0"/>
              <w:bCs w:val="0"/>
              <w:color w:val="4F83BE"/>
            </w:rPr>
            <w:fldChar w:fldCharType="separate"/>
          </w:r>
          <w:r w:rsidRPr="00FF7808">
            <w:rPr>
              <w:rFonts w:ascii="Times New Roman" w:hAnsi="Times New Roman" w:cs="Times New Roman"/>
              <w:noProof/>
              <w:color w:val="4F83BE"/>
            </w:rPr>
            <w:t>(Sinn &amp; Wollmershauser 2012)</w:t>
          </w:r>
          <w:r w:rsidRPr="009F3593">
            <w:rPr>
              <w:rFonts w:ascii="Times New Roman" w:hAnsi="Times New Roman" w:cs="Times New Roman"/>
              <w:b w:val="0"/>
              <w:bCs w:val="0"/>
              <w:color w:val="4F83BE"/>
            </w:rPr>
            <w:fldChar w:fldCharType="end"/>
          </w:r>
        </w:sdtContent>
      </w:sdt>
    </w:p>
    <w:p w:rsidR="004D32F1" w:rsidRPr="006F078E" w:rsidRDefault="004D32F1" w:rsidP="004D32F1">
      <w:pPr>
        <w:spacing w:line="360" w:lineRule="auto"/>
        <w:jc w:val="both"/>
      </w:pPr>
    </w:p>
    <w:p w:rsidR="004D32F1" w:rsidRDefault="004D32F1" w:rsidP="004D32F1">
      <w:pPr>
        <w:spacing w:line="360" w:lineRule="auto"/>
        <w:jc w:val="both"/>
        <w:rPr>
          <w:lang w:val="en-US"/>
        </w:rPr>
      </w:pPr>
      <w:r>
        <w:rPr>
          <w:noProof/>
        </w:rPr>
        <w:drawing>
          <wp:inline distT="0" distB="0" distL="0" distR="0" wp14:anchorId="331C2CC3" wp14:editId="5AEE08FC">
            <wp:extent cx="4619625" cy="3448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9625" cy="3448050"/>
                    </a:xfrm>
                    <a:prstGeom prst="rect">
                      <a:avLst/>
                    </a:prstGeom>
                    <a:noFill/>
                    <a:ln>
                      <a:noFill/>
                    </a:ln>
                  </pic:spPr>
                </pic:pic>
              </a:graphicData>
            </a:graphic>
          </wp:inline>
        </w:drawing>
      </w:r>
    </w:p>
    <w:p w:rsidR="00A31CCC" w:rsidRPr="00A31CCC" w:rsidRDefault="00A31CCC" w:rsidP="00713126">
      <w:pPr>
        <w:jc w:val="both"/>
      </w:pPr>
    </w:p>
    <w:p w:rsidR="009E69E6" w:rsidRDefault="00744B3C" w:rsidP="00713126">
      <w:pPr>
        <w:spacing w:line="360" w:lineRule="auto"/>
        <w:jc w:val="both"/>
        <w:rPr>
          <w:rFonts w:ascii="Times New Roman" w:hAnsi="Times New Roman" w:cs="Times New Roman"/>
        </w:rPr>
      </w:pPr>
      <w:r>
        <w:rPr>
          <w:rFonts w:ascii="Times New Roman" w:hAnsi="Times New Roman" w:cs="Times New Roman"/>
        </w:rPr>
        <w:t xml:space="preserve">I </w:t>
      </w:r>
      <w:r w:rsidR="00BA203B">
        <w:rPr>
          <w:rFonts w:ascii="Times New Roman" w:hAnsi="Times New Roman" w:cs="Times New Roman"/>
        </w:rPr>
        <w:t xml:space="preserve">perioden </w:t>
      </w:r>
      <w:r>
        <w:rPr>
          <w:rFonts w:ascii="Times New Roman" w:hAnsi="Times New Roman" w:cs="Times New Roman"/>
        </w:rPr>
        <w:t>fra 2007 til 2009</w:t>
      </w:r>
      <w:r w:rsidR="002202DC">
        <w:rPr>
          <w:rFonts w:ascii="Times New Roman" w:hAnsi="Times New Roman" w:cs="Times New Roman"/>
        </w:rPr>
        <w:t xml:space="preserve"> </w:t>
      </w:r>
      <w:r w:rsidR="008B64C9">
        <w:rPr>
          <w:rFonts w:ascii="Times New Roman" w:hAnsi="Times New Roman" w:cs="Times New Roman"/>
        </w:rPr>
        <w:t>ser vi at PIGS-</w:t>
      </w:r>
      <w:r>
        <w:rPr>
          <w:rFonts w:ascii="Times New Roman" w:hAnsi="Times New Roman" w:cs="Times New Roman"/>
        </w:rPr>
        <w:t>landene finansierte si</w:t>
      </w:r>
      <w:r w:rsidR="008B64C9">
        <w:rPr>
          <w:rFonts w:ascii="Times New Roman" w:hAnsi="Times New Roman" w:cs="Times New Roman"/>
        </w:rPr>
        <w:t>n</w:t>
      </w:r>
      <w:r w:rsidR="00912762">
        <w:rPr>
          <w:rFonts w:ascii="Times New Roman" w:hAnsi="Times New Roman" w:cs="Times New Roman"/>
        </w:rPr>
        <w:t>e</w:t>
      </w:r>
      <w:r w:rsidR="008B64C9">
        <w:rPr>
          <w:rFonts w:ascii="Times New Roman" w:hAnsi="Times New Roman" w:cs="Times New Roman"/>
        </w:rPr>
        <w:t xml:space="preserve"> underskudd på driftsbalansen </w:t>
      </w:r>
      <w:r>
        <w:rPr>
          <w:rFonts w:ascii="Times New Roman" w:hAnsi="Times New Roman" w:cs="Times New Roman"/>
        </w:rPr>
        <w:t>gjennom en kombinasjon av økt TARGET gjeld og netto kapitalimp</w:t>
      </w:r>
      <w:r w:rsidR="005D2508">
        <w:rPr>
          <w:rFonts w:ascii="Times New Roman" w:hAnsi="Times New Roman" w:cs="Times New Roman"/>
        </w:rPr>
        <w:t>ort.</w:t>
      </w:r>
      <w:r w:rsidR="00912762">
        <w:rPr>
          <w:rFonts w:ascii="Times New Roman" w:hAnsi="Times New Roman" w:cs="Times New Roman"/>
        </w:rPr>
        <w:t xml:space="preserve"> Det er mulig å regne</w:t>
      </w:r>
      <w:r w:rsidR="001D3BCB">
        <w:rPr>
          <w:rFonts w:ascii="Times New Roman" w:hAnsi="Times New Roman" w:cs="Times New Roman"/>
        </w:rPr>
        <w:t xml:space="preserve"> seg fram til at </w:t>
      </w:r>
      <w:r w:rsidR="005D2508">
        <w:rPr>
          <w:rFonts w:ascii="Times New Roman" w:hAnsi="Times New Roman" w:cs="Times New Roman"/>
        </w:rPr>
        <w:t>52 prosent av økningen i driftsbalansen</w:t>
      </w:r>
      <w:r w:rsidR="00644555">
        <w:rPr>
          <w:rFonts w:ascii="Times New Roman" w:hAnsi="Times New Roman" w:cs="Times New Roman"/>
        </w:rPr>
        <w:t xml:space="preserve"> i perioden </w:t>
      </w:r>
      <w:r w:rsidR="008B64C9">
        <w:rPr>
          <w:rFonts w:ascii="Times New Roman" w:hAnsi="Times New Roman" w:cs="Times New Roman"/>
        </w:rPr>
        <w:t xml:space="preserve">er </w:t>
      </w:r>
      <w:r w:rsidR="005D2508">
        <w:rPr>
          <w:rFonts w:ascii="Times New Roman" w:hAnsi="Times New Roman" w:cs="Times New Roman"/>
        </w:rPr>
        <w:t xml:space="preserve">finansiert </w:t>
      </w:r>
      <w:r w:rsidR="008B64C9">
        <w:rPr>
          <w:rFonts w:ascii="Times New Roman" w:hAnsi="Times New Roman" w:cs="Times New Roman"/>
        </w:rPr>
        <w:t xml:space="preserve">gjennom </w:t>
      </w:r>
      <w:r w:rsidR="00912762">
        <w:rPr>
          <w:rFonts w:ascii="Times New Roman" w:hAnsi="Times New Roman" w:cs="Times New Roman"/>
        </w:rPr>
        <w:t>TARGET-gjeld</w:t>
      </w:r>
      <w:r w:rsidR="00644555">
        <w:rPr>
          <w:rFonts w:ascii="Times New Roman" w:hAnsi="Times New Roman" w:cs="Times New Roman"/>
        </w:rPr>
        <w:t>. Det resterende</w:t>
      </w:r>
      <w:r w:rsidR="002202DC">
        <w:rPr>
          <w:rFonts w:ascii="Times New Roman" w:hAnsi="Times New Roman" w:cs="Times New Roman"/>
        </w:rPr>
        <w:t xml:space="preserve"> skyldes økt </w:t>
      </w:r>
      <w:r w:rsidR="00644555">
        <w:rPr>
          <w:rFonts w:ascii="Times New Roman" w:hAnsi="Times New Roman" w:cs="Times New Roman"/>
        </w:rPr>
        <w:t xml:space="preserve">kapitalimport. </w:t>
      </w:r>
      <w:r w:rsidR="00840544">
        <w:rPr>
          <w:rFonts w:ascii="Times New Roman" w:hAnsi="Times New Roman" w:cs="Times New Roman"/>
        </w:rPr>
        <w:t>I perioden etterpå</w:t>
      </w:r>
      <w:r w:rsidR="001D3BCB">
        <w:rPr>
          <w:rFonts w:ascii="Times New Roman" w:hAnsi="Times New Roman" w:cs="Times New Roman"/>
        </w:rPr>
        <w:t xml:space="preserve">, </w:t>
      </w:r>
      <w:r w:rsidR="00840544">
        <w:rPr>
          <w:rFonts w:ascii="Times New Roman" w:hAnsi="Times New Roman" w:cs="Times New Roman"/>
        </w:rPr>
        <w:t xml:space="preserve">ser vi at </w:t>
      </w:r>
      <w:r w:rsidR="005D2508">
        <w:rPr>
          <w:rFonts w:ascii="Times New Roman" w:hAnsi="Times New Roman" w:cs="Times New Roman"/>
        </w:rPr>
        <w:t>underskuddet på driftsbalansen</w:t>
      </w:r>
      <w:r w:rsidR="00840544">
        <w:rPr>
          <w:rFonts w:ascii="Times New Roman" w:hAnsi="Times New Roman" w:cs="Times New Roman"/>
        </w:rPr>
        <w:t xml:space="preserve"> fortsetter </w:t>
      </w:r>
      <w:r w:rsidR="005D2508">
        <w:rPr>
          <w:rFonts w:ascii="Times New Roman" w:hAnsi="Times New Roman" w:cs="Times New Roman"/>
        </w:rPr>
        <w:t>å</w:t>
      </w:r>
      <w:r w:rsidR="008B64C9">
        <w:rPr>
          <w:rFonts w:ascii="Times New Roman" w:hAnsi="Times New Roman" w:cs="Times New Roman"/>
        </w:rPr>
        <w:t xml:space="preserve"> øke helt fram til 2012. I </w:t>
      </w:r>
      <w:r w:rsidR="005D2508">
        <w:rPr>
          <w:rFonts w:ascii="Times New Roman" w:hAnsi="Times New Roman" w:cs="Times New Roman"/>
        </w:rPr>
        <w:t>perioden</w:t>
      </w:r>
      <w:r w:rsidR="008B64C9">
        <w:rPr>
          <w:rFonts w:ascii="Times New Roman" w:hAnsi="Times New Roman" w:cs="Times New Roman"/>
        </w:rPr>
        <w:t xml:space="preserve"> 2009-2012</w:t>
      </w:r>
      <w:r w:rsidR="005D2508">
        <w:rPr>
          <w:rFonts w:ascii="Times New Roman" w:hAnsi="Times New Roman" w:cs="Times New Roman"/>
        </w:rPr>
        <w:t xml:space="preserve"> tiltar kapitalflukten sterkt</w:t>
      </w:r>
      <w:r w:rsidR="008B64C9">
        <w:rPr>
          <w:rFonts w:ascii="Times New Roman" w:hAnsi="Times New Roman" w:cs="Times New Roman"/>
        </w:rPr>
        <w:t>, noe som inneb</w:t>
      </w:r>
      <w:r w:rsidR="005D2508">
        <w:rPr>
          <w:rFonts w:ascii="Times New Roman" w:hAnsi="Times New Roman" w:cs="Times New Roman"/>
        </w:rPr>
        <w:t>ærer at en stadig</w:t>
      </w:r>
      <w:r w:rsidR="008B64C9">
        <w:rPr>
          <w:rFonts w:ascii="Times New Roman" w:hAnsi="Times New Roman" w:cs="Times New Roman"/>
        </w:rPr>
        <w:t xml:space="preserve"> større </w:t>
      </w:r>
      <w:r w:rsidR="005D2508">
        <w:rPr>
          <w:rFonts w:ascii="Times New Roman" w:hAnsi="Times New Roman" w:cs="Times New Roman"/>
        </w:rPr>
        <w:t>andel av driftsbalansen kan tilskriv</w:t>
      </w:r>
      <w:r w:rsidR="00840544">
        <w:rPr>
          <w:rFonts w:ascii="Times New Roman" w:hAnsi="Times New Roman" w:cs="Times New Roman"/>
        </w:rPr>
        <w:t>es en økning i</w:t>
      </w:r>
      <w:r w:rsidR="002202DC">
        <w:rPr>
          <w:rFonts w:ascii="Times New Roman" w:hAnsi="Times New Roman" w:cs="Times New Roman"/>
        </w:rPr>
        <w:t xml:space="preserve"> TARGET-gjelden. Ved </w:t>
      </w:r>
      <w:r w:rsidR="009E69E6">
        <w:rPr>
          <w:rFonts w:ascii="Times New Roman" w:hAnsi="Times New Roman" w:cs="Times New Roman"/>
        </w:rPr>
        <w:t xml:space="preserve">slutten av </w:t>
      </w:r>
      <w:r w:rsidR="005D2508">
        <w:rPr>
          <w:rFonts w:ascii="Times New Roman" w:hAnsi="Times New Roman" w:cs="Times New Roman"/>
        </w:rPr>
        <w:t>2012</w:t>
      </w:r>
      <w:r w:rsidR="001D3BCB">
        <w:rPr>
          <w:rFonts w:ascii="Times New Roman" w:hAnsi="Times New Roman" w:cs="Times New Roman"/>
        </w:rPr>
        <w:t xml:space="preserve">, </w:t>
      </w:r>
      <w:r w:rsidR="005D2508">
        <w:rPr>
          <w:rFonts w:ascii="Times New Roman" w:hAnsi="Times New Roman" w:cs="Times New Roman"/>
        </w:rPr>
        <w:t>har økningen i TARGET-gjelden fullfinansiert underskuddet på driftsbalansen</w:t>
      </w:r>
      <w:r w:rsidR="002202DC">
        <w:rPr>
          <w:rFonts w:ascii="Times New Roman" w:hAnsi="Times New Roman" w:cs="Times New Roman"/>
        </w:rPr>
        <w:t>e</w:t>
      </w:r>
      <w:r w:rsidR="00644555">
        <w:rPr>
          <w:rFonts w:ascii="Times New Roman" w:hAnsi="Times New Roman" w:cs="Times New Roman"/>
        </w:rPr>
        <w:t xml:space="preserve"> samt </w:t>
      </w:r>
      <w:r w:rsidR="001D3BCB">
        <w:rPr>
          <w:rFonts w:ascii="Times New Roman" w:hAnsi="Times New Roman" w:cs="Times New Roman"/>
        </w:rPr>
        <w:t>erstatt</w:t>
      </w:r>
      <w:r w:rsidR="00644555">
        <w:rPr>
          <w:rFonts w:ascii="Times New Roman" w:hAnsi="Times New Roman" w:cs="Times New Roman"/>
        </w:rPr>
        <w:t>et</w:t>
      </w:r>
      <w:r w:rsidR="001D3BCB">
        <w:rPr>
          <w:rFonts w:ascii="Times New Roman" w:hAnsi="Times New Roman" w:cs="Times New Roman"/>
        </w:rPr>
        <w:t xml:space="preserve"> en netto</w:t>
      </w:r>
      <w:r w:rsidR="005D2508">
        <w:rPr>
          <w:rFonts w:ascii="Times New Roman" w:hAnsi="Times New Roman" w:cs="Times New Roman"/>
        </w:rPr>
        <w:t>kapitalflukt på</w:t>
      </w:r>
      <w:r w:rsidR="00284472">
        <w:rPr>
          <w:rFonts w:ascii="Times New Roman" w:hAnsi="Times New Roman" w:cs="Times New Roman"/>
        </w:rPr>
        <w:t xml:space="preserve"> om lag 4</w:t>
      </w:r>
      <w:r w:rsidR="008B64C9">
        <w:rPr>
          <w:rFonts w:ascii="Times New Roman" w:hAnsi="Times New Roman" w:cs="Times New Roman"/>
        </w:rPr>
        <w:t>0</w:t>
      </w:r>
      <w:r w:rsidR="00284472">
        <w:rPr>
          <w:rFonts w:ascii="Times New Roman" w:hAnsi="Times New Roman" w:cs="Times New Roman"/>
        </w:rPr>
        <w:t>0</w:t>
      </w:r>
      <w:r w:rsidR="009E69E6">
        <w:rPr>
          <w:rFonts w:ascii="Times New Roman" w:hAnsi="Times New Roman" w:cs="Times New Roman"/>
        </w:rPr>
        <w:t xml:space="preserve"> milliarder euro.</w:t>
      </w:r>
    </w:p>
    <w:p w:rsidR="00D10E94" w:rsidRPr="0099361B" w:rsidRDefault="009E69E6" w:rsidP="00713126">
      <w:pPr>
        <w:spacing w:line="360" w:lineRule="auto"/>
        <w:jc w:val="both"/>
        <w:rPr>
          <w:rFonts w:ascii="Times New Roman" w:hAnsi="Times New Roman" w:cs="Times New Roman"/>
        </w:rPr>
      </w:pPr>
      <w:r>
        <w:rPr>
          <w:rFonts w:ascii="Times New Roman" w:hAnsi="Times New Roman" w:cs="Times New Roman"/>
        </w:rPr>
        <w:t>Den nærmest eksplosive økningen TARGET-gjelden kan knyttes opp til ESBs liberale kredittpolitikk.  I perioden fra oktober 2008</w:t>
      </w:r>
      <w:r w:rsidR="00840544">
        <w:rPr>
          <w:rFonts w:ascii="Times New Roman" w:hAnsi="Times New Roman" w:cs="Times New Roman"/>
        </w:rPr>
        <w:t xml:space="preserve"> til </w:t>
      </w:r>
      <w:r>
        <w:rPr>
          <w:rFonts w:ascii="Times New Roman" w:hAnsi="Times New Roman" w:cs="Times New Roman"/>
        </w:rPr>
        <w:t>mai 2009</w:t>
      </w:r>
      <w:r w:rsidR="001D3BCB">
        <w:rPr>
          <w:rFonts w:ascii="Times New Roman" w:hAnsi="Times New Roman" w:cs="Times New Roman"/>
        </w:rPr>
        <w:t>,</w:t>
      </w:r>
      <w:r>
        <w:rPr>
          <w:rFonts w:ascii="Times New Roman" w:hAnsi="Times New Roman" w:cs="Times New Roman"/>
        </w:rPr>
        <w:t xml:space="preserve"> ble rentenivået på</w:t>
      </w:r>
      <w:r w:rsidR="001D3BCB">
        <w:rPr>
          <w:rFonts w:ascii="Times New Roman" w:hAnsi="Times New Roman" w:cs="Times New Roman"/>
        </w:rPr>
        <w:t xml:space="preserve"> </w:t>
      </w:r>
      <w:proofErr w:type="spellStart"/>
      <w:r w:rsidR="001D3BCB">
        <w:rPr>
          <w:rFonts w:ascii="Times New Roman" w:hAnsi="Times New Roman" w:cs="Times New Roman"/>
        </w:rPr>
        <w:t>refinasnieringslån</w:t>
      </w:r>
      <w:proofErr w:type="spellEnd"/>
      <w:r w:rsidR="001D3BCB">
        <w:rPr>
          <w:rFonts w:ascii="Times New Roman" w:hAnsi="Times New Roman" w:cs="Times New Roman"/>
        </w:rPr>
        <w:t xml:space="preserve"> </w:t>
      </w:r>
      <w:r>
        <w:rPr>
          <w:rFonts w:ascii="Times New Roman" w:hAnsi="Times New Roman" w:cs="Times New Roman"/>
        </w:rPr>
        <w:t>redusert fra 4,25 prosent til 1 prosent. I tillegg opphørte ESBs likvidi</w:t>
      </w:r>
      <w:r w:rsidR="008B64C9">
        <w:rPr>
          <w:rFonts w:ascii="Times New Roman" w:hAnsi="Times New Roman" w:cs="Times New Roman"/>
        </w:rPr>
        <w:t>t</w:t>
      </w:r>
      <w:r>
        <w:rPr>
          <w:rFonts w:ascii="Times New Roman" w:hAnsi="Times New Roman" w:cs="Times New Roman"/>
        </w:rPr>
        <w:t>etsskranker for lån fra de nasjonale sentralbankene å</w:t>
      </w:r>
      <w:r w:rsidR="00840544">
        <w:rPr>
          <w:rFonts w:ascii="Times New Roman" w:hAnsi="Times New Roman" w:cs="Times New Roman"/>
        </w:rPr>
        <w:t xml:space="preserve"> binde, </w:t>
      </w:r>
      <w:r w:rsidR="008B64C9">
        <w:rPr>
          <w:rFonts w:ascii="Times New Roman" w:hAnsi="Times New Roman" w:cs="Times New Roman"/>
        </w:rPr>
        <w:t xml:space="preserve">ettersom man tilbød </w:t>
      </w:r>
      <w:r>
        <w:rPr>
          <w:rFonts w:ascii="Times New Roman" w:hAnsi="Times New Roman" w:cs="Times New Roman"/>
        </w:rPr>
        <w:t xml:space="preserve">de kriserammede landene </w:t>
      </w:r>
      <w:r w:rsidRPr="0099361B">
        <w:rPr>
          <w:rFonts w:ascii="Times New Roman" w:hAnsi="Times New Roman" w:cs="Times New Roman"/>
        </w:rPr>
        <w:t>ubegrenset kreditt</w:t>
      </w:r>
      <w:r>
        <w:rPr>
          <w:rFonts w:ascii="Times New Roman" w:hAnsi="Times New Roman" w:cs="Times New Roman"/>
        </w:rPr>
        <w:t xml:space="preserve"> gitt at forretningsbankene</w:t>
      </w:r>
      <w:r w:rsidR="00840544">
        <w:rPr>
          <w:rFonts w:ascii="Times New Roman" w:hAnsi="Times New Roman" w:cs="Times New Roman"/>
        </w:rPr>
        <w:t xml:space="preserve"> kunne stille </w:t>
      </w:r>
      <w:r w:rsidR="008B64C9">
        <w:rPr>
          <w:rFonts w:ascii="Times New Roman" w:hAnsi="Times New Roman" w:cs="Times New Roman"/>
        </w:rPr>
        <w:t xml:space="preserve">med sikkerhet. </w:t>
      </w:r>
      <w:r>
        <w:rPr>
          <w:rFonts w:ascii="Times New Roman" w:hAnsi="Times New Roman" w:cs="Times New Roman"/>
        </w:rPr>
        <w:t xml:space="preserve">Kravet til </w:t>
      </w:r>
      <w:r w:rsidR="008B64C9">
        <w:rPr>
          <w:rFonts w:ascii="Times New Roman" w:hAnsi="Times New Roman" w:cs="Times New Roman"/>
        </w:rPr>
        <w:t xml:space="preserve">sikkerhet </w:t>
      </w:r>
      <w:r>
        <w:rPr>
          <w:rFonts w:ascii="Times New Roman" w:hAnsi="Times New Roman" w:cs="Times New Roman"/>
        </w:rPr>
        <w:t xml:space="preserve">ble også redusert, og </w:t>
      </w:r>
      <w:r w:rsidR="00840544">
        <w:rPr>
          <w:rFonts w:ascii="Times New Roman" w:hAnsi="Times New Roman" w:cs="Times New Roman"/>
        </w:rPr>
        <w:t xml:space="preserve">gikk i perioden </w:t>
      </w:r>
      <w:r>
        <w:rPr>
          <w:rFonts w:ascii="Times New Roman" w:hAnsi="Times New Roman" w:cs="Times New Roman"/>
        </w:rPr>
        <w:t xml:space="preserve">24-25 oktober i 2008 fra </w:t>
      </w:r>
      <w:r w:rsidR="008B64C9">
        <w:rPr>
          <w:rFonts w:ascii="Times New Roman" w:hAnsi="Times New Roman" w:cs="Times New Roman"/>
        </w:rPr>
        <w:t xml:space="preserve">en </w:t>
      </w:r>
      <w:proofErr w:type="spellStart"/>
      <w:r w:rsidR="008B64C9">
        <w:rPr>
          <w:rFonts w:ascii="Times New Roman" w:hAnsi="Times New Roman" w:cs="Times New Roman"/>
        </w:rPr>
        <w:t>rating</w:t>
      </w:r>
      <w:proofErr w:type="spellEnd"/>
      <w:r w:rsidR="008B64C9">
        <w:rPr>
          <w:rFonts w:ascii="Times New Roman" w:hAnsi="Times New Roman" w:cs="Times New Roman"/>
        </w:rPr>
        <w:t xml:space="preserve"> på formuesobjekter på</w:t>
      </w:r>
      <w:r>
        <w:rPr>
          <w:rFonts w:ascii="Times New Roman" w:hAnsi="Times New Roman" w:cs="Times New Roman"/>
        </w:rPr>
        <w:t xml:space="preserve"> A- til BBB-.</w:t>
      </w:r>
      <w:r w:rsidR="00D10E94">
        <w:rPr>
          <w:rFonts w:ascii="Times New Roman" w:hAnsi="Times New Roman" w:cs="Times New Roman"/>
        </w:rPr>
        <w:t xml:space="preserve"> En ytterligere reduksjon i kravene kom i form av kriselikviditetsprogrammene sommeren 2010</w:t>
      </w:r>
      <w:r w:rsidR="001D3BCB">
        <w:rPr>
          <w:rFonts w:ascii="Times New Roman" w:hAnsi="Times New Roman" w:cs="Times New Roman"/>
        </w:rPr>
        <w:t>,</w:t>
      </w:r>
      <w:r w:rsidR="00D10E94">
        <w:rPr>
          <w:rFonts w:ascii="Times New Roman" w:hAnsi="Times New Roman" w:cs="Times New Roman"/>
        </w:rPr>
        <w:t xml:space="preserve"> som innbar at </w:t>
      </w:r>
      <w:r w:rsidR="00D10E94" w:rsidRPr="0099361B">
        <w:rPr>
          <w:rFonts w:ascii="Times New Roman" w:hAnsi="Times New Roman" w:cs="Times New Roman"/>
        </w:rPr>
        <w:t xml:space="preserve">Hellas, </w:t>
      </w:r>
      <w:proofErr w:type="spellStart"/>
      <w:r w:rsidR="00D10E94" w:rsidRPr="0099361B">
        <w:rPr>
          <w:rFonts w:ascii="Times New Roman" w:hAnsi="Times New Roman" w:cs="Times New Roman"/>
        </w:rPr>
        <w:t>Ireland</w:t>
      </w:r>
      <w:proofErr w:type="spellEnd"/>
      <w:r w:rsidR="00D10E94" w:rsidRPr="0099361B">
        <w:rPr>
          <w:rFonts w:ascii="Times New Roman" w:hAnsi="Times New Roman" w:cs="Times New Roman"/>
        </w:rPr>
        <w:t xml:space="preserve"> og Portugal </w:t>
      </w:r>
      <w:r w:rsidR="00D10E94">
        <w:rPr>
          <w:rFonts w:ascii="Times New Roman" w:hAnsi="Times New Roman" w:cs="Times New Roman"/>
        </w:rPr>
        <w:t xml:space="preserve">ble </w:t>
      </w:r>
      <w:r w:rsidR="00D10E94" w:rsidRPr="0099361B">
        <w:rPr>
          <w:rFonts w:ascii="Times New Roman" w:hAnsi="Times New Roman" w:cs="Times New Roman"/>
        </w:rPr>
        <w:t xml:space="preserve">tilbudt </w:t>
      </w:r>
      <w:r w:rsidR="00D10E94" w:rsidRPr="0099361B">
        <w:rPr>
          <w:rFonts w:ascii="Times New Roman" w:hAnsi="Times New Roman" w:cs="Times New Roman"/>
        </w:rPr>
        <w:lastRenderedPageBreak/>
        <w:t>kriselikviditet (ELA lån)</w:t>
      </w:r>
      <w:r w:rsidR="00D10E94">
        <w:rPr>
          <w:rFonts w:ascii="Times New Roman" w:hAnsi="Times New Roman" w:cs="Times New Roman"/>
        </w:rPr>
        <w:t xml:space="preserve"> uten </w:t>
      </w:r>
      <w:r w:rsidR="00840544">
        <w:rPr>
          <w:rFonts w:ascii="Times New Roman" w:hAnsi="Times New Roman" w:cs="Times New Roman"/>
        </w:rPr>
        <w:t>sikkerhet</w:t>
      </w:r>
      <w:r w:rsidR="00D10E94">
        <w:rPr>
          <w:rFonts w:ascii="Times New Roman" w:hAnsi="Times New Roman" w:cs="Times New Roman"/>
        </w:rPr>
        <w:t xml:space="preserve">. </w:t>
      </w:r>
      <w:r w:rsidR="00D10E94" w:rsidRPr="0099361B">
        <w:rPr>
          <w:rFonts w:ascii="Times New Roman" w:hAnsi="Times New Roman" w:cs="Times New Roman"/>
        </w:rPr>
        <w:t xml:space="preserve">Nylig har også de verdipapirene som anses </w:t>
      </w:r>
      <w:r w:rsidR="008E642D">
        <w:rPr>
          <w:rFonts w:ascii="Times New Roman" w:hAnsi="Times New Roman" w:cs="Times New Roman"/>
        </w:rPr>
        <w:t xml:space="preserve">som </w:t>
      </w:r>
      <w:r w:rsidR="00D10E94" w:rsidRPr="0099361B">
        <w:rPr>
          <w:rFonts w:ascii="Times New Roman" w:hAnsi="Times New Roman" w:cs="Times New Roman"/>
        </w:rPr>
        <w:t>panteobjekter blitt utvidet til også gjelde ABS</w:t>
      </w:r>
      <w:r w:rsidR="00890373">
        <w:rPr>
          <w:rFonts w:ascii="Times New Roman" w:hAnsi="Times New Roman" w:cs="Times New Roman"/>
        </w:rPr>
        <w:t xml:space="preserve">-obligasjoner </w:t>
      </w:r>
      <w:r w:rsidR="00D10E94" w:rsidRPr="0099361B">
        <w:rPr>
          <w:rFonts w:ascii="Times New Roman" w:hAnsi="Times New Roman" w:cs="Times New Roman"/>
        </w:rPr>
        <w:t xml:space="preserve">(Asset </w:t>
      </w:r>
      <w:proofErr w:type="spellStart"/>
      <w:r w:rsidR="00D10E94" w:rsidRPr="0099361B">
        <w:rPr>
          <w:rFonts w:ascii="Times New Roman" w:hAnsi="Times New Roman" w:cs="Times New Roman"/>
        </w:rPr>
        <w:t>backed</w:t>
      </w:r>
      <w:proofErr w:type="spellEnd"/>
      <w:r w:rsidR="00D10E94" w:rsidRPr="0099361B">
        <w:rPr>
          <w:rFonts w:ascii="Times New Roman" w:hAnsi="Times New Roman" w:cs="Times New Roman"/>
        </w:rPr>
        <w:t xml:space="preserve"> </w:t>
      </w:r>
      <w:proofErr w:type="spellStart"/>
      <w:r w:rsidR="00D10E94" w:rsidRPr="0099361B">
        <w:rPr>
          <w:rFonts w:ascii="Times New Roman" w:hAnsi="Times New Roman" w:cs="Times New Roman"/>
        </w:rPr>
        <w:t>securites</w:t>
      </w:r>
      <w:proofErr w:type="spellEnd"/>
      <w:r w:rsidR="00D10E94" w:rsidRPr="0099361B">
        <w:rPr>
          <w:rFonts w:ascii="Times New Roman" w:hAnsi="Times New Roman" w:cs="Times New Roman"/>
        </w:rPr>
        <w:t>) og selskapskreditt.</w:t>
      </w:r>
    </w:p>
    <w:p w:rsidR="00C10960" w:rsidRPr="0099361B" w:rsidRDefault="001F1A33" w:rsidP="00713126">
      <w:pPr>
        <w:spacing w:line="360" w:lineRule="auto"/>
        <w:jc w:val="both"/>
        <w:rPr>
          <w:rFonts w:ascii="Times New Roman" w:hAnsi="Times New Roman" w:cs="Times New Roman"/>
        </w:rPr>
      </w:pPr>
      <w:r>
        <w:rPr>
          <w:rFonts w:ascii="Times New Roman" w:hAnsi="Times New Roman" w:cs="Times New Roman"/>
        </w:rPr>
        <w:t>Figur 8</w:t>
      </w:r>
      <w:r w:rsidR="00724D6F">
        <w:rPr>
          <w:rFonts w:ascii="Times New Roman" w:hAnsi="Times New Roman" w:cs="Times New Roman"/>
        </w:rPr>
        <w:t xml:space="preserve"> bryter forrige figur ned på enkeltlandsnivå </w:t>
      </w:r>
      <w:r w:rsidR="00BA19D7" w:rsidRPr="0099361B">
        <w:rPr>
          <w:rFonts w:ascii="Times New Roman" w:hAnsi="Times New Roman" w:cs="Times New Roman"/>
        </w:rPr>
        <w:t xml:space="preserve">og </w:t>
      </w:r>
      <w:r w:rsidR="00D10E94">
        <w:rPr>
          <w:rFonts w:ascii="Times New Roman" w:hAnsi="Times New Roman" w:cs="Times New Roman"/>
        </w:rPr>
        <w:t>inkluder</w:t>
      </w:r>
      <w:r w:rsidR="00890373">
        <w:rPr>
          <w:rFonts w:ascii="Times New Roman" w:hAnsi="Times New Roman" w:cs="Times New Roman"/>
        </w:rPr>
        <w:t>er</w:t>
      </w:r>
      <w:r w:rsidR="008E642D">
        <w:rPr>
          <w:rFonts w:ascii="Times New Roman" w:hAnsi="Times New Roman" w:cs="Times New Roman"/>
        </w:rPr>
        <w:t xml:space="preserve"> dessuten </w:t>
      </w:r>
      <w:r w:rsidR="00D10E94">
        <w:rPr>
          <w:rFonts w:ascii="Times New Roman" w:hAnsi="Times New Roman" w:cs="Times New Roman"/>
        </w:rPr>
        <w:t xml:space="preserve">Italia. </w:t>
      </w:r>
    </w:p>
    <w:p w:rsidR="004D32F1" w:rsidRPr="006F078E" w:rsidRDefault="004D32F1" w:rsidP="004D32F1">
      <w:pPr>
        <w:pStyle w:val="Caption"/>
        <w:keepNext/>
        <w:jc w:val="both"/>
        <w:rPr>
          <w:rFonts w:ascii="Times New Roman" w:hAnsi="Times New Roman" w:cs="Times New Roman"/>
          <w:b w:val="0"/>
          <w:bCs w:val="0"/>
          <w:color w:val="4F83BE"/>
        </w:rPr>
      </w:pPr>
      <w:r>
        <w:t xml:space="preserve">Figur 8: Utviklingen i Target gjelden og driftsbalansen for Portugal, </w:t>
      </w:r>
      <w:proofErr w:type="spellStart"/>
      <w:r>
        <w:t>Ireland</w:t>
      </w:r>
      <w:proofErr w:type="spellEnd"/>
      <w:r>
        <w:t xml:space="preserve">, Hellas, Spania og Italia enkeltvis. Beløpene er i milliarder av </w:t>
      </w:r>
      <w:proofErr w:type="gramStart"/>
      <w:r>
        <w:t xml:space="preserve">euro </w:t>
      </w:r>
      <w:r w:rsidRPr="009F3593">
        <w:rPr>
          <w:rFonts w:ascii="Times New Roman" w:hAnsi="Times New Roman" w:cs="Times New Roman"/>
          <w:b w:val="0"/>
          <w:bCs w:val="0"/>
          <w:color w:val="4F83BE"/>
        </w:rPr>
        <w:t>.</w:t>
      </w:r>
      <w:proofErr w:type="gramEnd"/>
      <w:r w:rsidRPr="009F3593">
        <w:rPr>
          <w:rFonts w:ascii="Times New Roman" w:hAnsi="Times New Roman" w:cs="Times New Roman"/>
          <w:b w:val="0"/>
          <w:bCs w:val="0"/>
          <w:color w:val="4F83BE"/>
        </w:rPr>
        <w:t xml:space="preserve"> </w:t>
      </w:r>
      <w:r w:rsidRPr="006F078E">
        <w:rPr>
          <w:rFonts w:ascii="Times New Roman" w:hAnsi="Times New Roman" w:cs="Times New Roman"/>
          <w:b w:val="0"/>
          <w:bCs w:val="0"/>
          <w:color w:val="4F83BE"/>
        </w:rPr>
        <w:t xml:space="preserve">Kilde: </w:t>
      </w:r>
      <w:proofErr w:type="spellStart"/>
      <w:r w:rsidRPr="006F078E">
        <w:rPr>
          <w:rFonts w:ascii="Times New Roman" w:hAnsi="Times New Roman" w:cs="Times New Roman"/>
          <w:b w:val="0"/>
          <w:bCs w:val="0"/>
          <w:color w:val="4F83BE"/>
        </w:rPr>
        <w:t>Datastream</w:t>
      </w:r>
      <w:proofErr w:type="spellEnd"/>
      <w:r w:rsidRPr="006F078E">
        <w:rPr>
          <w:rFonts w:ascii="Times New Roman" w:hAnsi="Times New Roman" w:cs="Times New Roman"/>
          <w:b w:val="0"/>
          <w:bCs w:val="0"/>
          <w:color w:val="4F83BE"/>
        </w:rPr>
        <w:t xml:space="preserve">, basert på </w:t>
      </w:r>
      <w:sdt>
        <w:sdtPr>
          <w:rPr>
            <w:rFonts w:ascii="Times New Roman" w:hAnsi="Times New Roman" w:cs="Times New Roman"/>
            <w:b w:val="0"/>
            <w:bCs w:val="0"/>
            <w:color w:val="4F83BE"/>
          </w:rPr>
          <w:id w:val="2049945069"/>
          <w:citation/>
        </w:sdtPr>
        <w:sdtContent>
          <w:r w:rsidRPr="009F3593">
            <w:rPr>
              <w:rFonts w:ascii="Times New Roman" w:hAnsi="Times New Roman" w:cs="Times New Roman"/>
              <w:b w:val="0"/>
              <w:bCs w:val="0"/>
              <w:color w:val="4F83BE"/>
            </w:rPr>
            <w:fldChar w:fldCharType="begin"/>
          </w:r>
          <w:r w:rsidRPr="006F078E">
            <w:rPr>
              <w:rFonts w:ascii="Times New Roman" w:hAnsi="Times New Roman" w:cs="Times New Roman"/>
              <w:b w:val="0"/>
              <w:bCs w:val="0"/>
              <w:color w:val="4F83BE"/>
            </w:rPr>
            <w:instrText xml:space="preserve"> CITATION sinn2012targetSin12 \l 1044 </w:instrText>
          </w:r>
          <w:r w:rsidRPr="009F3593">
            <w:rPr>
              <w:rFonts w:ascii="Times New Roman" w:hAnsi="Times New Roman" w:cs="Times New Roman"/>
              <w:b w:val="0"/>
              <w:bCs w:val="0"/>
              <w:color w:val="4F83BE"/>
            </w:rPr>
            <w:fldChar w:fldCharType="separate"/>
          </w:r>
          <w:r w:rsidRPr="00FF7808">
            <w:rPr>
              <w:rFonts w:ascii="Times New Roman" w:hAnsi="Times New Roman" w:cs="Times New Roman"/>
              <w:noProof/>
              <w:color w:val="4F83BE"/>
            </w:rPr>
            <w:t>(Sinn &amp; Wollmershauser 2012)</w:t>
          </w:r>
          <w:r w:rsidRPr="009F3593">
            <w:rPr>
              <w:rFonts w:ascii="Times New Roman" w:hAnsi="Times New Roman" w:cs="Times New Roman"/>
              <w:b w:val="0"/>
              <w:bCs w:val="0"/>
              <w:color w:val="4F83BE"/>
            </w:rPr>
            <w:fldChar w:fldCharType="end"/>
          </w:r>
        </w:sdtContent>
      </w:sdt>
    </w:p>
    <w:p w:rsidR="004D32F1" w:rsidRDefault="004D32F1" w:rsidP="004D32F1">
      <w:pPr>
        <w:spacing w:before="240" w:line="360" w:lineRule="auto"/>
        <w:jc w:val="both"/>
        <w:rPr>
          <w:lang w:val="en-US"/>
        </w:rPr>
      </w:pPr>
      <w:r>
        <w:rPr>
          <w:noProof/>
        </w:rPr>
        <w:drawing>
          <wp:inline distT="0" distB="0" distL="0" distR="0" wp14:anchorId="484F6EE3" wp14:editId="2A5DD61B">
            <wp:extent cx="1781175" cy="2562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81175" cy="2562225"/>
                    </a:xfrm>
                    <a:prstGeom prst="rect">
                      <a:avLst/>
                    </a:prstGeom>
                    <a:noFill/>
                    <a:ln>
                      <a:noFill/>
                    </a:ln>
                  </pic:spPr>
                </pic:pic>
              </a:graphicData>
            </a:graphic>
          </wp:inline>
        </w:drawing>
      </w:r>
      <w:r>
        <w:rPr>
          <w:noProof/>
        </w:rPr>
        <w:drawing>
          <wp:inline distT="0" distB="0" distL="0" distR="0" wp14:anchorId="6CEB82E7" wp14:editId="2209C17E">
            <wp:extent cx="1905000" cy="2571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2571750"/>
                    </a:xfrm>
                    <a:prstGeom prst="rect">
                      <a:avLst/>
                    </a:prstGeom>
                    <a:noFill/>
                    <a:ln>
                      <a:noFill/>
                    </a:ln>
                  </pic:spPr>
                </pic:pic>
              </a:graphicData>
            </a:graphic>
          </wp:inline>
        </w:drawing>
      </w:r>
      <w:r>
        <w:rPr>
          <w:noProof/>
        </w:rPr>
        <w:drawing>
          <wp:inline distT="0" distB="0" distL="0" distR="0" wp14:anchorId="6B50D610" wp14:editId="1731151B">
            <wp:extent cx="1743075" cy="2562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43075" cy="2562225"/>
                    </a:xfrm>
                    <a:prstGeom prst="rect">
                      <a:avLst/>
                    </a:prstGeom>
                    <a:noFill/>
                    <a:ln>
                      <a:noFill/>
                    </a:ln>
                  </pic:spPr>
                </pic:pic>
              </a:graphicData>
            </a:graphic>
          </wp:inline>
        </w:drawing>
      </w:r>
      <w:r>
        <w:rPr>
          <w:noProof/>
        </w:rPr>
        <w:drawing>
          <wp:inline distT="0" distB="0" distL="0" distR="0" wp14:anchorId="510378DC" wp14:editId="0D4077C7">
            <wp:extent cx="1885950" cy="2952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85950" cy="2952750"/>
                    </a:xfrm>
                    <a:prstGeom prst="rect">
                      <a:avLst/>
                    </a:prstGeom>
                    <a:noFill/>
                    <a:ln>
                      <a:noFill/>
                    </a:ln>
                  </pic:spPr>
                </pic:pic>
              </a:graphicData>
            </a:graphic>
          </wp:inline>
        </w:drawing>
      </w:r>
      <w:r>
        <w:rPr>
          <w:noProof/>
        </w:rPr>
        <w:drawing>
          <wp:inline distT="0" distB="0" distL="0" distR="0" wp14:anchorId="7D3FB753" wp14:editId="1068E789">
            <wp:extent cx="1952625" cy="3009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52625" cy="3009900"/>
                    </a:xfrm>
                    <a:prstGeom prst="rect">
                      <a:avLst/>
                    </a:prstGeom>
                    <a:noFill/>
                    <a:ln>
                      <a:noFill/>
                    </a:ln>
                  </pic:spPr>
                </pic:pic>
              </a:graphicData>
            </a:graphic>
          </wp:inline>
        </w:drawing>
      </w:r>
    </w:p>
    <w:p w:rsidR="00354519" w:rsidRDefault="0041000F" w:rsidP="00713126">
      <w:pPr>
        <w:spacing w:line="360" w:lineRule="auto"/>
        <w:jc w:val="both"/>
        <w:rPr>
          <w:rFonts w:ascii="Times New Roman" w:hAnsi="Times New Roman" w:cs="Times New Roman"/>
        </w:rPr>
      </w:pPr>
      <w:r w:rsidRPr="0099361B">
        <w:rPr>
          <w:rFonts w:ascii="Times New Roman" w:hAnsi="Times New Roman" w:cs="Times New Roman"/>
        </w:rPr>
        <w:t xml:space="preserve">Fra </w:t>
      </w:r>
      <w:r w:rsidR="000E3189">
        <w:rPr>
          <w:rFonts w:ascii="Times New Roman" w:hAnsi="Times New Roman" w:cs="Times New Roman"/>
        </w:rPr>
        <w:t xml:space="preserve">figuren kan vi </w:t>
      </w:r>
      <w:r w:rsidRPr="0099361B">
        <w:rPr>
          <w:rFonts w:ascii="Times New Roman" w:hAnsi="Times New Roman" w:cs="Times New Roman"/>
        </w:rPr>
        <w:t>se</w:t>
      </w:r>
      <w:r w:rsidR="000E3189">
        <w:rPr>
          <w:rFonts w:ascii="Times New Roman" w:hAnsi="Times New Roman" w:cs="Times New Roman"/>
        </w:rPr>
        <w:t xml:space="preserve"> at Portugal, Hellas og til en viss grad </w:t>
      </w:r>
      <w:r w:rsidR="00491077" w:rsidRPr="0099361B">
        <w:rPr>
          <w:rFonts w:ascii="Times New Roman" w:hAnsi="Times New Roman" w:cs="Times New Roman"/>
        </w:rPr>
        <w:t>Spania</w:t>
      </w:r>
      <w:r w:rsidR="000E3189">
        <w:rPr>
          <w:rFonts w:ascii="Times New Roman" w:hAnsi="Times New Roman" w:cs="Times New Roman"/>
        </w:rPr>
        <w:t xml:space="preserve"> har</w:t>
      </w:r>
      <w:r w:rsidR="008E642D">
        <w:rPr>
          <w:rFonts w:ascii="Times New Roman" w:hAnsi="Times New Roman" w:cs="Times New Roman"/>
        </w:rPr>
        <w:t xml:space="preserve"> n</w:t>
      </w:r>
      <w:r w:rsidR="00FA58AA">
        <w:rPr>
          <w:rFonts w:ascii="Times New Roman" w:hAnsi="Times New Roman" w:cs="Times New Roman"/>
        </w:rPr>
        <w:t>oenlunde samme utvikling som</w:t>
      </w:r>
      <w:r w:rsidR="001D3BCB">
        <w:rPr>
          <w:rFonts w:ascii="Times New Roman" w:hAnsi="Times New Roman" w:cs="Times New Roman"/>
        </w:rPr>
        <w:t xml:space="preserve"> den figuren </w:t>
      </w:r>
      <w:r w:rsidR="008E642D">
        <w:rPr>
          <w:rFonts w:ascii="Times New Roman" w:hAnsi="Times New Roman" w:cs="Times New Roman"/>
        </w:rPr>
        <w:t xml:space="preserve">som </w:t>
      </w:r>
      <w:r w:rsidR="00354519">
        <w:rPr>
          <w:rFonts w:ascii="Times New Roman" w:hAnsi="Times New Roman" w:cs="Times New Roman"/>
        </w:rPr>
        <w:t>omhandlet alle PIGS-landene.</w:t>
      </w:r>
      <w:r w:rsidR="00354519" w:rsidRPr="00354519">
        <w:rPr>
          <w:rFonts w:ascii="Times New Roman" w:hAnsi="Times New Roman" w:cs="Times New Roman"/>
        </w:rPr>
        <w:t xml:space="preserve"> </w:t>
      </w:r>
      <w:r w:rsidR="008E642D">
        <w:rPr>
          <w:rFonts w:ascii="Times New Roman" w:hAnsi="Times New Roman" w:cs="Times New Roman"/>
        </w:rPr>
        <w:t xml:space="preserve">For </w:t>
      </w:r>
      <w:r w:rsidR="001D3BCB">
        <w:rPr>
          <w:rFonts w:ascii="Times New Roman" w:hAnsi="Times New Roman" w:cs="Times New Roman"/>
        </w:rPr>
        <w:t xml:space="preserve">hele </w:t>
      </w:r>
      <w:r w:rsidR="008E642D">
        <w:rPr>
          <w:rFonts w:ascii="Times New Roman" w:hAnsi="Times New Roman" w:cs="Times New Roman"/>
        </w:rPr>
        <w:t>perioden har ø</w:t>
      </w:r>
      <w:r w:rsidR="00354519">
        <w:rPr>
          <w:rFonts w:ascii="Times New Roman" w:hAnsi="Times New Roman" w:cs="Times New Roman"/>
        </w:rPr>
        <w:t>kningen i TARGET-</w:t>
      </w:r>
      <w:r w:rsidR="00354519" w:rsidRPr="0099361B">
        <w:rPr>
          <w:rFonts w:ascii="Times New Roman" w:hAnsi="Times New Roman" w:cs="Times New Roman"/>
        </w:rPr>
        <w:t xml:space="preserve">gjelden </w:t>
      </w:r>
      <w:r w:rsidR="00354519">
        <w:rPr>
          <w:rFonts w:ascii="Times New Roman" w:hAnsi="Times New Roman" w:cs="Times New Roman"/>
        </w:rPr>
        <w:t>fullfinansiert den negative utviklingen i landenes driftsbalanse</w:t>
      </w:r>
      <w:r w:rsidR="00B22D65">
        <w:rPr>
          <w:rFonts w:ascii="Times New Roman" w:hAnsi="Times New Roman" w:cs="Times New Roman"/>
        </w:rPr>
        <w:t xml:space="preserve"> innad eurosonen</w:t>
      </w:r>
      <w:r w:rsidR="00354519">
        <w:rPr>
          <w:rFonts w:ascii="Times New Roman" w:hAnsi="Times New Roman" w:cs="Times New Roman"/>
        </w:rPr>
        <w:t>.</w:t>
      </w:r>
    </w:p>
    <w:p w:rsidR="00B22D65" w:rsidRDefault="00644555" w:rsidP="00713126">
      <w:pPr>
        <w:spacing w:line="360" w:lineRule="auto"/>
        <w:jc w:val="both"/>
        <w:rPr>
          <w:rFonts w:ascii="Times New Roman" w:hAnsi="Times New Roman" w:cs="Times New Roman"/>
        </w:rPr>
      </w:pPr>
      <w:r>
        <w:rPr>
          <w:rFonts w:ascii="Times New Roman" w:hAnsi="Times New Roman" w:cs="Times New Roman"/>
        </w:rPr>
        <w:t xml:space="preserve">I lys av </w:t>
      </w:r>
      <w:r w:rsidR="00074865">
        <w:rPr>
          <w:rFonts w:ascii="Times New Roman" w:hAnsi="Times New Roman" w:cs="Times New Roman"/>
        </w:rPr>
        <w:t>de</w:t>
      </w:r>
      <w:r w:rsidR="002202DC">
        <w:rPr>
          <w:rFonts w:ascii="Times New Roman" w:hAnsi="Times New Roman" w:cs="Times New Roman"/>
        </w:rPr>
        <w:t xml:space="preserve"> </w:t>
      </w:r>
      <w:r w:rsidR="00411E92">
        <w:rPr>
          <w:rFonts w:ascii="Times New Roman" w:hAnsi="Times New Roman" w:cs="Times New Roman"/>
        </w:rPr>
        <w:t xml:space="preserve">markedsmekanismene </w:t>
      </w:r>
      <w:r w:rsidR="002202DC">
        <w:rPr>
          <w:rFonts w:ascii="Times New Roman" w:hAnsi="Times New Roman" w:cs="Times New Roman"/>
        </w:rPr>
        <w:t xml:space="preserve">diskutert under første spesialtilfelle, er det mulig å tolke disse resultatene som at </w:t>
      </w:r>
      <w:r w:rsidR="00354519">
        <w:rPr>
          <w:rFonts w:ascii="Times New Roman" w:hAnsi="Times New Roman" w:cs="Times New Roman"/>
        </w:rPr>
        <w:t>ESBs pengepo</w:t>
      </w:r>
      <w:r w:rsidR="008E642D">
        <w:rPr>
          <w:rFonts w:ascii="Times New Roman" w:hAnsi="Times New Roman" w:cs="Times New Roman"/>
        </w:rPr>
        <w:t xml:space="preserve">litikk </w:t>
      </w:r>
      <w:r w:rsidR="002202DC">
        <w:rPr>
          <w:rFonts w:ascii="Times New Roman" w:hAnsi="Times New Roman" w:cs="Times New Roman"/>
        </w:rPr>
        <w:t>gjenno</w:t>
      </w:r>
      <w:r w:rsidR="00CA32F3">
        <w:rPr>
          <w:rFonts w:ascii="Times New Roman" w:hAnsi="Times New Roman" w:cs="Times New Roman"/>
        </w:rPr>
        <w:t xml:space="preserve">m økt TARGET-gjeld har utsatt </w:t>
      </w:r>
      <w:r w:rsidR="00CD0CC0">
        <w:rPr>
          <w:rFonts w:ascii="Times New Roman" w:hAnsi="Times New Roman" w:cs="Times New Roman"/>
        </w:rPr>
        <w:t xml:space="preserve">den </w:t>
      </w:r>
      <w:r w:rsidR="008E642D">
        <w:rPr>
          <w:rFonts w:ascii="Times New Roman" w:hAnsi="Times New Roman" w:cs="Times New Roman"/>
        </w:rPr>
        <w:t xml:space="preserve">nødvendige depresieringen av disse landenes realvalutakurs. </w:t>
      </w:r>
      <w:r w:rsidR="0094002B" w:rsidRPr="006F078E">
        <w:rPr>
          <w:rFonts w:ascii="Times New Roman" w:hAnsi="Times New Roman" w:cs="Times New Roman"/>
          <w:noProof/>
        </w:rPr>
        <w:t xml:space="preserve">Sinn og Wollmershauser </w:t>
      </w:r>
      <w:r w:rsidR="0094002B">
        <w:rPr>
          <w:rFonts w:ascii="Times New Roman" w:hAnsi="Times New Roman" w:cs="Times New Roman"/>
          <w:noProof/>
        </w:rPr>
        <w:t>(</w:t>
      </w:r>
      <w:r w:rsidR="0094002B" w:rsidRPr="006F078E">
        <w:rPr>
          <w:rFonts w:ascii="Times New Roman" w:hAnsi="Times New Roman" w:cs="Times New Roman"/>
          <w:noProof/>
        </w:rPr>
        <w:t>2012)</w:t>
      </w:r>
      <w:r w:rsidR="008E642D">
        <w:rPr>
          <w:rFonts w:ascii="Times New Roman" w:hAnsi="Times New Roman" w:cs="Times New Roman"/>
        </w:rPr>
        <w:t xml:space="preserve"> forteller i sin artikkel</w:t>
      </w:r>
      <w:r w:rsidR="00CD0CC0">
        <w:rPr>
          <w:rFonts w:ascii="Times New Roman" w:hAnsi="Times New Roman" w:cs="Times New Roman"/>
        </w:rPr>
        <w:t xml:space="preserve"> </w:t>
      </w:r>
      <w:r w:rsidR="00CD0CC0">
        <w:rPr>
          <w:rFonts w:ascii="Times New Roman" w:hAnsi="Times New Roman" w:cs="Times New Roman"/>
        </w:rPr>
        <w:lastRenderedPageBreak/>
        <w:t>at</w:t>
      </w:r>
      <w:r w:rsidR="00B22D65">
        <w:rPr>
          <w:rFonts w:ascii="Times New Roman" w:hAnsi="Times New Roman" w:cs="Times New Roman"/>
        </w:rPr>
        <w:t xml:space="preserve"> alle PIIGS-landene</w:t>
      </w:r>
      <w:r w:rsidR="00A20431">
        <w:rPr>
          <w:rFonts w:ascii="Times New Roman" w:hAnsi="Times New Roman" w:cs="Times New Roman"/>
        </w:rPr>
        <w:t xml:space="preserve">, unntatt Irland, har </w:t>
      </w:r>
      <w:r w:rsidR="00B22D65">
        <w:rPr>
          <w:rFonts w:ascii="Times New Roman" w:hAnsi="Times New Roman" w:cs="Times New Roman"/>
        </w:rPr>
        <w:t>hatt en svak men positiv utvikling i BNP-</w:t>
      </w:r>
      <w:proofErr w:type="spellStart"/>
      <w:r w:rsidR="00B22D65">
        <w:rPr>
          <w:rFonts w:ascii="Times New Roman" w:hAnsi="Times New Roman" w:cs="Times New Roman"/>
        </w:rPr>
        <w:t>deflatoren</w:t>
      </w:r>
      <w:proofErr w:type="spellEnd"/>
      <w:r w:rsidR="00B22D65">
        <w:rPr>
          <w:rFonts w:ascii="Times New Roman" w:hAnsi="Times New Roman" w:cs="Times New Roman"/>
        </w:rPr>
        <w:t xml:space="preserve">. </w:t>
      </w:r>
      <w:r w:rsidR="00FF4B62">
        <w:rPr>
          <w:rFonts w:ascii="Times New Roman" w:hAnsi="Times New Roman" w:cs="Times New Roman"/>
        </w:rPr>
        <w:t>For Irland</w:t>
      </w:r>
      <w:r w:rsidR="00CD0CC0">
        <w:rPr>
          <w:rFonts w:ascii="Times New Roman" w:hAnsi="Times New Roman" w:cs="Times New Roman"/>
        </w:rPr>
        <w:t xml:space="preserve">, derimot, </w:t>
      </w:r>
      <w:r w:rsidR="00B22D65">
        <w:rPr>
          <w:rFonts w:ascii="Times New Roman" w:hAnsi="Times New Roman" w:cs="Times New Roman"/>
        </w:rPr>
        <w:t xml:space="preserve">viser </w:t>
      </w:r>
      <w:proofErr w:type="spellStart"/>
      <w:r w:rsidR="00FF4B62">
        <w:rPr>
          <w:rFonts w:ascii="Times New Roman" w:hAnsi="Times New Roman" w:cs="Times New Roman"/>
        </w:rPr>
        <w:t>deflatoren</w:t>
      </w:r>
      <w:proofErr w:type="spellEnd"/>
      <w:r w:rsidR="00FF4B62">
        <w:rPr>
          <w:rFonts w:ascii="Times New Roman" w:hAnsi="Times New Roman" w:cs="Times New Roman"/>
        </w:rPr>
        <w:t xml:space="preserve"> en nedgang på </w:t>
      </w:r>
      <w:r w:rsidR="00CD0CC0">
        <w:rPr>
          <w:rFonts w:ascii="Times New Roman" w:hAnsi="Times New Roman" w:cs="Times New Roman"/>
        </w:rPr>
        <w:t xml:space="preserve">hele </w:t>
      </w:r>
      <w:r w:rsidR="00FF4B62">
        <w:rPr>
          <w:rFonts w:ascii="Times New Roman" w:hAnsi="Times New Roman" w:cs="Times New Roman"/>
        </w:rPr>
        <w:t>13 prosent</w:t>
      </w:r>
      <w:r w:rsidR="00A20431">
        <w:rPr>
          <w:rFonts w:ascii="Times New Roman" w:hAnsi="Times New Roman" w:cs="Times New Roman"/>
        </w:rPr>
        <w:t xml:space="preserve"> i perioden 2007-2011. </w:t>
      </w:r>
      <w:r w:rsidR="00B22D65">
        <w:rPr>
          <w:rFonts w:ascii="Times New Roman" w:hAnsi="Times New Roman" w:cs="Times New Roman"/>
        </w:rPr>
        <w:t>Det kan forklares med at ESBs liberale kredittpolitikk startet sent sett i forhold til</w:t>
      </w:r>
      <w:r w:rsidR="00FB3694">
        <w:rPr>
          <w:rFonts w:ascii="Times New Roman" w:hAnsi="Times New Roman" w:cs="Times New Roman"/>
        </w:rPr>
        <w:t xml:space="preserve"> krisen </w:t>
      </w:r>
      <w:r w:rsidR="00411E92">
        <w:rPr>
          <w:rFonts w:ascii="Times New Roman" w:hAnsi="Times New Roman" w:cs="Times New Roman"/>
        </w:rPr>
        <w:t>i Irland. D</w:t>
      </w:r>
      <w:r w:rsidR="00CD0CC0">
        <w:rPr>
          <w:rFonts w:ascii="Times New Roman" w:hAnsi="Times New Roman" w:cs="Times New Roman"/>
        </w:rPr>
        <w:t>e stabiliserende mekanismene f</w:t>
      </w:r>
      <w:r w:rsidR="00B22D65">
        <w:rPr>
          <w:rFonts w:ascii="Times New Roman" w:hAnsi="Times New Roman" w:cs="Times New Roman"/>
        </w:rPr>
        <w:t>or driftsbalansen</w:t>
      </w:r>
      <w:r w:rsidR="00411E92">
        <w:rPr>
          <w:rFonts w:ascii="Times New Roman" w:hAnsi="Times New Roman" w:cs="Times New Roman"/>
        </w:rPr>
        <w:t xml:space="preserve"> ble derfor </w:t>
      </w:r>
      <w:r w:rsidR="00B22D65">
        <w:rPr>
          <w:rFonts w:ascii="Times New Roman" w:hAnsi="Times New Roman" w:cs="Times New Roman"/>
        </w:rPr>
        <w:t xml:space="preserve">i mindre grad satt til side for </w:t>
      </w:r>
      <w:r w:rsidR="00F94B59">
        <w:rPr>
          <w:rFonts w:ascii="Times New Roman" w:hAnsi="Times New Roman" w:cs="Times New Roman"/>
        </w:rPr>
        <w:t xml:space="preserve">akkurat </w:t>
      </w:r>
      <w:r w:rsidR="00B22D65">
        <w:rPr>
          <w:rFonts w:ascii="Times New Roman" w:hAnsi="Times New Roman" w:cs="Times New Roman"/>
        </w:rPr>
        <w:t>dette landet.</w:t>
      </w:r>
    </w:p>
    <w:p w:rsidR="0064416F" w:rsidRDefault="00C019A7" w:rsidP="0064416F">
      <w:pPr>
        <w:spacing w:line="360" w:lineRule="auto"/>
        <w:jc w:val="both"/>
        <w:rPr>
          <w:rFonts w:ascii="Times New Roman" w:hAnsi="Times New Roman" w:cs="Times New Roman"/>
        </w:rPr>
      </w:pPr>
      <w:r>
        <w:rPr>
          <w:rFonts w:ascii="Times New Roman" w:hAnsi="Times New Roman" w:cs="Times New Roman"/>
        </w:rPr>
        <w:t xml:space="preserve">Ser vi </w:t>
      </w:r>
      <w:r w:rsidR="00B22D65">
        <w:rPr>
          <w:rFonts w:ascii="Times New Roman" w:hAnsi="Times New Roman" w:cs="Times New Roman"/>
        </w:rPr>
        <w:t xml:space="preserve">så </w:t>
      </w:r>
      <w:r>
        <w:rPr>
          <w:rFonts w:ascii="Times New Roman" w:hAnsi="Times New Roman" w:cs="Times New Roman"/>
        </w:rPr>
        <w:t xml:space="preserve">på nettokapitaleksporten, </w:t>
      </w:r>
      <w:r w:rsidR="001F1A33">
        <w:rPr>
          <w:rFonts w:ascii="Times New Roman" w:hAnsi="Times New Roman" w:cs="Times New Roman"/>
        </w:rPr>
        <w:t>viser figur 8</w:t>
      </w:r>
      <w:r>
        <w:rPr>
          <w:rFonts w:ascii="Times New Roman" w:hAnsi="Times New Roman" w:cs="Times New Roman"/>
        </w:rPr>
        <w:t xml:space="preserve"> at den er</w:t>
      </w:r>
      <w:r w:rsidR="00B22D65">
        <w:rPr>
          <w:rFonts w:ascii="Times New Roman" w:hAnsi="Times New Roman" w:cs="Times New Roman"/>
        </w:rPr>
        <w:t xml:space="preserve"> spesielt </w:t>
      </w:r>
      <w:r>
        <w:rPr>
          <w:rFonts w:ascii="Times New Roman" w:hAnsi="Times New Roman" w:cs="Times New Roman"/>
        </w:rPr>
        <w:t xml:space="preserve">sterk </w:t>
      </w:r>
      <w:r w:rsidR="00B22D65">
        <w:rPr>
          <w:rFonts w:ascii="Times New Roman" w:hAnsi="Times New Roman" w:cs="Times New Roman"/>
        </w:rPr>
        <w:t xml:space="preserve">i </w:t>
      </w:r>
      <w:r w:rsidR="000B07C5">
        <w:rPr>
          <w:rFonts w:ascii="Times New Roman" w:hAnsi="Times New Roman" w:cs="Times New Roman"/>
        </w:rPr>
        <w:t>Italia</w:t>
      </w:r>
      <w:r w:rsidR="00AF5535">
        <w:rPr>
          <w:rFonts w:ascii="Times New Roman" w:hAnsi="Times New Roman" w:cs="Times New Roman"/>
        </w:rPr>
        <w:t xml:space="preserve">, Irland og </w:t>
      </w:r>
      <w:r>
        <w:rPr>
          <w:rFonts w:ascii="Times New Roman" w:hAnsi="Times New Roman" w:cs="Times New Roman"/>
        </w:rPr>
        <w:t>Spania.</w:t>
      </w:r>
      <w:r w:rsidR="0064416F">
        <w:rPr>
          <w:rFonts w:ascii="Times New Roman" w:hAnsi="Times New Roman" w:cs="Times New Roman"/>
        </w:rPr>
        <w:t xml:space="preserve"> Fra </w:t>
      </w:r>
      <w:r>
        <w:rPr>
          <w:rFonts w:ascii="Times New Roman" w:hAnsi="Times New Roman" w:cs="Times New Roman"/>
        </w:rPr>
        <w:t>2010 til</w:t>
      </w:r>
      <w:r w:rsidR="0064416F">
        <w:rPr>
          <w:rFonts w:ascii="Times New Roman" w:hAnsi="Times New Roman" w:cs="Times New Roman"/>
        </w:rPr>
        <w:t xml:space="preserve"> utgangen av 2012 </w:t>
      </w:r>
      <w:r>
        <w:rPr>
          <w:rFonts w:ascii="Times New Roman" w:hAnsi="Times New Roman" w:cs="Times New Roman"/>
        </w:rPr>
        <w:t>har kapitalflukten virkelig tatt av</w:t>
      </w:r>
      <w:r w:rsidR="0064416F">
        <w:rPr>
          <w:rFonts w:ascii="Times New Roman" w:hAnsi="Times New Roman" w:cs="Times New Roman"/>
        </w:rPr>
        <w:t xml:space="preserve"> når det gjelder </w:t>
      </w:r>
      <w:r w:rsidR="00AF5535">
        <w:rPr>
          <w:rFonts w:ascii="Times New Roman" w:hAnsi="Times New Roman" w:cs="Times New Roman"/>
        </w:rPr>
        <w:t>Italia og Spania.</w:t>
      </w:r>
      <w:r>
        <w:rPr>
          <w:rFonts w:ascii="Times New Roman" w:hAnsi="Times New Roman" w:cs="Times New Roman"/>
        </w:rPr>
        <w:t xml:space="preserve"> </w:t>
      </w:r>
      <w:r w:rsidR="0064416F">
        <w:rPr>
          <w:rFonts w:ascii="Times New Roman" w:hAnsi="Times New Roman" w:cs="Times New Roman"/>
        </w:rPr>
        <w:t>I slutten av perioden</w:t>
      </w:r>
      <w:r w:rsidR="00411E92">
        <w:rPr>
          <w:rFonts w:ascii="Times New Roman" w:hAnsi="Times New Roman" w:cs="Times New Roman"/>
        </w:rPr>
        <w:t xml:space="preserve"> </w:t>
      </w:r>
      <w:r w:rsidR="0064416F">
        <w:rPr>
          <w:rFonts w:ascii="Times New Roman" w:hAnsi="Times New Roman" w:cs="Times New Roman"/>
        </w:rPr>
        <w:t xml:space="preserve">har disse landene </w:t>
      </w:r>
      <w:r w:rsidR="00AF5535">
        <w:rPr>
          <w:rFonts w:ascii="Times New Roman" w:hAnsi="Times New Roman" w:cs="Times New Roman"/>
        </w:rPr>
        <w:t>en nettokapitaleksport på henholdsvis 107 og 162 milliarder euro.</w:t>
      </w:r>
      <w:r w:rsidR="0064416F">
        <w:rPr>
          <w:rFonts w:ascii="Times New Roman" w:hAnsi="Times New Roman" w:cs="Times New Roman"/>
        </w:rPr>
        <w:t xml:space="preserve"> Denne</w:t>
      </w:r>
      <w:r w:rsidR="00411E92">
        <w:rPr>
          <w:rFonts w:ascii="Times New Roman" w:hAnsi="Times New Roman" w:cs="Times New Roman"/>
        </w:rPr>
        <w:t xml:space="preserve"> sterke </w:t>
      </w:r>
      <w:r w:rsidR="0064416F">
        <w:rPr>
          <w:rFonts w:ascii="Times New Roman" w:hAnsi="Times New Roman" w:cs="Times New Roman"/>
        </w:rPr>
        <w:t>økningen kan trolig knyttes opp mot frykten investorer har for at det skal oppstå en soliditetskrise i</w:t>
      </w:r>
      <w:r w:rsidR="00CD0CC0">
        <w:rPr>
          <w:rFonts w:ascii="Times New Roman" w:hAnsi="Times New Roman" w:cs="Times New Roman"/>
        </w:rPr>
        <w:t xml:space="preserve"> finansnæringen i disse landene, </w:t>
      </w:r>
      <w:r w:rsidR="0064416F">
        <w:rPr>
          <w:rFonts w:ascii="Times New Roman" w:hAnsi="Times New Roman" w:cs="Times New Roman"/>
        </w:rPr>
        <w:t>med</w:t>
      </w:r>
      <w:r w:rsidR="00411E92">
        <w:rPr>
          <w:rFonts w:ascii="Times New Roman" w:hAnsi="Times New Roman" w:cs="Times New Roman"/>
        </w:rPr>
        <w:t xml:space="preserve"> mulig konsekvens </w:t>
      </w:r>
      <w:r w:rsidR="00CA32F3">
        <w:rPr>
          <w:rFonts w:ascii="Times New Roman" w:hAnsi="Times New Roman" w:cs="Times New Roman"/>
        </w:rPr>
        <w:t xml:space="preserve">at hele </w:t>
      </w:r>
      <w:r w:rsidR="0064416F">
        <w:rPr>
          <w:rFonts w:ascii="Times New Roman" w:hAnsi="Times New Roman" w:cs="Times New Roman"/>
        </w:rPr>
        <w:t>pengepolitiske union bryter sammen.</w:t>
      </w:r>
    </w:p>
    <w:p w:rsidR="00033470" w:rsidRDefault="00411E92" w:rsidP="002B3B38">
      <w:pPr>
        <w:spacing w:line="360" w:lineRule="auto"/>
        <w:jc w:val="both"/>
        <w:rPr>
          <w:rFonts w:ascii="Times New Roman" w:hAnsi="Times New Roman" w:cs="Times New Roman"/>
        </w:rPr>
      </w:pPr>
      <w:r>
        <w:rPr>
          <w:rFonts w:ascii="Times New Roman" w:hAnsi="Times New Roman" w:cs="Times New Roman"/>
        </w:rPr>
        <w:t xml:space="preserve">I lys av de markedsmekanismene </w:t>
      </w:r>
      <w:r w:rsidR="00CD0CC0">
        <w:rPr>
          <w:rFonts w:ascii="Times New Roman" w:hAnsi="Times New Roman" w:cs="Times New Roman"/>
        </w:rPr>
        <w:t>nevnt under andre spesialtilfelle</w:t>
      </w:r>
      <w:r w:rsidR="004E49FD">
        <w:rPr>
          <w:rFonts w:ascii="Times New Roman" w:hAnsi="Times New Roman" w:cs="Times New Roman"/>
        </w:rPr>
        <w:t xml:space="preserve">, </w:t>
      </w:r>
      <w:r w:rsidR="0064416F">
        <w:rPr>
          <w:rFonts w:ascii="Times New Roman" w:hAnsi="Times New Roman" w:cs="Times New Roman"/>
        </w:rPr>
        <w:t>er det mulig å tolke</w:t>
      </w:r>
      <w:r w:rsidR="00A20431">
        <w:rPr>
          <w:rFonts w:ascii="Times New Roman" w:hAnsi="Times New Roman" w:cs="Times New Roman"/>
        </w:rPr>
        <w:t xml:space="preserve"> den utviklingen </w:t>
      </w:r>
      <w:r w:rsidR="0064416F">
        <w:rPr>
          <w:rFonts w:ascii="Times New Roman" w:hAnsi="Times New Roman" w:cs="Times New Roman"/>
        </w:rPr>
        <w:t xml:space="preserve">som at det er </w:t>
      </w:r>
      <w:r w:rsidR="00033470">
        <w:rPr>
          <w:rFonts w:ascii="Times New Roman" w:hAnsi="Times New Roman" w:cs="Times New Roman"/>
        </w:rPr>
        <w:t xml:space="preserve">ESBs liberale kredittpolitikk </w:t>
      </w:r>
      <w:r w:rsidR="00FB3694">
        <w:rPr>
          <w:rFonts w:ascii="Times New Roman" w:hAnsi="Times New Roman" w:cs="Times New Roman"/>
        </w:rPr>
        <w:t>har forårsaket en nettokapitalflukt fra</w:t>
      </w:r>
      <w:r w:rsidR="0064416F">
        <w:rPr>
          <w:rFonts w:ascii="Times New Roman" w:hAnsi="Times New Roman" w:cs="Times New Roman"/>
        </w:rPr>
        <w:t xml:space="preserve"> disse l</w:t>
      </w:r>
      <w:r w:rsidR="00C25507">
        <w:rPr>
          <w:rFonts w:ascii="Times New Roman" w:hAnsi="Times New Roman" w:cs="Times New Roman"/>
        </w:rPr>
        <w:t>andene. En økonomisk tolkning</w:t>
      </w:r>
      <w:r w:rsidR="00737787">
        <w:rPr>
          <w:rFonts w:ascii="Times New Roman" w:hAnsi="Times New Roman" w:cs="Times New Roman"/>
        </w:rPr>
        <w:t xml:space="preserve"> gitt i </w:t>
      </w:r>
      <w:r w:rsidR="0094002B" w:rsidRPr="006F078E">
        <w:rPr>
          <w:rFonts w:ascii="Times New Roman" w:hAnsi="Times New Roman" w:cs="Times New Roman"/>
          <w:noProof/>
        </w:rPr>
        <w:t xml:space="preserve">Sinn og Wollmershauser </w:t>
      </w:r>
      <w:r w:rsidR="0094002B">
        <w:rPr>
          <w:rFonts w:ascii="Times New Roman" w:hAnsi="Times New Roman" w:cs="Times New Roman"/>
          <w:noProof/>
        </w:rPr>
        <w:t>(</w:t>
      </w:r>
      <w:r w:rsidR="0094002B" w:rsidRPr="006F078E">
        <w:rPr>
          <w:rFonts w:ascii="Times New Roman" w:hAnsi="Times New Roman" w:cs="Times New Roman"/>
          <w:noProof/>
        </w:rPr>
        <w:t>2012)</w:t>
      </w:r>
      <w:r w:rsidR="00737787">
        <w:rPr>
          <w:rFonts w:ascii="Times New Roman" w:hAnsi="Times New Roman" w:cs="Times New Roman"/>
        </w:rPr>
        <w:t xml:space="preserve"> </w:t>
      </w:r>
      <w:r>
        <w:rPr>
          <w:rFonts w:ascii="Times New Roman" w:hAnsi="Times New Roman" w:cs="Times New Roman"/>
        </w:rPr>
        <w:t xml:space="preserve">går ut på at </w:t>
      </w:r>
      <w:r w:rsidR="006C3CBE">
        <w:rPr>
          <w:rFonts w:ascii="Times New Roman" w:hAnsi="Times New Roman" w:cs="Times New Roman"/>
        </w:rPr>
        <w:t>b</w:t>
      </w:r>
      <w:r w:rsidR="0064416F">
        <w:rPr>
          <w:rFonts w:ascii="Times New Roman" w:hAnsi="Times New Roman" w:cs="Times New Roman"/>
        </w:rPr>
        <w:t>illig refinansierings</w:t>
      </w:r>
      <w:r w:rsidR="00C46D55">
        <w:rPr>
          <w:rFonts w:ascii="Times New Roman" w:hAnsi="Times New Roman" w:cs="Times New Roman"/>
        </w:rPr>
        <w:t>lån</w:t>
      </w:r>
      <w:r w:rsidR="0064416F">
        <w:rPr>
          <w:rFonts w:ascii="Times New Roman" w:hAnsi="Times New Roman" w:cs="Times New Roman"/>
        </w:rPr>
        <w:t xml:space="preserve"> fra de nasjonale sentralbankene</w:t>
      </w:r>
      <w:r>
        <w:rPr>
          <w:rFonts w:ascii="Times New Roman" w:hAnsi="Times New Roman" w:cs="Times New Roman"/>
        </w:rPr>
        <w:t xml:space="preserve"> </w:t>
      </w:r>
      <w:r w:rsidR="0064416F">
        <w:rPr>
          <w:rFonts w:ascii="Times New Roman" w:hAnsi="Times New Roman" w:cs="Times New Roman"/>
        </w:rPr>
        <w:t>har utkonkurrert privat kapital</w:t>
      </w:r>
      <w:r w:rsidR="00C25507">
        <w:rPr>
          <w:rFonts w:ascii="Times New Roman" w:hAnsi="Times New Roman" w:cs="Times New Roman"/>
        </w:rPr>
        <w:t xml:space="preserve">. Dette </w:t>
      </w:r>
      <w:r w:rsidR="002B3B38">
        <w:rPr>
          <w:rFonts w:ascii="Times New Roman" w:hAnsi="Times New Roman" w:cs="Times New Roman"/>
        </w:rPr>
        <w:t>fordi investors krav til rente pluss risikopremie har ligget langt høyere enn det kravet som ESB har satt til refinansieringslån. Som resultat, h</w:t>
      </w:r>
      <w:r w:rsidR="006C3CBE">
        <w:rPr>
          <w:rFonts w:ascii="Times New Roman" w:hAnsi="Times New Roman" w:cs="Times New Roman"/>
        </w:rPr>
        <w:t xml:space="preserve">ar spesielt bankene blitt forhindret fra å </w:t>
      </w:r>
      <w:r w:rsidR="00033470">
        <w:rPr>
          <w:rFonts w:ascii="Times New Roman" w:hAnsi="Times New Roman" w:cs="Times New Roman"/>
        </w:rPr>
        <w:t>likvidere deler av eiendelssiden på sin balanse. Prisene på formuesobjekter holdes derfor på et kunstig</w:t>
      </w:r>
      <w:r w:rsidR="002B3B38">
        <w:rPr>
          <w:rFonts w:ascii="Times New Roman" w:hAnsi="Times New Roman" w:cs="Times New Roman"/>
        </w:rPr>
        <w:t xml:space="preserve"> høyt nivå, noe som igjen </w:t>
      </w:r>
      <w:r w:rsidR="00C25507">
        <w:rPr>
          <w:rFonts w:ascii="Times New Roman" w:hAnsi="Times New Roman" w:cs="Times New Roman"/>
        </w:rPr>
        <w:t xml:space="preserve">bidrar til </w:t>
      </w:r>
      <w:r w:rsidR="00FB3694">
        <w:rPr>
          <w:rFonts w:ascii="Times New Roman" w:hAnsi="Times New Roman" w:cs="Times New Roman"/>
        </w:rPr>
        <w:t xml:space="preserve">å holde </w:t>
      </w:r>
      <w:r w:rsidR="00C25507">
        <w:rPr>
          <w:rFonts w:ascii="Times New Roman" w:hAnsi="Times New Roman" w:cs="Times New Roman"/>
        </w:rPr>
        <w:t>kapital bort</w:t>
      </w:r>
      <w:r w:rsidR="009D1A9D">
        <w:rPr>
          <w:rFonts w:ascii="Times New Roman" w:hAnsi="Times New Roman" w:cs="Times New Roman"/>
        </w:rPr>
        <w:t>e</w:t>
      </w:r>
      <w:r w:rsidR="00C25507">
        <w:rPr>
          <w:rFonts w:ascii="Times New Roman" w:hAnsi="Times New Roman" w:cs="Times New Roman"/>
        </w:rPr>
        <w:t xml:space="preserve"> fra disse landene. </w:t>
      </w:r>
    </w:p>
    <w:p w:rsidR="00D01D93" w:rsidRPr="0099361B" w:rsidRDefault="00DB774F" w:rsidP="00BB4078">
      <w:pPr>
        <w:pStyle w:val="Heading1"/>
        <w:numPr>
          <w:ilvl w:val="0"/>
          <w:numId w:val="21"/>
        </w:numPr>
        <w:spacing w:line="360" w:lineRule="auto"/>
        <w:jc w:val="both"/>
        <w:rPr>
          <w:rFonts w:ascii="Times New Roman" w:hAnsi="Times New Roman" w:cs="Times New Roman"/>
        </w:rPr>
      </w:pPr>
      <w:r>
        <w:rPr>
          <w:rFonts w:ascii="Times New Roman" w:hAnsi="Times New Roman" w:cs="Times New Roman"/>
        </w:rPr>
        <w:t xml:space="preserve">Tre </w:t>
      </w:r>
      <w:r w:rsidR="00287662">
        <w:rPr>
          <w:rFonts w:ascii="Times New Roman" w:hAnsi="Times New Roman" w:cs="Times New Roman"/>
        </w:rPr>
        <w:t xml:space="preserve">alternativer </w:t>
      </w:r>
      <w:r>
        <w:rPr>
          <w:rFonts w:ascii="Times New Roman" w:hAnsi="Times New Roman" w:cs="Times New Roman"/>
        </w:rPr>
        <w:t xml:space="preserve">for å </w:t>
      </w:r>
      <w:r w:rsidR="00B8067E">
        <w:rPr>
          <w:rFonts w:ascii="Times New Roman" w:hAnsi="Times New Roman" w:cs="Times New Roman"/>
        </w:rPr>
        <w:t>forhindre størr</w:t>
      </w:r>
      <w:r w:rsidR="00747427">
        <w:rPr>
          <w:rFonts w:ascii="Times New Roman" w:hAnsi="Times New Roman" w:cs="Times New Roman"/>
        </w:rPr>
        <w:t>e ubalanser</w:t>
      </w:r>
      <w:r w:rsidR="00FF1672">
        <w:rPr>
          <w:rFonts w:ascii="Times New Roman" w:hAnsi="Times New Roman" w:cs="Times New Roman"/>
        </w:rPr>
        <w:t xml:space="preserve"> på TARGET-balansen</w:t>
      </w:r>
      <w:r w:rsidR="00960190">
        <w:rPr>
          <w:rFonts w:ascii="Times New Roman" w:hAnsi="Times New Roman" w:cs="Times New Roman"/>
        </w:rPr>
        <w:t xml:space="preserve"> </w:t>
      </w:r>
    </w:p>
    <w:p w:rsidR="00BD16C4" w:rsidRDefault="00890373" w:rsidP="00713126">
      <w:pPr>
        <w:spacing w:line="360" w:lineRule="auto"/>
        <w:jc w:val="both"/>
        <w:rPr>
          <w:rFonts w:ascii="Times New Roman" w:hAnsi="Times New Roman" w:cs="Times New Roman"/>
        </w:rPr>
      </w:pPr>
      <w:r>
        <w:rPr>
          <w:rFonts w:ascii="Times New Roman" w:hAnsi="Times New Roman" w:cs="Times New Roman"/>
        </w:rPr>
        <w:t>Vi legger her til grunn at (1) de kriserammede l</w:t>
      </w:r>
      <w:r w:rsidR="00F11976">
        <w:rPr>
          <w:rFonts w:ascii="Times New Roman" w:hAnsi="Times New Roman" w:cs="Times New Roman"/>
        </w:rPr>
        <w:t xml:space="preserve">andene fikk et for høyt pris- </w:t>
      </w:r>
      <w:r w:rsidR="00C25507">
        <w:rPr>
          <w:rFonts w:ascii="Times New Roman" w:hAnsi="Times New Roman" w:cs="Times New Roman"/>
        </w:rPr>
        <w:t xml:space="preserve">og </w:t>
      </w:r>
      <w:r>
        <w:rPr>
          <w:rFonts w:ascii="Times New Roman" w:hAnsi="Times New Roman" w:cs="Times New Roman"/>
        </w:rPr>
        <w:t>lønnsni</w:t>
      </w:r>
      <w:r w:rsidR="00262DF2">
        <w:rPr>
          <w:rFonts w:ascii="Times New Roman" w:hAnsi="Times New Roman" w:cs="Times New Roman"/>
        </w:rPr>
        <w:t>v</w:t>
      </w:r>
      <w:r>
        <w:rPr>
          <w:rFonts w:ascii="Times New Roman" w:hAnsi="Times New Roman" w:cs="Times New Roman"/>
        </w:rPr>
        <w:t>å</w:t>
      </w:r>
      <w:r w:rsidR="00262DF2">
        <w:rPr>
          <w:rFonts w:ascii="Times New Roman" w:hAnsi="Times New Roman" w:cs="Times New Roman"/>
        </w:rPr>
        <w:t xml:space="preserve"> som</w:t>
      </w:r>
      <w:r w:rsidR="00F11976">
        <w:rPr>
          <w:rFonts w:ascii="Times New Roman" w:hAnsi="Times New Roman" w:cs="Times New Roman"/>
        </w:rPr>
        <w:t xml:space="preserve"> et resultat </w:t>
      </w:r>
      <w:r w:rsidR="00C25507">
        <w:rPr>
          <w:rFonts w:ascii="Times New Roman" w:hAnsi="Times New Roman" w:cs="Times New Roman"/>
        </w:rPr>
        <w:t xml:space="preserve">av </w:t>
      </w:r>
      <w:r w:rsidR="00262DF2">
        <w:rPr>
          <w:rFonts w:ascii="Times New Roman" w:hAnsi="Times New Roman" w:cs="Times New Roman"/>
        </w:rPr>
        <w:t>den kredittdrevne eksp</w:t>
      </w:r>
      <w:r w:rsidR="00C25507">
        <w:rPr>
          <w:rFonts w:ascii="Times New Roman" w:hAnsi="Times New Roman" w:cs="Times New Roman"/>
        </w:rPr>
        <w:t>ansjonen</w:t>
      </w:r>
      <w:r w:rsidR="002B3B38">
        <w:rPr>
          <w:rFonts w:ascii="Times New Roman" w:hAnsi="Times New Roman" w:cs="Times New Roman"/>
        </w:rPr>
        <w:t xml:space="preserve"> like før og </w:t>
      </w:r>
      <w:r w:rsidR="00BD16C4">
        <w:rPr>
          <w:rFonts w:ascii="Times New Roman" w:hAnsi="Times New Roman" w:cs="Times New Roman"/>
        </w:rPr>
        <w:t xml:space="preserve">etter innføringen av euroen og </w:t>
      </w:r>
      <w:r w:rsidR="00262DF2">
        <w:rPr>
          <w:rFonts w:ascii="Times New Roman" w:hAnsi="Times New Roman" w:cs="Times New Roman"/>
        </w:rPr>
        <w:t xml:space="preserve">(2) </w:t>
      </w:r>
      <w:r w:rsidR="008062E7">
        <w:rPr>
          <w:rFonts w:ascii="Times New Roman" w:hAnsi="Times New Roman" w:cs="Times New Roman"/>
        </w:rPr>
        <w:t xml:space="preserve">de vurderinger </w:t>
      </w:r>
      <w:r w:rsidR="00262DF2">
        <w:rPr>
          <w:rFonts w:ascii="Times New Roman" w:hAnsi="Times New Roman" w:cs="Times New Roman"/>
        </w:rPr>
        <w:t>ble gjort under avsnittet om TARGET-gjeld og markedspriser.</w:t>
      </w:r>
      <w:r w:rsidR="00BD16C4">
        <w:rPr>
          <w:rFonts w:ascii="Times New Roman" w:hAnsi="Times New Roman" w:cs="Times New Roman"/>
        </w:rPr>
        <w:t xml:space="preserve"> </w:t>
      </w:r>
      <w:r w:rsidR="006C3CBE">
        <w:rPr>
          <w:rFonts w:ascii="Times New Roman" w:hAnsi="Times New Roman" w:cs="Times New Roman"/>
        </w:rPr>
        <w:t xml:space="preserve">På bakgrunn av dette </w:t>
      </w:r>
      <w:r w:rsidR="008062E7">
        <w:rPr>
          <w:rFonts w:ascii="Times New Roman" w:hAnsi="Times New Roman" w:cs="Times New Roman"/>
        </w:rPr>
        <w:t xml:space="preserve">kan man konkludere med at ESBs pengepolitikk etter finanskrisen </w:t>
      </w:r>
      <w:r w:rsidR="00BD16C4">
        <w:rPr>
          <w:rFonts w:ascii="Times New Roman" w:hAnsi="Times New Roman" w:cs="Times New Roman"/>
        </w:rPr>
        <w:t xml:space="preserve">har virket nærmest som et </w:t>
      </w:r>
      <w:r w:rsidR="00262DF2">
        <w:rPr>
          <w:rFonts w:ascii="Times New Roman" w:hAnsi="Times New Roman" w:cs="Times New Roman"/>
        </w:rPr>
        <w:t>innt</w:t>
      </w:r>
      <w:r w:rsidR="008062E7">
        <w:rPr>
          <w:rFonts w:ascii="Times New Roman" w:hAnsi="Times New Roman" w:cs="Times New Roman"/>
        </w:rPr>
        <w:t>ak av smertestillende tabletter:</w:t>
      </w:r>
      <w:r w:rsidR="00262DF2">
        <w:rPr>
          <w:rFonts w:ascii="Times New Roman" w:hAnsi="Times New Roman" w:cs="Times New Roman"/>
        </w:rPr>
        <w:t xml:space="preserve"> Politikken har kjøpt tid og døyvet smerten, men </w:t>
      </w:r>
      <w:r w:rsidR="00BD16C4">
        <w:rPr>
          <w:rFonts w:ascii="Times New Roman" w:hAnsi="Times New Roman" w:cs="Times New Roman"/>
        </w:rPr>
        <w:t>har</w:t>
      </w:r>
      <w:r w:rsidR="006C3CBE">
        <w:rPr>
          <w:rFonts w:ascii="Times New Roman" w:hAnsi="Times New Roman" w:cs="Times New Roman"/>
        </w:rPr>
        <w:t xml:space="preserve"> knapt gjort noe med </w:t>
      </w:r>
      <w:r w:rsidR="002B3B38">
        <w:rPr>
          <w:rFonts w:ascii="Times New Roman" w:hAnsi="Times New Roman" w:cs="Times New Roman"/>
        </w:rPr>
        <w:t xml:space="preserve">det grunnleggende problemet, som </w:t>
      </w:r>
      <w:r w:rsidR="006C3CBE">
        <w:rPr>
          <w:rFonts w:ascii="Times New Roman" w:hAnsi="Times New Roman" w:cs="Times New Roman"/>
        </w:rPr>
        <w:t xml:space="preserve">er </w:t>
      </w:r>
      <w:r w:rsidR="00BD16C4">
        <w:rPr>
          <w:rFonts w:ascii="Times New Roman" w:hAnsi="Times New Roman" w:cs="Times New Roman"/>
        </w:rPr>
        <w:t>å få til en nødvendig forbedring av landenes konkurranseevne igjennom en relativ depresiering av realvalutakursen.</w:t>
      </w:r>
    </w:p>
    <w:p w:rsidR="006C3CBE" w:rsidRDefault="007E490D" w:rsidP="001E6E32">
      <w:pPr>
        <w:spacing w:line="360" w:lineRule="auto"/>
        <w:jc w:val="both"/>
        <w:rPr>
          <w:rFonts w:ascii="Times New Roman" w:hAnsi="Times New Roman" w:cs="Times New Roman"/>
        </w:rPr>
      </w:pPr>
      <w:r>
        <w:rPr>
          <w:rFonts w:ascii="Times New Roman" w:hAnsi="Times New Roman" w:cs="Times New Roman"/>
        </w:rPr>
        <w:t>Siden TARGET-</w:t>
      </w:r>
      <w:r w:rsidRPr="00A86F03">
        <w:rPr>
          <w:rFonts w:ascii="Times New Roman" w:hAnsi="Times New Roman" w:cs="Times New Roman"/>
        </w:rPr>
        <w:t xml:space="preserve">systemet </w:t>
      </w:r>
      <w:r w:rsidR="00644063">
        <w:rPr>
          <w:rFonts w:ascii="Times New Roman" w:hAnsi="Times New Roman" w:cs="Times New Roman"/>
        </w:rPr>
        <w:t xml:space="preserve">er uten skranker på </w:t>
      </w:r>
      <w:r w:rsidRPr="00A86F03">
        <w:rPr>
          <w:rFonts w:ascii="Times New Roman" w:hAnsi="Times New Roman" w:cs="Times New Roman"/>
        </w:rPr>
        <w:t>f</w:t>
      </w:r>
      <w:r>
        <w:rPr>
          <w:rFonts w:ascii="Times New Roman" w:hAnsi="Times New Roman" w:cs="Times New Roman"/>
        </w:rPr>
        <w:t>ordringer og gjeld,</w:t>
      </w:r>
      <w:r w:rsidR="00BD16C4">
        <w:rPr>
          <w:rFonts w:ascii="Times New Roman" w:hAnsi="Times New Roman" w:cs="Times New Roman"/>
        </w:rPr>
        <w:t xml:space="preserve"> kan</w:t>
      </w:r>
      <w:r w:rsidR="006C3CBE">
        <w:rPr>
          <w:rFonts w:ascii="Times New Roman" w:hAnsi="Times New Roman" w:cs="Times New Roman"/>
        </w:rPr>
        <w:t xml:space="preserve"> denne prosessen i teorien kunne </w:t>
      </w:r>
      <w:r w:rsidR="00BD16C4">
        <w:rPr>
          <w:rFonts w:ascii="Times New Roman" w:hAnsi="Times New Roman" w:cs="Times New Roman"/>
        </w:rPr>
        <w:t>fortsette</w:t>
      </w:r>
      <w:r w:rsidR="006C3CBE">
        <w:rPr>
          <w:rFonts w:ascii="Times New Roman" w:hAnsi="Times New Roman" w:cs="Times New Roman"/>
        </w:rPr>
        <w:t xml:space="preserve">, </w:t>
      </w:r>
      <w:r w:rsidR="0051603A">
        <w:rPr>
          <w:rFonts w:ascii="Times New Roman" w:hAnsi="Times New Roman" w:cs="Times New Roman"/>
        </w:rPr>
        <w:t>med den</w:t>
      </w:r>
      <w:r w:rsidR="006C3CBE">
        <w:rPr>
          <w:rFonts w:ascii="Times New Roman" w:hAnsi="Times New Roman" w:cs="Times New Roman"/>
        </w:rPr>
        <w:t xml:space="preserve"> følge </w:t>
      </w:r>
      <w:r w:rsidR="008062E7">
        <w:rPr>
          <w:rFonts w:ascii="Times New Roman" w:hAnsi="Times New Roman" w:cs="Times New Roman"/>
        </w:rPr>
        <w:t xml:space="preserve">at </w:t>
      </w:r>
      <w:r w:rsidR="00262DF2">
        <w:rPr>
          <w:rFonts w:ascii="Times New Roman" w:hAnsi="Times New Roman" w:cs="Times New Roman"/>
        </w:rPr>
        <w:t xml:space="preserve">TARGET-gjeldene for de kriserammede landene </w:t>
      </w:r>
      <w:r w:rsidR="00644063">
        <w:rPr>
          <w:rFonts w:ascii="Times New Roman" w:hAnsi="Times New Roman" w:cs="Times New Roman"/>
        </w:rPr>
        <w:t>fortsette</w:t>
      </w:r>
      <w:r w:rsidR="006C3CBE">
        <w:rPr>
          <w:rFonts w:ascii="Times New Roman" w:hAnsi="Times New Roman" w:cs="Times New Roman"/>
        </w:rPr>
        <w:t>r</w:t>
      </w:r>
      <w:r w:rsidR="00644063">
        <w:rPr>
          <w:rFonts w:ascii="Times New Roman" w:hAnsi="Times New Roman" w:cs="Times New Roman"/>
        </w:rPr>
        <w:t xml:space="preserve"> å </w:t>
      </w:r>
      <w:r w:rsidR="00262DF2">
        <w:rPr>
          <w:rFonts w:ascii="Times New Roman" w:hAnsi="Times New Roman" w:cs="Times New Roman"/>
        </w:rPr>
        <w:t>øke.</w:t>
      </w:r>
      <w:r w:rsidR="001E6E32">
        <w:rPr>
          <w:rFonts w:ascii="Times New Roman" w:hAnsi="Times New Roman" w:cs="Times New Roman"/>
        </w:rPr>
        <w:t xml:space="preserve"> Følgelig vil problemet med landenes for sterke realvalutakurs stå uløste også framover. </w:t>
      </w:r>
    </w:p>
    <w:p w:rsidR="002B3B38" w:rsidRPr="00E57948" w:rsidRDefault="006C3CBE" w:rsidP="002B3B38">
      <w:pPr>
        <w:spacing w:line="360" w:lineRule="auto"/>
        <w:jc w:val="both"/>
        <w:rPr>
          <w:rFonts w:ascii="Times New Roman" w:hAnsi="Times New Roman" w:cs="Times New Roman"/>
        </w:rPr>
      </w:pPr>
      <w:r>
        <w:rPr>
          <w:rFonts w:ascii="Times New Roman" w:hAnsi="Times New Roman" w:cs="Times New Roman"/>
        </w:rPr>
        <w:t>De manglende innløsningsmulighetene og sikkerhet</w:t>
      </w:r>
      <w:r w:rsidR="008D3195">
        <w:rPr>
          <w:rFonts w:ascii="Times New Roman" w:hAnsi="Times New Roman" w:cs="Times New Roman"/>
        </w:rPr>
        <w:t xml:space="preserve">en </w:t>
      </w:r>
      <w:r>
        <w:rPr>
          <w:rFonts w:ascii="Times New Roman" w:hAnsi="Times New Roman" w:cs="Times New Roman"/>
        </w:rPr>
        <w:t xml:space="preserve">for TARGET-fordringer gjør likevel at man kan i økende grad kan forvente politiske krav til endringer, i hvert fall ved fortsatte økninger i ubalansene. </w:t>
      </w:r>
      <w:r>
        <w:rPr>
          <w:rFonts w:ascii="Times New Roman" w:hAnsi="Times New Roman" w:cs="Times New Roman"/>
        </w:rPr>
        <w:lastRenderedPageBreak/>
        <w:t>Avslutningsvis</w:t>
      </w:r>
      <w:r w:rsidR="00F94B59">
        <w:rPr>
          <w:rFonts w:ascii="Times New Roman" w:hAnsi="Times New Roman" w:cs="Times New Roman"/>
        </w:rPr>
        <w:t>,</w:t>
      </w:r>
      <w:r>
        <w:rPr>
          <w:rFonts w:ascii="Times New Roman" w:hAnsi="Times New Roman" w:cs="Times New Roman"/>
        </w:rPr>
        <w:t xml:space="preserve"> kan det derfor være interessant å se nærmere på alternativer</w:t>
      </w:r>
      <w:r w:rsidR="002B3B38">
        <w:rPr>
          <w:rFonts w:ascii="Times New Roman" w:hAnsi="Times New Roman" w:cs="Times New Roman"/>
        </w:rPr>
        <w:t xml:space="preserve"> som eurosonen kan ta i bruk for å bremse opp, eller delvis redusere, ubalansene i TARGET-systemet.</w:t>
      </w:r>
    </w:p>
    <w:p w:rsidR="00D01D93" w:rsidRDefault="00124F51" w:rsidP="00713126">
      <w:pPr>
        <w:pStyle w:val="Heading1"/>
        <w:spacing w:line="360" w:lineRule="auto"/>
        <w:jc w:val="both"/>
        <w:rPr>
          <w:rFonts w:ascii="Times New Roman" w:hAnsi="Times New Roman" w:cs="Times New Roman"/>
        </w:rPr>
      </w:pPr>
      <w:r>
        <w:rPr>
          <w:rFonts w:ascii="Times New Roman" w:hAnsi="Times New Roman" w:cs="Times New Roman"/>
        </w:rPr>
        <w:t>Alternativ 1</w:t>
      </w:r>
      <w:r w:rsidR="00D01D93" w:rsidRPr="0099361B">
        <w:rPr>
          <w:rFonts w:ascii="Times New Roman" w:hAnsi="Times New Roman" w:cs="Times New Roman"/>
        </w:rPr>
        <w:t>: Tilbake til markedene</w:t>
      </w:r>
    </w:p>
    <w:p w:rsidR="002B3B38" w:rsidRDefault="00B1551A" w:rsidP="002B3B38">
      <w:pPr>
        <w:spacing w:line="360" w:lineRule="auto"/>
        <w:jc w:val="both"/>
        <w:rPr>
          <w:rFonts w:ascii="Times New Roman" w:hAnsi="Times New Roman" w:cs="Times New Roman"/>
        </w:rPr>
      </w:pPr>
      <w:r>
        <w:rPr>
          <w:rFonts w:ascii="Times New Roman" w:hAnsi="Times New Roman" w:cs="Times New Roman"/>
        </w:rPr>
        <w:t>De</w:t>
      </w:r>
      <w:r w:rsidR="006C3CBE">
        <w:rPr>
          <w:rFonts w:ascii="Times New Roman" w:hAnsi="Times New Roman" w:cs="Times New Roman"/>
        </w:rPr>
        <w:t xml:space="preserve">tte går ut på å bremse prosessen med penger utenfor landets for de </w:t>
      </w:r>
      <w:r w:rsidR="0051603A">
        <w:rPr>
          <w:rFonts w:ascii="Times New Roman" w:hAnsi="Times New Roman" w:cs="Times New Roman"/>
        </w:rPr>
        <w:t xml:space="preserve">landene som i dag </w:t>
      </w:r>
      <w:r>
        <w:rPr>
          <w:rFonts w:ascii="Times New Roman" w:hAnsi="Times New Roman" w:cs="Times New Roman"/>
        </w:rPr>
        <w:t>har store underskudd på TAR</w:t>
      </w:r>
      <w:r w:rsidR="002B3B38">
        <w:rPr>
          <w:rFonts w:ascii="Times New Roman" w:hAnsi="Times New Roman" w:cs="Times New Roman"/>
        </w:rPr>
        <w:t>GET-balansen. Som vist i figur 5 og 6</w:t>
      </w:r>
      <w:r w:rsidR="00C004AB">
        <w:rPr>
          <w:rFonts w:ascii="Times New Roman" w:hAnsi="Times New Roman" w:cs="Times New Roman"/>
        </w:rPr>
        <w:t>,</w:t>
      </w:r>
      <w:r>
        <w:rPr>
          <w:rFonts w:ascii="Times New Roman" w:hAnsi="Times New Roman" w:cs="Times New Roman"/>
        </w:rPr>
        <w:t xml:space="preserve"> </w:t>
      </w:r>
      <w:r w:rsidR="0001275C">
        <w:rPr>
          <w:rFonts w:ascii="Times New Roman" w:hAnsi="Times New Roman" w:cs="Times New Roman"/>
        </w:rPr>
        <w:t>er d</w:t>
      </w:r>
      <w:r w:rsidR="0051603A">
        <w:rPr>
          <w:rFonts w:ascii="Times New Roman" w:hAnsi="Times New Roman" w:cs="Times New Roman"/>
        </w:rPr>
        <w:t xml:space="preserve">isse pengene et resultat </w:t>
      </w:r>
      <w:r w:rsidR="0001275C">
        <w:rPr>
          <w:rFonts w:ascii="Times New Roman" w:hAnsi="Times New Roman" w:cs="Times New Roman"/>
        </w:rPr>
        <w:t>av økningen i basispengemengden fra de nasjonale sentralbankene. Denne økningen i pengemengden kan</w:t>
      </w:r>
      <w:r w:rsidR="0051603A">
        <w:rPr>
          <w:rFonts w:ascii="Times New Roman" w:hAnsi="Times New Roman" w:cs="Times New Roman"/>
        </w:rPr>
        <w:t xml:space="preserve">, som </w:t>
      </w:r>
      <w:r w:rsidR="006C3CBE">
        <w:rPr>
          <w:rFonts w:ascii="Times New Roman" w:hAnsi="Times New Roman" w:cs="Times New Roman"/>
        </w:rPr>
        <w:t>vi husker, bli kontrollert</w:t>
      </w:r>
      <w:r w:rsidR="0001275C">
        <w:rPr>
          <w:rFonts w:ascii="Times New Roman" w:hAnsi="Times New Roman" w:cs="Times New Roman"/>
        </w:rPr>
        <w:t xml:space="preserve"> gjennom de krav som gjelder for </w:t>
      </w:r>
      <w:r w:rsidR="00C46D55">
        <w:rPr>
          <w:rFonts w:ascii="Times New Roman" w:hAnsi="Times New Roman" w:cs="Times New Roman"/>
        </w:rPr>
        <w:t xml:space="preserve">refinansieringslån </w:t>
      </w:r>
      <w:r w:rsidR="0001275C">
        <w:rPr>
          <w:rFonts w:ascii="Times New Roman" w:hAnsi="Times New Roman" w:cs="Times New Roman"/>
        </w:rPr>
        <w:t xml:space="preserve">til forretningsbankene. </w:t>
      </w:r>
      <w:r w:rsidR="002B3B38">
        <w:rPr>
          <w:rFonts w:ascii="Times New Roman" w:hAnsi="Times New Roman" w:cs="Times New Roman"/>
        </w:rPr>
        <w:t xml:space="preserve">Ved å </w:t>
      </w:r>
      <w:r w:rsidR="00F94B59">
        <w:rPr>
          <w:rFonts w:ascii="Times New Roman" w:hAnsi="Times New Roman" w:cs="Times New Roman"/>
        </w:rPr>
        <w:t xml:space="preserve">øke </w:t>
      </w:r>
      <w:r w:rsidR="002B3B38">
        <w:rPr>
          <w:rFonts w:ascii="Times New Roman" w:hAnsi="Times New Roman" w:cs="Times New Roman"/>
        </w:rPr>
        <w:t xml:space="preserve">kravet </w:t>
      </w:r>
      <w:r w:rsidR="0001275C">
        <w:rPr>
          <w:rFonts w:ascii="Times New Roman" w:hAnsi="Times New Roman" w:cs="Times New Roman"/>
        </w:rPr>
        <w:t>som gjelder for sikkerhet</w:t>
      </w:r>
      <w:r w:rsidR="00C854D3">
        <w:rPr>
          <w:rFonts w:ascii="Times New Roman" w:hAnsi="Times New Roman" w:cs="Times New Roman"/>
        </w:rPr>
        <w:t xml:space="preserve"> og</w:t>
      </w:r>
      <w:r w:rsidR="002B3B38">
        <w:rPr>
          <w:rFonts w:ascii="Times New Roman" w:hAnsi="Times New Roman" w:cs="Times New Roman"/>
        </w:rPr>
        <w:t xml:space="preserve"> redusere likviditetsskrankene, vi</w:t>
      </w:r>
      <w:r w:rsidR="00824B19">
        <w:rPr>
          <w:rFonts w:ascii="Times New Roman" w:hAnsi="Times New Roman" w:cs="Times New Roman"/>
        </w:rPr>
        <w:t xml:space="preserve">l til </w:t>
      </w:r>
      <w:r w:rsidR="002B3B38">
        <w:rPr>
          <w:rFonts w:ascii="Times New Roman" w:hAnsi="Times New Roman" w:cs="Times New Roman"/>
        </w:rPr>
        <w:t>slutt interbankmarkedet</w:t>
      </w:r>
      <w:r w:rsidR="00BF0F28">
        <w:rPr>
          <w:rFonts w:ascii="Times New Roman" w:hAnsi="Times New Roman" w:cs="Times New Roman"/>
        </w:rPr>
        <w:t xml:space="preserve"> måtte </w:t>
      </w:r>
      <w:r w:rsidR="002B3B38">
        <w:rPr>
          <w:rFonts w:ascii="Times New Roman" w:hAnsi="Times New Roman" w:cs="Times New Roman"/>
        </w:rPr>
        <w:t xml:space="preserve">ende opp med å bli den </w:t>
      </w:r>
      <w:r w:rsidR="000B0EBA">
        <w:rPr>
          <w:rFonts w:ascii="Times New Roman" w:hAnsi="Times New Roman" w:cs="Times New Roman"/>
        </w:rPr>
        <w:t xml:space="preserve">primære formen </w:t>
      </w:r>
      <w:r w:rsidR="002B3B38">
        <w:rPr>
          <w:rFonts w:ascii="Times New Roman" w:hAnsi="Times New Roman" w:cs="Times New Roman"/>
        </w:rPr>
        <w:t xml:space="preserve">for forretningsbankenes finansiering. </w:t>
      </w:r>
    </w:p>
    <w:p w:rsidR="001D2A78" w:rsidRDefault="00C004AB" w:rsidP="00D06461">
      <w:pPr>
        <w:spacing w:line="360" w:lineRule="auto"/>
        <w:jc w:val="both"/>
        <w:rPr>
          <w:rFonts w:ascii="Times New Roman" w:hAnsi="Times New Roman" w:cs="Times New Roman"/>
        </w:rPr>
      </w:pPr>
      <w:r>
        <w:rPr>
          <w:rFonts w:ascii="Times New Roman" w:hAnsi="Times New Roman" w:cs="Times New Roman"/>
        </w:rPr>
        <w:t>Ved finansiering i interbankmarkedet</w:t>
      </w:r>
      <w:r w:rsidR="0051603A">
        <w:rPr>
          <w:rFonts w:ascii="Times New Roman" w:hAnsi="Times New Roman" w:cs="Times New Roman"/>
        </w:rPr>
        <w:t xml:space="preserve">, </w:t>
      </w:r>
      <w:r w:rsidR="00B8067E">
        <w:rPr>
          <w:rFonts w:ascii="Times New Roman" w:hAnsi="Times New Roman" w:cs="Times New Roman"/>
        </w:rPr>
        <w:t xml:space="preserve">vil utlånsrenten til forretningsbankene avhenge av </w:t>
      </w:r>
      <w:r w:rsidR="00B8067E" w:rsidRPr="0099361B">
        <w:rPr>
          <w:rFonts w:ascii="Times New Roman" w:hAnsi="Times New Roman" w:cs="Times New Roman"/>
        </w:rPr>
        <w:t>risikopremie</w:t>
      </w:r>
      <w:r w:rsidR="00B8067E">
        <w:rPr>
          <w:rFonts w:ascii="Times New Roman" w:hAnsi="Times New Roman" w:cs="Times New Roman"/>
        </w:rPr>
        <w:t>n i kapitalmarkedet</w:t>
      </w:r>
      <w:r w:rsidR="0001275C">
        <w:rPr>
          <w:rFonts w:ascii="Times New Roman" w:hAnsi="Times New Roman" w:cs="Times New Roman"/>
        </w:rPr>
        <w:t xml:space="preserve">. En premie </w:t>
      </w:r>
      <w:r w:rsidR="00B8067E">
        <w:rPr>
          <w:rFonts w:ascii="Times New Roman" w:hAnsi="Times New Roman" w:cs="Times New Roman"/>
        </w:rPr>
        <w:t>som vil variere i takt med investorenes oppfatninger om bankenes soliditet.</w:t>
      </w:r>
      <w:r w:rsidR="0001275C">
        <w:rPr>
          <w:rFonts w:ascii="Times New Roman" w:hAnsi="Times New Roman" w:cs="Times New Roman"/>
        </w:rPr>
        <w:t xml:space="preserve"> En konsekvens av </w:t>
      </w:r>
      <w:r w:rsidR="00C854D3">
        <w:rPr>
          <w:rFonts w:ascii="Times New Roman" w:hAnsi="Times New Roman" w:cs="Times New Roman"/>
        </w:rPr>
        <w:t xml:space="preserve">strengere krav fra ESB for refinansieringslån til disse landene, </w:t>
      </w:r>
      <w:r w:rsidR="0001275C">
        <w:rPr>
          <w:rFonts w:ascii="Times New Roman" w:hAnsi="Times New Roman" w:cs="Times New Roman"/>
        </w:rPr>
        <w:t xml:space="preserve">vil </w:t>
      </w:r>
      <w:r w:rsidR="00BF0F28">
        <w:rPr>
          <w:rFonts w:ascii="Times New Roman" w:hAnsi="Times New Roman" w:cs="Times New Roman"/>
        </w:rPr>
        <w:t>trolig bli a</w:t>
      </w:r>
      <w:r w:rsidR="0001275C">
        <w:rPr>
          <w:rFonts w:ascii="Times New Roman" w:hAnsi="Times New Roman" w:cs="Times New Roman"/>
        </w:rPr>
        <w:t xml:space="preserve">t de kriserammede landene vil oppleve en </w:t>
      </w:r>
      <w:r w:rsidR="001400D8">
        <w:rPr>
          <w:rFonts w:ascii="Times New Roman" w:hAnsi="Times New Roman" w:cs="Times New Roman"/>
        </w:rPr>
        <w:t>kredittkontraksjon</w:t>
      </w:r>
      <w:r>
        <w:rPr>
          <w:rFonts w:ascii="Times New Roman" w:hAnsi="Times New Roman" w:cs="Times New Roman"/>
        </w:rPr>
        <w:t>.</w:t>
      </w:r>
      <w:r w:rsidR="00C854D3">
        <w:rPr>
          <w:rFonts w:ascii="Times New Roman" w:hAnsi="Times New Roman" w:cs="Times New Roman"/>
        </w:rPr>
        <w:t xml:space="preserve"> Dette </w:t>
      </w:r>
      <w:r w:rsidR="00BF0F28">
        <w:rPr>
          <w:rFonts w:ascii="Times New Roman" w:hAnsi="Times New Roman" w:cs="Times New Roman"/>
        </w:rPr>
        <w:t xml:space="preserve">siden kun låneprosjekter med solid </w:t>
      </w:r>
      <w:r w:rsidR="00C854D3">
        <w:rPr>
          <w:rFonts w:ascii="Times New Roman" w:hAnsi="Times New Roman" w:cs="Times New Roman"/>
        </w:rPr>
        <w:t>lønnsomhetsprofil</w:t>
      </w:r>
      <w:r w:rsidR="00BF0F28">
        <w:rPr>
          <w:rFonts w:ascii="Times New Roman" w:hAnsi="Times New Roman" w:cs="Times New Roman"/>
        </w:rPr>
        <w:t xml:space="preserve"> nå vil bli </w:t>
      </w:r>
      <w:r w:rsidR="00C854D3">
        <w:rPr>
          <w:rFonts w:ascii="Times New Roman" w:hAnsi="Times New Roman" w:cs="Times New Roman"/>
        </w:rPr>
        <w:t xml:space="preserve">realisert. </w:t>
      </w:r>
      <w:r w:rsidR="005445D1">
        <w:rPr>
          <w:rFonts w:ascii="Times New Roman" w:hAnsi="Times New Roman" w:cs="Times New Roman"/>
        </w:rPr>
        <w:t>På en annen side</w:t>
      </w:r>
      <w:r w:rsidR="00BF0F28">
        <w:rPr>
          <w:rFonts w:ascii="Times New Roman" w:hAnsi="Times New Roman" w:cs="Times New Roman"/>
        </w:rPr>
        <w:t>, vil dette bidra</w:t>
      </w:r>
      <w:r w:rsidR="00C854D3">
        <w:rPr>
          <w:rFonts w:ascii="Times New Roman" w:hAnsi="Times New Roman" w:cs="Times New Roman"/>
        </w:rPr>
        <w:t xml:space="preserve"> til å redusere ubalansene i TARGET-systemet, ved</w:t>
      </w:r>
      <w:r w:rsidR="00BF0F28">
        <w:rPr>
          <w:rFonts w:ascii="Times New Roman" w:hAnsi="Times New Roman" w:cs="Times New Roman"/>
        </w:rPr>
        <w:t xml:space="preserve"> at redusert utlån fører til redusert etterspørsel og </w:t>
      </w:r>
      <w:r w:rsidR="00F94B59">
        <w:rPr>
          <w:rFonts w:ascii="Times New Roman" w:hAnsi="Times New Roman" w:cs="Times New Roman"/>
        </w:rPr>
        <w:t xml:space="preserve">dermed </w:t>
      </w:r>
      <w:r w:rsidR="00BF0F28">
        <w:rPr>
          <w:rFonts w:ascii="Times New Roman" w:hAnsi="Times New Roman" w:cs="Times New Roman"/>
        </w:rPr>
        <w:t xml:space="preserve">lavere prisnivå. Konsekvensen av dette alternativet vil bli en styrking av disse landenes </w:t>
      </w:r>
      <w:r>
        <w:rPr>
          <w:rFonts w:ascii="Times New Roman" w:hAnsi="Times New Roman" w:cs="Times New Roman"/>
        </w:rPr>
        <w:t xml:space="preserve">konkurranseevne. </w:t>
      </w:r>
    </w:p>
    <w:p w:rsidR="008D6AB6" w:rsidRDefault="005445D1" w:rsidP="00D06461">
      <w:pPr>
        <w:spacing w:line="360" w:lineRule="auto"/>
        <w:jc w:val="both"/>
        <w:rPr>
          <w:rFonts w:ascii="Times New Roman" w:hAnsi="Times New Roman" w:cs="Times New Roman"/>
        </w:rPr>
      </w:pPr>
      <w:r>
        <w:rPr>
          <w:rFonts w:ascii="Times New Roman" w:hAnsi="Times New Roman" w:cs="Times New Roman"/>
        </w:rPr>
        <w:t xml:space="preserve">For de mest kriseutsatte </w:t>
      </w:r>
      <w:r w:rsidR="00442F48">
        <w:rPr>
          <w:rFonts w:ascii="Times New Roman" w:hAnsi="Times New Roman" w:cs="Times New Roman"/>
        </w:rPr>
        <w:t>PIIGS-landene</w:t>
      </w:r>
      <w:r w:rsidR="001D2A78">
        <w:rPr>
          <w:rFonts w:ascii="Times New Roman" w:hAnsi="Times New Roman" w:cs="Times New Roman"/>
        </w:rPr>
        <w:t xml:space="preserve">, </w:t>
      </w:r>
      <w:r>
        <w:rPr>
          <w:rFonts w:ascii="Times New Roman" w:hAnsi="Times New Roman" w:cs="Times New Roman"/>
        </w:rPr>
        <w:t xml:space="preserve">er det vanskelig å se for seg at </w:t>
      </w:r>
      <w:r w:rsidR="00442F48">
        <w:rPr>
          <w:rFonts w:ascii="Times New Roman" w:hAnsi="Times New Roman" w:cs="Times New Roman"/>
        </w:rPr>
        <w:t>denne p</w:t>
      </w:r>
      <w:r w:rsidR="00D06461">
        <w:rPr>
          <w:rFonts w:ascii="Times New Roman" w:hAnsi="Times New Roman" w:cs="Times New Roman"/>
        </w:rPr>
        <w:t xml:space="preserve">olitikken ikke også skulle føre med seg </w:t>
      </w:r>
      <w:r w:rsidR="00442F48">
        <w:rPr>
          <w:rFonts w:ascii="Times New Roman" w:hAnsi="Times New Roman" w:cs="Times New Roman"/>
        </w:rPr>
        <w:t xml:space="preserve">en sterk grad av finansiell ustabilitet. Dermed vil problemer med </w:t>
      </w:r>
      <w:r>
        <w:rPr>
          <w:rFonts w:ascii="Times New Roman" w:hAnsi="Times New Roman" w:cs="Times New Roman"/>
        </w:rPr>
        <w:t>finansiering av statsgjeld og bankkonkurser</w:t>
      </w:r>
      <w:r w:rsidR="001D2A78">
        <w:rPr>
          <w:rFonts w:ascii="Times New Roman" w:hAnsi="Times New Roman" w:cs="Times New Roman"/>
        </w:rPr>
        <w:t>,</w:t>
      </w:r>
      <w:r>
        <w:rPr>
          <w:rFonts w:ascii="Times New Roman" w:hAnsi="Times New Roman" w:cs="Times New Roman"/>
        </w:rPr>
        <w:t xml:space="preserve"> som TARGET-</w:t>
      </w:r>
      <w:r w:rsidR="00442F48">
        <w:rPr>
          <w:rFonts w:ascii="Times New Roman" w:hAnsi="Times New Roman" w:cs="Times New Roman"/>
        </w:rPr>
        <w:t>systemet sammen med ESBs pengepolitikk har holdt nede</w:t>
      </w:r>
      <w:r w:rsidR="001D2A78">
        <w:rPr>
          <w:rFonts w:ascii="Times New Roman" w:hAnsi="Times New Roman" w:cs="Times New Roman"/>
        </w:rPr>
        <w:t>,</w:t>
      </w:r>
      <w:r w:rsidR="00442F48">
        <w:rPr>
          <w:rFonts w:ascii="Times New Roman" w:hAnsi="Times New Roman" w:cs="Times New Roman"/>
        </w:rPr>
        <w:t xml:space="preserve"> flyte til </w:t>
      </w:r>
      <w:r w:rsidRPr="0099361B">
        <w:rPr>
          <w:rFonts w:ascii="Times New Roman" w:hAnsi="Times New Roman" w:cs="Times New Roman"/>
        </w:rPr>
        <w:t>overflaten igjen.</w:t>
      </w:r>
      <w:r>
        <w:rPr>
          <w:rFonts w:ascii="Times New Roman" w:hAnsi="Times New Roman" w:cs="Times New Roman"/>
        </w:rPr>
        <w:t xml:space="preserve"> Men dette er uansett problemer </w:t>
      </w:r>
      <w:r w:rsidR="008D6AB6">
        <w:rPr>
          <w:rFonts w:ascii="Times New Roman" w:hAnsi="Times New Roman" w:cs="Times New Roman"/>
        </w:rPr>
        <w:t xml:space="preserve">som må løses. </w:t>
      </w:r>
      <w:r w:rsidR="00442F48">
        <w:rPr>
          <w:rFonts w:ascii="Times New Roman" w:hAnsi="Times New Roman" w:cs="Times New Roman"/>
        </w:rPr>
        <w:t>Under dette alternativet</w:t>
      </w:r>
      <w:r w:rsidR="001D2A78">
        <w:rPr>
          <w:rFonts w:ascii="Times New Roman" w:hAnsi="Times New Roman" w:cs="Times New Roman"/>
        </w:rPr>
        <w:t>,</w:t>
      </w:r>
      <w:r w:rsidR="00442F48">
        <w:rPr>
          <w:rFonts w:ascii="Times New Roman" w:hAnsi="Times New Roman" w:cs="Times New Roman"/>
        </w:rPr>
        <w:t xml:space="preserve"> blir de politiske</w:t>
      </w:r>
      <w:r w:rsidR="00C854D3">
        <w:rPr>
          <w:rFonts w:ascii="Times New Roman" w:hAnsi="Times New Roman" w:cs="Times New Roman"/>
        </w:rPr>
        <w:t xml:space="preserve"> aktører </w:t>
      </w:r>
      <w:r w:rsidR="00442F48">
        <w:rPr>
          <w:rFonts w:ascii="Times New Roman" w:hAnsi="Times New Roman" w:cs="Times New Roman"/>
        </w:rPr>
        <w:t xml:space="preserve">tvunget til </w:t>
      </w:r>
      <w:r w:rsidR="008D6AB6">
        <w:rPr>
          <w:rFonts w:ascii="Times New Roman" w:hAnsi="Times New Roman" w:cs="Times New Roman"/>
        </w:rPr>
        <w:t xml:space="preserve">å </w:t>
      </w:r>
      <w:r w:rsidR="00C854D3">
        <w:rPr>
          <w:rFonts w:ascii="Times New Roman" w:hAnsi="Times New Roman" w:cs="Times New Roman"/>
        </w:rPr>
        <w:t xml:space="preserve">konfrontere </w:t>
      </w:r>
      <w:r w:rsidR="008D6AB6">
        <w:rPr>
          <w:rFonts w:ascii="Times New Roman" w:hAnsi="Times New Roman" w:cs="Times New Roman"/>
        </w:rPr>
        <w:t>problemene</w:t>
      </w:r>
      <w:r w:rsidR="00C854D3">
        <w:rPr>
          <w:rFonts w:ascii="Times New Roman" w:hAnsi="Times New Roman" w:cs="Times New Roman"/>
        </w:rPr>
        <w:t xml:space="preserve"> nå, framfor fortsette</w:t>
      </w:r>
      <w:r w:rsidR="00BF0F28">
        <w:rPr>
          <w:rFonts w:ascii="Times New Roman" w:hAnsi="Times New Roman" w:cs="Times New Roman"/>
        </w:rPr>
        <w:t xml:space="preserve"> dagens politikk med å kjøpe seg </w:t>
      </w:r>
      <w:r w:rsidR="00C854D3">
        <w:rPr>
          <w:rFonts w:ascii="Times New Roman" w:hAnsi="Times New Roman" w:cs="Times New Roman"/>
        </w:rPr>
        <w:t>tid i bytte mot større ubalanser</w:t>
      </w:r>
      <w:r w:rsidR="00BF0F28">
        <w:rPr>
          <w:rFonts w:ascii="Times New Roman" w:hAnsi="Times New Roman" w:cs="Times New Roman"/>
        </w:rPr>
        <w:t xml:space="preserve">. </w:t>
      </w:r>
      <w:r w:rsidR="00E00535">
        <w:rPr>
          <w:rFonts w:ascii="Times New Roman" w:hAnsi="Times New Roman" w:cs="Times New Roman"/>
        </w:rPr>
        <w:t xml:space="preserve">Man kan </w:t>
      </w:r>
      <w:r w:rsidR="00D06461">
        <w:rPr>
          <w:rFonts w:ascii="Times New Roman" w:hAnsi="Times New Roman" w:cs="Times New Roman"/>
        </w:rPr>
        <w:t xml:space="preserve">også </w:t>
      </w:r>
      <w:r w:rsidR="00E00535">
        <w:rPr>
          <w:rFonts w:ascii="Times New Roman" w:hAnsi="Times New Roman" w:cs="Times New Roman"/>
        </w:rPr>
        <w:t xml:space="preserve">hevde </w:t>
      </w:r>
      <w:r w:rsidR="00E00535" w:rsidRPr="0099361B">
        <w:rPr>
          <w:rFonts w:ascii="Times New Roman" w:hAnsi="Times New Roman" w:cs="Times New Roman"/>
        </w:rPr>
        <w:t>at</w:t>
      </w:r>
      <w:r w:rsidR="008D6AB6">
        <w:rPr>
          <w:rFonts w:ascii="Times New Roman" w:hAnsi="Times New Roman" w:cs="Times New Roman"/>
        </w:rPr>
        <w:t xml:space="preserve"> en slik deflasjonspolitikk</w:t>
      </w:r>
      <w:r w:rsidR="00B02E07">
        <w:rPr>
          <w:rFonts w:ascii="Times New Roman" w:hAnsi="Times New Roman" w:cs="Times New Roman"/>
        </w:rPr>
        <w:t xml:space="preserve"> </w:t>
      </w:r>
      <w:r w:rsidR="00D06461">
        <w:rPr>
          <w:rFonts w:ascii="Times New Roman" w:hAnsi="Times New Roman" w:cs="Times New Roman"/>
        </w:rPr>
        <w:t xml:space="preserve">i sterkere grad </w:t>
      </w:r>
      <w:r w:rsidR="00B02E07">
        <w:rPr>
          <w:rFonts w:ascii="Times New Roman" w:hAnsi="Times New Roman" w:cs="Times New Roman"/>
        </w:rPr>
        <w:t xml:space="preserve">virkeliggjør </w:t>
      </w:r>
      <w:r w:rsidR="008D6AB6">
        <w:rPr>
          <w:rFonts w:ascii="Times New Roman" w:hAnsi="Times New Roman" w:cs="Times New Roman"/>
        </w:rPr>
        <w:t>de reelle kostandene</w:t>
      </w:r>
      <w:r w:rsidR="00D06461">
        <w:rPr>
          <w:rFonts w:ascii="Times New Roman" w:hAnsi="Times New Roman" w:cs="Times New Roman"/>
        </w:rPr>
        <w:t xml:space="preserve"> for de kriserammede landene </w:t>
      </w:r>
      <w:r w:rsidR="008D6AB6">
        <w:rPr>
          <w:rFonts w:ascii="Times New Roman" w:hAnsi="Times New Roman" w:cs="Times New Roman"/>
        </w:rPr>
        <w:t>ved å foreta omstillinger</w:t>
      </w:r>
      <w:r w:rsidR="00D06461">
        <w:rPr>
          <w:rFonts w:ascii="Times New Roman" w:hAnsi="Times New Roman" w:cs="Times New Roman"/>
        </w:rPr>
        <w:t xml:space="preserve"> innenfor den monetære unionen.</w:t>
      </w:r>
      <w:r w:rsidR="000F0C16">
        <w:rPr>
          <w:rFonts w:ascii="Times New Roman" w:hAnsi="Times New Roman" w:cs="Times New Roman"/>
        </w:rPr>
        <w:t xml:space="preserve"> </w:t>
      </w:r>
      <w:r w:rsidR="001D2A78">
        <w:rPr>
          <w:rFonts w:ascii="Times New Roman" w:hAnsi="Times New Roman" w:cs="Times New Roman"/>
        </w:rPr>
        <w:t xml:space="preserve"> </w:t>
      </w:r>
      <w:r w:rsidR="000B0EBA">
        <w:rPr>
          <w:rFonts w:ascii="Times New Roman" w:hAnsi="Times New Roman" w:cs="Times New Roman"/>
        </w:rPr>
        <w:t>Dermed tydeliggjør i sterkere grad enn i dag</w:t>
      </w:r>
      <w:r w:rsidR="00F94B59">
        <w:rPr>
          <w:rFonts w:ascii="Times New Roman" w:hAnsi="Times New Roman" w:cs="Times New Roman"/>
        </w:rPr>
        <w:t xml:space="preserve">, </w:t>
      </w:r>
      <w:r w:rsidR="000B0EBA">
        <w:rPr>
          <w:rFonts w:ascii="Times New Roman" w:hAnsi="Times New Roman" w:cs="Times New Roman"/>
        </w:rPr>
        <w:t xml:space="preserve">den egentlige gevinsten for disse landene ved fortsatt deltakelse i den monetære union. </w:t>
      </w:r>
    </w:p>
    <w:p w:rsidR="00EF4423" w:rsidRPr="0099361B" w:rsidRDefault="00124F51" w:rsidP="00713126">
      <w:pPr>
        <w:pStyle w:val="Heading1"/>
        <w:spacing w:line="360" w:lineRule="auto"/>
        <w:jc w:val="both"/>
        <w:rPr>
          <w:rFonts w:ascii="Times New Roman" w:hAnsi="Times New Roman" w:cs="Times New Roman"/>
        </w:rPr>
      </w:pPr>
      <w:r>
        <w:rPr>
          <w:rFonts w:ascii="Times New Roman" w:hAnsi="Times New Roman" w:cs="Times New Roman"/>
        </w:rPr>
        <w:t>Alternativ 2</w:t>
      </w:r>
      <w:r w:rsidR="0059575D">
        <w:rPr>
          <w:rFonts w:ascii="Times New Roman" w:hAnsi="Times New Roman" w:cs="Times New Roman"/>
        </w:rPr>
        <w:t>: Penger utenfor landets grenser i revers</w:t>
      </w:r>
    </w:p>
    <w:p w:rsidR="001D2A78" w:rsidRDefault="008D6AB6" w:rsidP="001D2A78">
      <w:pPr>
        <w:spacing w:line="360" w:lineRule="auto"/>
        <w:jc w:val="both"/>
        <w:rPr>
          <w:rFonts w:ascii="Times New Roman" w:hAnsi="Times New Roman" w:cs="Times New Roman"/>
        </w:rPr>
      </w:pPr>
      <w:r>
        <w:rPr>
          <w:rFonts w:ascii="Times New Roman" w:hAnsi="Times New Roman" w:cs="Times New Roman"/>
        </w:rPr>
        <w:t>Dersom deflasjons</w:t>
      </w:r>
      <w:r w:rsidR="007A7834">
        <w:rPr>
          <w:rFonts w:ascii="Times New Roman" w:hAnsi="Times New Roman" w:cs="Times New Roman"/>
        </w:rPr>
        <w:t>politikken</w:t>
      </w:r>
      <w:r w:rsidR="00C854D3">
        <w:rPr>
          <w:rFonts w:ascii="Times New Roman" w:hAnsi="Times New Roman" w:cs="Times New Roman"/>
        </w:rPr>
        <w:t xml:space="preserve"> beskrevet ovenfor anses som </w:t>
      </w:r>
      <w:r w:rsidR="001D2A78">
        <w:rPr>
          <w:rFonts w:ascii="Times New Roman" w:hAnsi="Times New Roman" w:cs="Times New Roman"/>
        </w:rPr>
        <w:t>for hard</w:t>
      </w:r>
      <w:r w:rsidR="007A7834">
        <w:rPr>
          <w:rFonts w:ascii="Times New Roman" w:hAnsi="Times New Roman" w:cs="Times New Roman"/>
        </w:rPr>
        <w:t xml:space="preserve">, </w:t>
      </w:r>
      <w:r>
        <w:rPr>
          <w:rFonts w:ascii="Times New Roman" w:hAnsi="Times New Roman" w:cs="Times New Roman"/>
        </w:rPr>
        <w:t>kan</w:t>
      </w:r>
      <w:r w:rsidR="007A7834">
        <w:rPr>
          <w:rFonts w:ascii="Times New Roman" w:hAnsi="Times New Roman" w:cs="Times New Roman"/>
        </w:rPr>
        <w:t xml:space="preserve"> prosessen mildnes noe </w:t>
      </w:r>
      <w:r w:rsidR="001D2A78">
        <w:rPr>
          <w:rFonts w:ascii="Times New Roman" w:hAnsi="Times New Roman" w:cs="Times New Roman"/>
        </w:rPr>
        <w:t xml:space="preserve">ved at ESB samtidig forsøker å skape en økning i basispengemengden </w:t>
      </w:r>
      <w:r w:rsidR="00A8426B">
        <w:rPr>
          <w:rFonts w:ascii="Times New Roman" w:hAnsi="Times New Roman" w:cs="Times New Roman"/>
        </w:rPr>
        <w:t xml:space="preserve">for </w:t>
      </w:r>
      <w:r w:rsidR="001D2A78">
        <w:rPr>
          <w:rFonts w:ascii="Times New Roman" w:hAnsi="Times New Roman" w:cs="Times New Roman"/>
        </w:rPr>
        <w:t>de landene som har opparbeidet seg</w:t>
      </w:r>
      <w:r w:rsidR="00A8426B">
        <w:rPr>
          <w:rFonts w:ascii="Times New Roman" w:hAnsi="Times New Roman" w:cs="Times New Roman"/>
        </w:rPr>
        <w:t xml:space="preserve"> </w:t>
      </w:r>
      <w:r w:rsidR="00A8426B">
        <w:rPr>
          <w:rFonts w:ascii="Times New Roman" w:hAnsi="Times New Roman" w:cs="Times New Roman"/>
          <w:i/>
        </w:rPr>
        <w:t>fordringer</w:t>
      </w:r>
      <w:r w:rsidR="00A8426B">
        <w:rPr>
          <w:rFonts w:ascii="Times New Roman" w:hAnsi="Times New Roman" w:cs="Times New Roman"/>
        </w:rPr>
        <w:t xml:space="preserve"> </w:t>
      </w:r>
      <w:r w:rsidR="001D2A78">
        <w:rPr>
          <w:rFonts w:ascii="Times New Roman" w:hAnsi="Times New Roman" w:cs="Times New Roman"/>
        </w:rPr>
        <w:t xml:space="preserve">på TARGET-balansen. </w:t>
      </w:r>
      <w:r w:rsidR="003264DC">
        <w:rPr>
          <w:rFonts w:ascii="Times New Roman" w:hAnsi="Times New Roman" w:cs="Times New Roman"/>
        </w:rPr>
        <w:t>For at denne politikken skal være praktisk gjennomførbar</w:t>
      </w:r>
      <w:r w:rsidR="001D2A78">
        <w:rPr>
          <w:rFonts w:ascii="Times New Roman" w:hAnsi="Times New Roman" w:cs="Times New Roman"/>
        </w:rPr>
        <w:t xml:space="preserve">, </w:t>
      </w:r>
      <w:r w:rsidR="003264DC">
        <w:rPr>
          <w:rFonts w:ascii="Times New Roman" w:hAnsi="Times New Roman" w:cs="Times New Roman"/>
        </w:rPr>
        <w:t>må restriksj</w:t>
      </w:r>
      <w:r w:rsidR="00C46D55">
        <w:rPr>
          <w:rFonts w:ascii="Times New Roman" w:hAnsi="Times New Roman" w:cs="Times New Roman"/>
        </w:rPr>
        <w:t xml:space="preserve">onene som gjelder refinansieringslån </w:t>
      </w:r>
      <w:r w:rsidR="003264DC">
        <w:rPr>
          <w:rFonts w:ascii="Times New Roman" w:hAnsi="Times New Roman" w:cs="Times New Roman"/>
        </w:rPr>
        <w:t>være diskriminerende</w:t>
      </w:r>
      <w:r w:rsidR="000221B1">
        <w:rPr>
          <w:rFonts w:ascii="Times New Roman" w:hAnsi="Times New Roman" w:cs="Times New Roman"/>
        </w:rPr>
        <w:t xml:space="preserve"> </w:t>
      </w:r>
      <w:r w:rsidR="00A8426B">
        <w:rPr>
          <w:rFonts w:ascii="Times New Roman" w:hAnsi="Times New Roman" w:cs="Times New Roman"/>
        </w:rPr>
        <w:t xml:space="preserve">slik at det </w:t>
      </w:r>
      <w:r w:rsidR="000221B1">
        <w:rPr>
          <w:rFonts w:ascii="Times New Roman" w:hAnsi="Times New Roman" w:cs="Times New Roman"/>
        </w:rPr>
        <w:t xml:space="preserve">nå </w:t>
      </w:r>
      <w:r w:rsidR="00A8426B">
        <w:rPr>
          <w:rFonts w:ascii="Times New Roman" w:hAnsi="Times New Roman" w:cs="Times New Roman"/>
        </w:rPr>
        <w:t xml:space="preserve">er de </w:t>
      </w:r>
      <w:r w:rsidR="003264DC">
        <w:rPr>
          <w:rFonts w:ascii="Times New Roman" w:hAnsi="Times New Roman" w:cs="Times New Roman"/>
        </w:rPr>
        <w:t>mer solide forretningsbankene i Nord</w:t>
      </w:r>
      <w:r w:rsidR="000221B1">
        <w:rPr>
          <w:rFonts w:ascii="Times New Roman" w:hAnsi="Times New Roman" w:cs="Times New Roman"/>
        </w:rPr>
        <w:t xml:space="preserve">-Europa som søker finansiering </w:t>
      </w:r>
      <w:r w:rsidR="003264DC">
        <w:rPr>
          <w:rFonts w:ascii="Times New Roman" w:hAnsi="Times New Roman" w:cs="Times New Roman"/>
        </w:rPr>
        <w:t xml:space="preserve">i de nasjonale forretningsbankene. </w:t>
      </w:r>
      <w:r w:rsidR="001D2A78">
        <w:rPr>
          <w:rFonts w:ascii="Times New Roman" w:hAnsi="Times New Roman" w:cs="Times New Roman"/>
        </w:rPr>
        <w:t>Dette</w:t>
      </w:r>
      <w:r w:rsidR="00A8426B">
        <w:rPr>
          <w:rFonts w:ascii="Times New Roman" w:hAnsi="Times New Roman" w:cs="Times New Roman"/>
        </w:rPr>
        <w:t xml:space="preserve"> kan</w:t>
      </w:r>
      <w:r w:rsidR="000221B1">
        <w:rPr>
          <w:rFonts w:ascii="Times New Roman" w:hAnsi="Times New Roman" w:cs="Times New Roman"/>
        </w:rPr>
        <w:t xml:space="preserve"> trolig la seg gjøre </w:t>
      </w:r>
      <w:r w:rsidR="001D2A78">
        <w:rPr>
          <w:rFonts w:ascii="Times New Roman" w:hAnsi="Times New Roman" w:cs="Times New Roman"/>
        </w:rPr>
        <w:t>ved at man setter en svært lav refinansieringsrente (dvs. nær null)</w:t>
      </w:r>
      <w:r w:rsidR="000221B1">
        <w:rPr>
          <w:rFonts w:ascii="Times New Roman" w:hAnsi="Times New Roman" w:cs="Times New Roman"/>
        </w:rPr>
        <w:t xml:space="preserve"> kombinert med </w:t>
      </w:r>
      <w:r w:rsidR="000221B1">
        <w:rPr>
          <w:rFonts w:ascii="Times New Roman" w:hAnsi="Times New Roman" w:cs="Times New Roman"/>
        </w:rPr>
        <w:lastRenderedPageBreak/>
        <w:t xml:space="preserve">negativ </w:t>
      </w:r>
      <w:r w:rsidR="000F0C16">
        <w:rPr>
          <w:rFonts w:ascii="Times New Roman" w:hAnsi="Times New Roman" w:cs="Times New Roman"/>
        </w:rPr>
        <w:t>innskudd</w:t>
      </w:r>
      <w:r w:rsidR="008739C1">
        <w:rPr>
          <w:rFonts w:ascii="Times New Roman" w:hAnsi="Times New Roman" w:cs="Times New Roman"/>
        </w:rPr>
        <w:t>srente</w:t>
      </w:r>
      <w:r w:rsidR="000B0EBA">
        <w:rPr>
          <w:rFonts w:ascii="Times New Roman" w:hAnsi="Times New Roman" w:cs="Times New Roman"/>
        </w:rPr>
        <w:t xml:space="preserve">, strengt </w:t>
      </w:r>
      <w:r w:rsidR="001D2A78">
        <w:rPr>
          <w:rFonts w:ascii="Times New Roman" w:hAnsi="Times New Roman" w:cs="Times New Roman"/>
        </w:rPr>
        <w:t>krav til sikkerhet og vide likviditetsskranker: Vi ender da trolig</w:t>
      </w:r>
      <w:r w:rsidR="00A8426B">
        <w:rPr>
          <w:rFonts w:ascii="Times New Roman" w:hAnsi="Times New Roman" w:cs="Times New Roman"/>
        </w:rPr>
        <w:t xml:space="preserve"> opp </w:t>
      </w:r>
      <w:r w:rsidR="001D2A78">
        <w:rPr>
          <w:rFonts w:ascii="Times New Roman" w:hAnsi="Times New Roman" w:cs="Times New Roman"/>
        </w:rPr>
        <w:t>med en situasjon hvor det er de mest solide bankene som finansierer seg i sin nasjonale sentralbank</w:t>
      </w:r>
    </w:p>
    <w:p w:rsidR="00A8426B" w:rsidRDefault="005348B4" w:rsidP="00713126">
      <w:pPr>
        <w:spacing w:line="360" w:lineRule="auto"/>
        <w:jc w:val="both"/>
        <w:rPr>
          <w:rFonts w:ascii="Times New Roman" w:hAnsi="Times New Roman" w:cs="Times New Roman"/>
        </w:rPr>
      </w:pPr>
      <w:r>
        <w:rPr>
          <w:rFonts w:ascii="Times New Roman" w:hAnsi="Times New Roman" w:cs="Times New Roman"/>
        </w:rPr>
        <w:t xml:space="preserve">Utfallet av en slik politikk </w:t>
      </w:r>
      <w:r w:rsidR="00A8426B">
        <w:rPr>
          <w:rFonts w:ascii="Times New Roman" w:hAnsi="Times New Roman" w:cs="Times New Roman"/>
        </w:rPr>
        <w:t xml:space="preserve">kan </w:t>
      </w:r>
      <w:r w:rsidR="001D2A78">
        <w:rPr>
          <w:rFonts w:ascii="Times New Roman" w:hAnsi="Times New Roman" w:cs="Times New Roman"/>
        </w:rPr>
        <w:t>bidra til en økning</w:t>
      </w:r>
      <w:r w:rsidR="000F0C16">
        <w:rPr>
          <w:rFonts w:ascii="Times New Roman" w:hAnsi="Times New Roman" w:cs="Times New Roman"/>
        </w:rPr>
        <w:t xml:space="preserve"> i utlånene</w:t>
      </w:r>
      <w:r w:rsidR="000221B1">
        <w:rPr>
          <w:rFonts w:ascii="Times New Roman" w:hAnsi="Times New Roman" w:cs="Times New Roman"/>
        </w:rPr>
        <w:t xml:space="preserve"> og </w:t>
      </w:r>
      <w:r w:rsidR="00F94B59">
        <w:rPr>
          <w:rFonts w:ascii="Times New Roman" w:hAnsi="Times New Roman" w:cs="Times New Roman"/>
        </w:rPr>
        <w:t>basis</w:t>
      </w:r>
      <w:r w:rsidR="001D2A78">
        <w:rPr>
          <w:rFonts w:ascii="Times New Roman" w:hAnsi="Times New Roman" w:cs="Times New Roman"/>
        </w:rPr>
        <w:t xml:space="preserve">pengemengden for de landene som i dag </w:t>
      </w:r>
      <w:r w:rsidR="001D6F34">
        <w:rPr>
          <w:rFonts w:ascii="Times New Roman" w:hAnsi="Times New Roman" w:cs="Times New Roman"/>
        </w:rPr>
        <w:t xml:space="preserve">har </w:t>
      </w:r>
      <w:r w:rsidR="00CD6AFF">
        <w:rPr>
          <w:rFonts w:ascii="Times New Roman" w:hAnsi="Times New Roman" w:cs="Times New Roman"/>
        </w:rPr>
        <w:t xml:space="preserve">TARGET-fordringer. Den andelen av </w:t>
      </w:r>
      <w:r w:rsidR="003264DC">
        <w:rPr>
          <w:rFonts w:ascii="Times New Roman" w:hAnsi="Times New Roman" w:cs="Times New Roman"/>
        </w:rPr>
        <w:t xml:space="preserve">disse pengene </w:t>
      </w:r>
      <w:r w:rsidR="00CD6AFF">
        <w:rPr>
          <w:rFonts w:ascii="Times New Roman" w:hAnsi="Times New Roman" w:cs="Times New Roman"/>
        </w:rPr>
        <w:t>som blir benyttet på hjemmebane</w:t>
      </w:r>
      <w:r w:rsidR="001D2A78">
        <w:rPr>
          <w:rFonts w:ascii="Times New Roman" w:hAnsi="Times New Roman" w:cs="Times New Roman"/>
        </w:rPr>
        <w:t>,</w:t>
      </w:r>
      <w:r w:rsidR="00CD6AFF">
        <w:rPr>
          <w:rFonts w:ascii="Times New Roman" w:hAnsi="Times New Roman" w:cs="Times New Roman"/>
        </w:rPr>
        <w:t xml:space="preserve"> vil på sikt</w:t>
      </w:r>
      <w:r w:rsidR="000221B1">
        <w:rPr>
          <w:rFonts w:ascii="Times New Roman" w:hAnsi="Times New Roman" w:cs="Times New Roman"/>
        </w:rPr>
        <w:t xml:space="preserve"> gjennom økt etterspørsel </w:t>
      </w:r>
      <w:r w:rsidR="003264DC">
        <w:rPr>
          <w:rFonts w:ascii="Times New Roman" w:hAnsi="Times New Roman" w:cs="Times New Roman"/>
        </w:rPr>
        <w:t>drive opp pris- og lønnsnivået</w:t>
      </w:r>
      <w:r w:rsidR="00FE5478">
        <w:rPr>
          <w:rFonts w:ascii="Times New Roman" w:hAnsi="Times New Roman" w:cs="Times New Roman"/>
        </w:rPr>
        <w:t>. Det vil gi et bidrag til å forbedre</w:t>
      </w:r>
      <w:r w:rsidR="001D6F34">
        <w:rPr>
          <w:rFonts w:ascii="Times New Roman" w:hAnsi="Times New Roman" w:cs="Times New Roman"/>
        </w:rPr>
        <w:t xml:space="preserve"> dagens problem</w:t>
      </w:r>
      <w:r w:rsidR="000F0C16">
        <w:rPr>
          <w:rFonts w:ascii="Times New Roman" w:hAnsi="Times New Roman" w:cs="Times New Roman"/>
        </w:rPr>
        <w:t xml:space="preserve"> </w:t>
      </w:r>
      <w:r w:rsidR="001D6F34">
        <w:rPr>
          <w:rFonts w:ascii="Times New Roman" w:hAnsi="Times New Roman" w:cs="Times New Roman"/>
        </w:rPr>
        <w:t>knyttet til konkurransesituasjonen mellom landene som inn</w:t>
      </w:r>
      <w:r w:rsidR="000F0C16">
        <w:rPr>
          <w:rFonts w:ascii="Times New Roman" w:hAnsi="Times New Roman" w:cs="Times New Roman"/>
        </w:rPr>
        <w:t>går i eurosonen,</w:t>
      </w:r>
      <w:r w:rsidR="000F0C16" w:rsidRPr="000F0C16">
        <w:rPr>
          <w:rFonts w:ascii="Times New Roman" w:hAnsi="Times New Roman" w:cs="Times New Roman"/>
        </w:rPr>
        <w:t xml:space="preserve"> </w:t>
      </w:r>
      <w:r w:rsidR="000F0C16">
        <w:rPr>
          <w:rFonts w:ascii="Times New Roman" w:hAnsi="Times New Roman" w:cs="Times New Roman"/>
        </w:rPr>
        <w:t xml:space="preserve">gjennom økt inflasjons </w:t>
      </w:r>
      <w:r w:rsidR="00A8426B">
        <w:rPr>
          <w:rFonts w:ascii="Times New Roman" w:hAnsi="Times New Roman" w:cs="Times New Roman"/>
        </w:rPr>
        <w:t xml:space="preserve">for land med </w:t>
      </w:r>
      <w:r w:rsidR="000F0C16">
        <w:rPr>
          <w:rFonts w:ascii="Times New Roman" w:hAnsi="Times New Roman" w:cs="Times New Roman"/>
        </w:rPr>
        <w:t xml:space="preserve">fordringer. </w:t>
      </w:r>
      <w:r w:rsidR="001D6F34">
        <w:rPr>
          <w:rFonts w:ascii="Times New Roman" w:hAnsi="Times New Roman" w:cs="Times New Roman"/>
        </w:rPr>
        <w:t xml:space="preserve">For den andelen basispenger som blir benyttet utenfor landets grenser, vil </w:t>
      </w:r>
      <w:r w:rsidR="00FE5478">
        <w:rPr>
          <w:rFonts w:ascii="Times New Roman" w:hAnsi="Times New Roman" w:cs="Times New Roman"/>
        </w:rPr>
        <w:t xml:space="preserve">effektene være på linje med </w:t>
      </w:r>
      <w:r w:rsidR="001D6F34">
        <w:rPr>
          <w:rFonts w:ascii="Times New Roman" w:hAnsi="Times New Roman" w:cs="Times New Roman"/>
        </w:rPr>
        <w:t xml:space="preserve">de </w:t>
      </w:r>
      <w:r w:rsidR="00FE5478">
        <w:rPr>
          <w:rFonts w:ascii="Times New Roman" w:hAnsi="Times New Roman" w:cs="Times New Roman"/>
        </w:rPr>
        <w:t>resultater som har blitt</w:t>
      </w:r>
      <w:r w:rsidR="001D6F34">
        <w:rPr>
          <w:rFonts w:ascii="Times New Roman" w:hAnsi="Times New Roman" w:cs="Times New Roman"/>
        </w:rPr>
        <w:t xml:space="preserve"> diskutert tidligere, </w:t>
      </w:r>
      <w:r w:rsidR="00FE5478">
        <w:rPr>
          <w:rFonts w:ascii="Times New Roman" w:hAnsi="Times New Roman" w:cs="Times New Roman"/>
        </w:rPr>
        <w:t>me</w:t>
      </w:r>
      <w:r w:rsidR="000221B1">
        <w:rPr>
          <w:rFonts w:ascii="Times New Roman" w:hAnsi="Times New Roman" w:cs="Times New Roman"/>
        </w:rPr>
        <w:t>n</w:t>
      </w:r>
      <w:r w:rsidR="00A8426B">
        <w:rPr>
          <w:rFonts w:ascii="Times New Roman" w:hAnsi="Times New Roman" w:cs="Times New Roman"/>
        </w:rPr>
        <w:t xml:space="preserve"> slik at </w:t>
      </w:r>
      <w:r w:rsidR="00FE5478">
        <w:rPr>
          <w:rFonts w:ascii="Times New Roman" w:hAnsi="Times New Roman" w:cs="Times New Roman"/>
        </w:rPr>
        <w:t xml:space="preserve">prosessen reversers. </w:t>
      </w:r>
    </w:p>
    <w:p w:rsidR="00FE5478" w:rsidRDefault="00593BB5" w:rsidP="00713126">
      <w:pPr>
        <w:spacing w:line="360" w:lineRule="auto"/>
        <w:jc w:val="both"/>
        <w:rPr>
          <w:rFonts w:ascii="Times New Roman" w:hAnsi="Times New Roman" w:cs="Times New Roman"/>
        </w:rPr>
      </w:pPr>
      <w:r w:rsidRPr="0099361B">
        <w:rPr>
          <w:rFonts w:ascii="Times New Roman" w:hAnsi="Times New Roman" w:cs="Times New Roman"/>
        </w:rPr>
        <w:t>Dermed</w:t>
      </w:r>
      <w:r>
        <w:rPr>
          <w:rFonts w:ascii="Times New Roman" w:hAnsi="Times New Roman" w:cs="Times New Roman"/>
        </w:rPr>
        <w:t xml:space="preserve"> har det blitt redegjort for en politikk hvor ESB </w:t>
      </w:r>
      <w:r w:rsidR="00FE5478">
        <w:rPr>
          <w:rFonts w:ascii="Times New Roman" w:hAnsi="Times New Roman" w:cs="Times New Roman"/>
        </w:rPr>
        <w:t>bidrar aktivt til å redusere de ubalansene som man</w:t>
      </w:r>
      <w:r w:rsidR="001D2A78">
        <w:rPr>
          <w:rFonts w:ascii="Times New Roman" w:hAnsi="Times New Roman" w:cs="Times New Roman"/>
        </w:rPr>
        <w:t xml:space="preserve"> </w:t>
      </w:r>
      <w:r w:rsidR="001D6F34">
        <w:rPr>
          <w:rFonts w:ascii="Times New Roman" w:hAnsi="Times New Roman" w:cs="Times New Roman"/>
        </w:rPr>
        <w:t>gjennom sin pengepolitikk selv</w:t>
      </w:r>
      <w:r w:rsidR="00714818">
        <w:rPr>
          <w:rFonts w:ascii="Times New Roman" w:hAnsi="Times New Roman" w:cs="Times New Roman"/>
        </w:rPr>
        <w:t xml:space="preserve"> tidligere</w:t>
      </w:r>
      <w:r w:rsidR="001D6F34">
        <w:rPr>
          <w:rFonts w:ascii="Times New Roman" w:hAnsi="Times New Roman" w:cs="Times New Roman"/>
        </w:rPr>
        <w:t xml:space="preserve"> har påført </w:t>
      </w:r>
      <w:r w:rsidR="00FE5478">
        <w:rPr>
          <w:rFonts w:ascii="Times New Roman" w:hAnsi="Times New Roman" w:cs="Times New Roman"/>
        </w:rPr>
        <w:t>TARGET-systemet.</w:t>
      </w:r>
    </w:p>
    <w:p w:rsidR="00296892" w:rsidRDefault="00A8426B" w:rsidP="00713126">
      <w:pPr>
        <w:spacing w:line="360" w:lineRule="auto"/>
        <w:jc w:val="both"/>
        <w:rPr>
          <w:rFonts w:ascii="Times New Roman" w:hAnsi="Times New Roman" w:cs="Times New Roman"/>
        </w:rPr>
      </w:pPr>
      <w:r>
        <w:rPr>
          <w:rFonts w:ascii="Times New Roman" w:hAnsi="Times New Roman" w:cs="Times New Roman"/>
        </w:rPr>
        <w:t xml:space="preserve">Merk også at </w:t>
      </w:r>
      <w:r w:rsidR="001D6F34">
        <w:rPr>
          <w:rFonts w:ascii="Times New Roman" w:hAnsi="Times New Roman" w:cs="Times New Roman"/>
        </w:rPr>
        <w:t xml:space="preserve">denne formen for politikk </w:t>
      </w:r>
      <w:r w:rsidR="000F0C16">
        <w:rPr>
          <w:rFonts w:ascii="Times New Roman" w:hAnsi="Times New Roman" w:cs="Times New Roman"/>
        </w:rPr>
        <w:t xml:space="preserve">også </w:t>
      </w:r>
      <w:r w:rsidR="001D6F34">
        <w:rPr>
          <w:rFonts w:ascii="Times New Roman" w:hAnsi="Times New Roman" w:cs="Times New Roman"/>
        </w:rPr>
        <w:t xml:space="preserve">representerer en form for </w:t>
      </w:r>
      <w:r w:rsidR="004425DE">
        <w:rPr>
          <w:rFonts w:ascii="Times New Roman" w:hAnsi="Times New Roman" w:cs="Times New Roman"/>
        </w:rPr>
        <w:t>Ke</w:t>
      </w:r>
      <w:r w:rsidR="00D56A77">
        <w:rPr>
          <w:rFonts w:ascii="Times New Roman" w:hAnsi="Times New Roman" w:cs="Times New Roman"/>
        </w:rPr>
        <w:t>ynesiansk etterspørselspolitikk</w:t>
      </w:r>
      <w:r w:rsidR="001D2A78">
        <w:rPr>
          <w:rFonts w:ascii="Times New Roman" w:hAnsi="Times New Roman" w:cs="Times New Roman"/>
        </w:rPr>
        <w:t>,</w:t>
      </w:r>
      <w:r w:rsidR="00D56A77">
        <w:rPr>
          <w:rFonts w:ascii="Times New Roman" w:hAnsi="Times New Roman" w:cs="Times New Roman"/>
        </w:rPr>
        <w:t xml:space="preserve"> hvor p</w:t>
      </w:r>
      <w:r w:rsidR="00296892">
        <w:rPr>
          <w:rFonts w:ascii="Times New Roman" w:hAnsi="Times New Roman" w:cs="Times New Roman"/>
        </w:rPr>
        <w:t>ositive multiplikatoreffekter</w:t>
      </w:r>
      <w:r>
        <w:rPr>
          <w:rFonts w:ascii="Times New Roman" w:hAnsi="Times New Roman" w:cs="Times New Roman"/>
        </w:rPr>
        <w:t xml:space="preserve"> kan oppstå</w:t>
      </w:r>
      <w:r w:rsidR="004425DE">
        <w:rPr>
          <w:rFonts w:ascii="Times New Roman" w:hAnsi="Times New Roman" w:cs="Times New Roman"/>
        </w:rPr>
        <w:t>.</w:t>
      </w:r>
      <w:r>
        <w:rPr>
          <w:rFonts w:ascii="Times New Roman" w:hAnsi="Times New Roman" w:cs="Times New Roman"/>
        </w:rPr>
        <w:t xml:space="preserve"> Sett opp mot </w:t>
      </w:r>
      <w:r w:rsidR="001D6F34">
        <w:rPr>
          <w:rFonts w:ascii="Times New Roman" w:hAnsi="Times New Roman" w:cs="Times New Roman"/>
        </w:rPr>
        <w:t>diskusjonen om etterspørselsstimulans</w:t>
      </w:r>
      <w:r w:rsidR="001D2A78">
        <w:rPr>
          <w:rFonts w:ascii="Times New Roman" w:hAnsi="Times New Roman" w:cs="Times New Roman"/>
        </w:rPr>
        <w:t>,</w:t>
      </w:r>
      <w:r w:rsidR="001D6F34">
        <w:rPr>
          <w:rFonts w:ascii="Times New Roman" w:hAnsi="Times New Roman" w:cs="Times New Roman"/>
        </w:rPr>
        <w:t xml:space="preserve"> som </w:t>
      </w:r>
      <w:r>
        <w:rPr>
          <w:rFonts w:ascii="Times New Roman" w:hAnsi="Times New Roman" w:cs="Times New Roman"/>
        </w:rPr>
        <w:t xml:space="preserve">stadig er framme i mediene, </w:t>
      </w:r>
      <w:r w:rsidR="004425DE">
        <w:rPr>
          <w:rFonts w:ascii="Times New Roman" w:hAnsi="Times New Roman" w:cs="Times New Roman"/>
        </w:rPr>
        <w:t>er dette forslaget</w:t>
      </w:r>
      <w:r w:rsidR="001D6F34">
        <w:rPr>
          <w:rFonts w:ascii="Times New Roman" w:hAnsi="Times New Roman" w:cs="Times New Roman"/>
        </w:rPr>
        <w:t xml:space="preserve"> </w:t>
      </w:r>
      <w:r w:rsidR="00B66560">
        <w:rPr>
          <w:rFonts w:ascii="Times New Roman" w:hAnsi="Times New Roman" w:cs="Times New Roman"/>
        </w:rPr>
        <w:t>mer</w:t>
      </w:r>
      <w:r w:rsidR="004425DE">
        <w:rPr>
          <w:rFonts w:ascii="Times New Roman" w:hAnsi="Times New Roman" w:cs="Times New Roman"/>
        </w:rPr>
        <w:t xml:space="preserve"> konkret: </w:t>
      </w:r>
      <w:r w:rsidR="004D2AF1" w:rsidRPr="0099361B">
        <w:rPr>
          <w:rFonts w:ascii="Times New Roman" w:hAnsi="Times New Roman" w:cs="Times New Roman"/>
        </w:rPr>
        <w:t>Etterspørselsimpulsen</w:t>
      </w:r>
      <w:r w:rsidR="004D2AF1">
        <w:rPr>
          <w:rFonts w:ascii="Times New Roman" w:hAnsi="Times New Roman" w:cs="Times New Roman"/>
        </w:rPr>
        <w:t>e tilfaller de kriserammede landene i form av impulser til eksports</w:t>
      </w:r>
      <w:r>
        <w:rPr>
          <w:rFonts w:ascii="Times New Roman" w:hAnsi="Times New Roman" w:cs="Times New Roman"/>
        </w:rPr>
        <w:t xml:space="preserve">ektoren for varer og tjenester, </w:t>
      </w:r>
      <w:r w:rsidR="004D2AF1">
        <w:rPr>
          <w:rFonts w:ascii="Times New Roman" w:hAnsi="Times New Roman" w:cs="Times New Roman"/>
        </w:rPr>
        <w:t>i tråd med hvor disse landenes innsatsfaktorer på lang sikt bør flyttes.</w:t>
      </w:r>
    </w:p>
    <w:p w:rsidR="00666D47" w:rsidRDefault="007D3543" w:rsidP="00FB3694">
      <w:pPr>
        <w:spacing w:line="360" w:lineRule="auto"/>
        <w:jc w:val="both"/>
        <w:rPr>
          <w:rFonts w:ascii="Times New Roman" w:hAnsi="Times New Roman" w:cs="Times New Roman"/>
        </w:rPr>
      </w:pPr>
      <w:r>
        <w:rPr>
          <w:rFonts w:ascii="Times New Roman" w:hAnsi="Times New Roman" w:cs="Times New Roman"/>
        </w:rPr>
        <w:t>Dersom det</w:t>
      </w:r>
      <w:r w:rsidR="004425DE">
        <w:rPr>
          <w:rFonts w:ascii="Times New Roman" w:hAnsi="Times New Roman" w:cs="Times New Roman"/>
        </w:rPr>
        <w:t xml:space="preserve"> skulle oppstå </w:t>
      </w:r>
      <w:r w:rsidR="00641730">
        <w:rPr>
          <w:rFonts w:ascii="Times New Roman" w:hAnsi="Times New Roman" w:cs="Times New Roman"/>
        </w:rPr>
        <w:t>en erkjennelse av nødvendigheten av en slik</w:t>
      </w:r>
      <w:r w:rsidR="00A8426B">
        <w:rPr>
          <w:rFonts w:ascii="Times New Roman" w:hAnsi="Times New Roman" w:cs="Times New Roman"/>
        </w:rPr>
        <w:t xml:space="preserve"> ny </w:t>
      </w:r>
      <w:r w:rsidR="00641730">
        <w:rPr>
          <w:rFonts w:ascii="Times New Roman" w:hAnsi="Times New Roman" w:cs="Times New Roman"/>
        </w:rPr>
        <w:t>politikk, kan</w:t>
      </w:r>
      <w:r w:rsidR="00666D47">
        <w:rPr>
          <w:rFonts w:ascii="Times New Roman" w:hAnsi="Times New Roman" w:cs="Times New Roman"/>
        </w:rPr>
        <w:t xml:space="preserve"> en </w:t>
      </w:r>
      <w:r w:rsidR="001D6F34">
        <w:rPr>
          <w:rFonts w:ascii="Times New Roman" w:hAnsi="Times New Roman" w:cs="Times New Roman"/>
        </w:rPr>
        <w:t>spørre seg om den</w:t>
      </w:r>
      <w:r w:rsidR="004425DE">
        <w:rPr>
          <w:rFonts w:ascii="Times New Roman" w:hAnsi="Times New Roman" w:cs="Times New Roman"/>
        </w:rPr>
        <w:t xml:space="preserve"> </w:t>
      </w:r>
      <w:r w:rsidR="009244D3">
        <w:rPr>
          <w:rFonts w:ascii="Times New Roman" w:hAnsi="Times New Roman" w:cs="Times New Roman"/>
        </w:rPr>
        <w:t xml:space="preserve">i hele tatt </w:t>
      </w:r>
      <w:r w:rsidR="004425DE">
        <w:rPr>
          <w:rFonts w:ascii="Times New Roman" w:hAnsi="Times New Roman" w:cs="Times New Roman"/>
        </w:rPr>
        <w:t xml:space="preserve">er praktisk </w:t>
      </w:r>
      <w:r w:rsidR="00A8426B">
        <w:rPr>
          <w:rFonts w:ascii="Times New Roman" w:hAnsi="Times New Roman" w:cs="Times New Roman"/>
        </w:rPr>
        <w:t xml:space="preserve">politisk </w:t>
      </w:r>
      <w:r w:rsidR="004425DE">
        <w:rPr>
          <w:rFonts w:ascii="Times New Roman" w:hAnsi="Times New Roman" w:cs="Times New Roman"/>
        </w:rPr>
        <w:t>gjennomførbart. En sl</w:t>
      </w:r>
      <w:r w:rsidR="001D6F34">
        <w:rPr>
          <w:rFonts w:ascii="Times New Roman" w:hAnsi="Times New Roman" w:cs="Times New Roman"/>
        </w:rPr>
        <w:t xml:space="preserve">ik politikk kan tolkes som </w:t>
      </w:r>
      <w:r w:rsidR="009244D3">
        <w:rPr>
          <w:rFonts w:ascii="Times New Roman" w:hAnsi="Times New Roman" w:cs="Times New Roman"/>
        </w:rPr>
        <w:t xml:space="preserve">at </w:t>
      </w:r>
      <w:r w:rsidR="001D6F34">
        <w:rPr>
          <w:rFonts w:ascii="Times New Roman" w:hAnsi="Times New Roman" w:cs="Times New Roman"/>
        </w:rPr>
        <w:t>ESB tar nasjonale hensyn i sin rentesetting</w:t>
      </w:r>
      <w:r w:rsidR="00666D47">
        <w:rPr>
          <w:rFonts w:ascii="Times New Roman" w:hAnsi="Times New Roman" w:cs="Times New Roman"/>
        </w:rPr>
        <w:t>,</w:t>
      </w:r>
      <w:r w:rsidR="001D6F34">
        <w:rPr>
          <w:rFonts w:ascii="Times New Roman" w:hAnsi="Times New Roman" w:cs="Times New Roman"/>
        </w:rPr>
        <w:t xml:space="preserve"> betinget på ubalansene i TARGET-systemet. </w:t>
      </w:r>
      <w:r w:rsidR="00114BD3">
        <w:rPr>
          <w:rFonts w:ascii="Times New Roman" w:hAnsi="Times New Roman" w:cs="Times New Roman"/>
        </w:rPr>
        <w:t>En balanse som</w:t>
      </w:r>
      <w:r w:rsidR="001D6F34">
        <w:rPr>
          <w:rFonts w:ascii="Times New Roman" w:hAnsi="Times New Roman" w:cs="Times New Roman"/>
        </w:rPr>
        <w:t xml:space="preserve"> </w:t>
      </w:r>
      <w:r w:rsidR="009244D3">
        <w:rPr>
          <w:rFonts w:ascii="Times New Roman" w:hAnsi="Times New Roman" w:cs="Times New Roman"/>
        </w:rPr>
        <w:t>for</w:t>
      </w:r>
      <w:r w:rsidR="001D6F34">
        <w:rPr>
          <w:rFonts w:ascii="Times New Roman" w:hAnsi="Times New Roman" w:cs="Times New Roman"/>
        </w:rPr>
        <w:t xml:space="preserve">øvrig </w:t>
      </w:r>
      <w:r w:rsidR="00114BD3">
        <w:rPr>
          <w:rFonts w:ascii="Times New Roman" w:hAnsi="Times New Roman" w:cs="Times New Roman"/>
        </w:rPr>
        <w:t>ESB selv ikke hadde rapporteringsrutiner</w:t>
      </w:r>
      <w:r w:rsidR="009244D3">
        <w:rPr>
          <w:rFonts w:ascii="Times New Roman" w:hAnsi="Times New Roman" w:cs="Times New Roman"/>
        </w:rPr>
        <w:t xml:space="preserve"> for</w:t>
      </w:r>
      <w:r w:rsidR="00666D47">
        <w:rPr>
          <w:rFonts w:ascii="Times New Roman" w:hAnsi="Times New Roman" w:cs="Times New Roman"/>
        </w:rPr>
        <w:t xml:space="preserve"> </w:t>
      </w:r>
      <w:r w:rsidR="00114BD3">
        <w:rPr>
          <w:rFonts w:ascii="Times New Roman" w:hAnsi="Times New Roman" w:cs="Times New Roman"/>
        </w:rPr>
        <w:t>f</w:t>
      </w:r>
      <w:r w:rsidR="001D6F34">
        <w:rPr>
          <w:rFonts w:ascii="Times New Roman" w:hAnsi="Times New Roman" w:cs="Times New Roman"/>
        </w:rPr>
        <w:t xml:space="preserve">ør Sinn brakte </w:t>
      </w:r>
      <w:r w:rsidR="009244D3">
        <w:rPr>
          <w:rFonts w:ascii="Times New Roman" w:hAnsi="Times New Roman" w:cs="Times New Roman"/>
        </w:rPr>
        <w:t xml:space="preserve">sine tall på banen. Politikken kan også bli vanskeliggjort av at de landene som i dag har </w:t>
      </w:r>
      <w:r w:rsidR="001D6F34">
        <w:rPr>
          <w:rFonts w:ascii="Times New Roman" w:hAnsi="Times New Roman" w:cs="Times New Roman"/>
        </w:rPr>
        <w:t>TARGET-gjeld</w:t>
      </w:r>
      <w:r w:rsidR="009244D3">
        <w:rPr>
          <w:rFonts w:ascii="Times New Roman" w:hAnsi="Times New Roman" w:cs="Times New Roman"/>
        </w:rPr>
        <w:t xml:space="preserve"> har </w:t>
      </w:r>
      <w:r w:rsidR="00114BD3">
        <w:rPr>
          <w:rFonts w:ascii="Times New Roman" w:hAnsi="Times New Roman" w:cs="Times New Roman"/>
        </w:rPr>
        <w:t>flertall i</w:t>
      </w:r>
      <w:r w:rsidR="00666D47">
        <w:rPr>
          <w:rFonts w:ascii="Times New Roman" w:hAnsi="Times New Roman" w:cs="Times New Roman"/>
        </w:rPr>
        <w:t xml:space="preserve"> ESB</w:t>
      </w:r>
      <w:r w:rsidR="00114BD3">
        <w:rPr>
          <w:rFonts w:ascii="Times New Roman" w:hAnsi="Times New Roman" w:cs="Times New Roman"/>
        </w:rPr>
        <w:t xml:space="preserve"> styret.</w:t>
      </w:r>
      <w:r w:rsidR="009244D3">
        <w:rPr>
          <w:rFonts w:ascii="Times New Roman" w:hAnsi="Times New Roman" w:cs="Times New Roman"/>
        </w:rPr>
        <w:t xml:space="preserve"> Riktignok skal ikke nasjonale representanter ta nasjonale hensyn i sin stemmegivning, </w:t>
      </w:r>
      <w:r w:rsidR="00FB3694">
        <w:rPr>
          <w:rFonts w:ascii="Times New Roman" w:hAnsi="Times New Roman" w:cs="Times New Roman"/>
        </w:rPr>
        <w:t>me</w:t>
      </w:r>
      <w:r w:rsidR="00666D47">
        <w:rPr>
          <w:rFonts w:ascii="Times New Roman" w:hAnsi="Times New Roman" w:cs="Times New Roman"/>
        </w:rPr>
        <w:t>n erfaring</w:t>
      </w:r>
      <w:r w:rsidR="00A8426B">
        <w:rPr>
          <w:rFonts w:ascii="Times New Roman" w:hAnsi="Times New Roman" w:cs="Times New Roman"/>
        </w:rPr>
        <w:t>ene til nå peker ikke nødvendigvis i</w:t>
      </w:r>
      <w:r w:rsidR="00666D47">
        <w:rPr>
          <w:rFonts w:ascii="Times New Roman" w:hAnsi="Times New Roman" w:cs="Times New Roman"/>
        </w:rPr>
        <w:t xml:space="preserve"> den retning.</w:t>
      </w:r>
    </w:p>
    <w:p w:rsidR="00966859" w:rsidRPr="0099361B" w:rsidRDefault="000221B1" w:rsidP="00713126">
      <w:pPr>
        <w:pStyle w:val="Heading1"/>
        <w:spacing w:line="360" w:lineRule="auto"/>
        <w:jc w:val="both"/>
        <w:rPr>
          <w:rFonts w:ascii="Times New Roman" w:hAnsi="Times New Roman" w:cs="Times New Roman"/>
        </w:rPr>
      </w:pPr>
      <w:r>
        <w:rPr>
          <w:rFonts w:ascii="Times New Roman" w:hAnsi="Times New Roman" w:cs="Times New Roman"/>
        </w:rPr>
        <w:t>A</w:t>
      </w:r>
      <w:r w:rsidR="00124F51">
        <w:rPr>
          <w:rFonts w:ascii="Times New Roman" w:hAnsi="Times New Roman" w:cs="Times New Roman"/>
        </w:rPr>
        <w:t xml:space="preserve">lternativ </w:t>
      </w:r>
      <w:r w:rsidR="00966859">
        <w:rPr>
          <w:rFonts w:ascii="Times New Roman" w:hAnsi="Times New Roman" w:cs="Times New Roman"/>
        </w:rPr>
        <w:t>3</w:t>
      </w:r>
      <w:r w:rsidR="00966859" w:rsidRPr="0099361B">
        <w:rPr>
          <w:rFonts w:ascii="Times New Roman" w:hAnsi="Times New Roman" w:cs="Times New Roman"/>
        </w:rPr>
        <w:t>:</w:t>
      </w:r>
      <w:r w:rsidR="00B76017">
        <w:rPr>
          <w:rFonts w:ascii="Times New Roman" w:hAnsi="Times New Roman" w:cs="Times New Roman"/>
        </w:rPr>
        <w:t xml:space="preserve"> </w:t>
      </w:r>
      <w:r w:rsidR="00736FAC">
        <w:rPr>
          <w:rFonts w:ascii="Times New Roman" w:hAnsi="Times New Roman" w:cs="Times New Roman"/>
        </w:rPr>
        <w:t>ESM, OMT</w:t>
      </w:r>
      <w:r w:rsidR="00975728">
        <w:rPr>
          <w:rFonts w:ascii="Times New Roman" w:hAnsi="Times New Roman" w:cs="Times New Roman"/>
        </w:rPr>
        <w:t>, b</w:t>
      </w:r>
      <w:r w:rsidR="00B76017">
        <w:rPr>
          <w:rFonts w:ascii="Times New Roman" w:hAnsi="Times New Roman" w:cs="Times New Roman"/>
        </w:rPr>
        <w:t>ankunion og</w:t>
      </w:r>
      <w:r w:rsidR="00192067">
        <w:rPr>
          <w:rFonts w:ascii="Times New Roman" w:hAnsi="Times New Roman" w:cs="Times New Roman"/>
        </w:rPr>
        <w:t xml:space="preserve"> euro-obligasjoner</w:t>
      </w:r>
    </w:p>
    <w:p w:rsidR="00A57B95" w:rsidRDefault="005C7165" w:rsidP="00713126">
      <w:pPr>
        <w:spacing w:line="360" w:lineRule="auto"/>
        <w:jc w:val="both"/>
        <w:rPr>
          <w:rFonts w:ascii="Times New Roman" w:hAnsi="Times New Roman" w:cs="Times New Roman"/>
        </w:rPr>
      </w:pPr>
      <w:r>
        <w:rPr>
          <w:rFonts w:ascii="Times New Roman" w:hAnsi="Times New Roman" w:cs="Times New Roman"/>
        </w:rPr>
        <w:t>I det siste alternativet</w:t>
      </w:r>
      <w:r w:rsidR="00666D47">
        <w:rPr>
          <w:rFonts w:ascii="Times New Roman" w:hAnsi="Times New Roman" w:cs="Times New Roman"/>
        </w:rPr>
        <w:t>,</w:t>
      </w:r>
      <w:r w:rsidR="000B0EBA">
        <w:rPr>
          <w:rFonts w:ascii="Times New Roman" w:hAnsi="Times New Roman" w:cs="Times New Roman"/>
        </w:rPr>
        <w:t xml:space="preserve"> samler jeg </w:t>
      </w:r>
      <w:r w:rsidR="00D930FC">
        <w:rPr>
          <w:rFonts w:ascii="Times New Roman" w:hAnsi="Times New Roman" w:cs="Times New Roman"/>
        </w:rPr>
        <w:t xml:space="preserve">alle </w:t>
      </w:r>
      <w:r w:rsidR="00DE6781">
        <w:rPr>
          <w:rFonts w:ascii="Times New Roman" w:hAnsi="Times New Roman" w:cs="Times New Roman"/>
        </w:rPr>
        <w:t xml:space="preserve">tiltakene </w:t>
      </w:r>
      <w:r w:rsidR="006E5C1B">
        <w:rPr>
          <w:rFonts w:ascii="Times New Roman" w:hAnsi="Times New Roman" w:cs="Times New Roman"/>
        </w:rPr>
        <w:t xml:space="preserve">som innebærer en </w:t>
      </w:r>
      <w:r w:rsidR="00DE6781">
        <w:rPr>
          <w:rFonts w:ascii="Times New Roman" w:hAnsi="Times New Roman" w:cs="Times New Roman"/>
        </w:rPr>
        <w:t>intervensjon</w:t>
      </w:r>
      <w:r w:rsidR="006E5C1B">
        <w:rPr>
          <w:rFonts w:ascii="Times New Roman" w:hAnsi="Times New Roman" w:cs="Times New Roman"/>
        </w:rPr>
        <w:t xml:space="preserve"> eller en gradvis nedbygging av </w:t>
      </w:r>
      <w:r w:rsidR="00DE6781">
        <w:rPr>
          <w:rFonts w:ascii="Times New Roman" w:hAnsi="Times New Roman" w:cs="Times New Roman"/>
        </w:rPr>
        <w:t xml:space="preserve">de frie kapitalbevegelsene mellom landene i </w:t>
      </w:r>
      <w:proofErr w:type="spellStart"/>
      <w:r w:rsidR="00DE6781">
        <w:rPr>
          <w:rFonts w:ascii="Times New Roman" w:hAnsi="Times New Roman" w:cs="Times New Roman"/>
        </w:rPr>
        <w:t>eursonen</w:t>
      </w:r>
      <w:proofErr w:type="spellEnd"/>
      <w:r w:rsidR="00DE6781">
        <w:rPr>
          <w:rFonts w:ascii="Times New Roman" w:hAnsi="Times New Roman" w:cs="Times New Roman"/>
        </w:rPr>
        <w:t>. Dette inkluderer</w:t>
      </w:r>
      <w:r w:rsidR="00A8426B">
        <w:rPr>
          <w:rFonts w:ascii="Times New Roman" w:hAnsi="Times New Roman" w:cs="Times New Roman"/>
        </w:rPr>
        <w:t xml:space="preserve"> </w:t>
      </w:r>
      <w:r w:rsidR="000B0EBA">
        <w:rPr>
          <w:rFonts w:ascii="Times New Roman" w:hAnsi="Times New Roman" w:cs="Times New Roman"/>
        </w:rPr>
        <w:t xml:space="preserve">derfor </w:t>
      </w:r>
      <w:r w:rsidR="00DE6781">
        <w:rPr>
          <w:rFonts w:ascii="Times New Roman" w:hAnsi="Times New Roman" w:cs="Times New Roman"/>
        </w:rPr>
        <w:t xml:space="preserve">igangsatte programmer som </w:t>
      </w:r>
      <w:r w:rsidR="00DE6781" w:rsidRPr="00A86F03">
        <w:rPr>
          <w:rFonts w:ascii="Times New Roman" w:hAnsi="Times New Roman" w:cs="Times New Roman"/>
        </w:rPr>
        <w:t xml:space="preserve">ESM (European </w:t>
      </w:r>
      <w:proofErr w:type="spellStart"/>
      <w:r w:rsidR="00DE6781" w:rsidRPr="00A86F03">
        <w:rPr>
          <w:rFonts w:ascii="Times New Roman" w:hAnsi="Times New Roman" w:cs="Times New Roman"/>
        </w:rPr>
        <w:t>Stability</w:t>
      </w:r>
      <w:proofErr w:type="spellEnd"/>
      <w:r w:rsidR="00DE6781" w:rsidRPr="00A86F03">
        <w:rPr>
          <w:rFonts w:ascii="Times New Roman" w:hAnsi="Times New Roman" w:cs="Times New Roman"/>
        </w:rPr>
        <w:t xml:space="preserve"> </w:t>
      </w:r>
      <w:proofErr w:type="spellStart"/>
      <w:r w:rsidR="00DE6781" w:rsidRPr="00A86F03">
        <w:rPr>
          <w:rFonts w:ascii="Times New Roman" w:hAnsi="Times New Roman" w:cs="Times New Roman"/>
        </w:rPr>
        <w:t>Mechanism</w:t>
      </w:r>
      <w:proofErr w:type="spellEnd"/>
      <w:r w:rsidR="00DE6781" w:rsidRPr="00A86F03">
        <w:rPr>
          <w:rFonts w:ascii="Times New Roman" w:hAnsi="Times New Roman" w:cs="Times New Roman"/>
        </w:rPr>
        <w:t>)</w:t>
      </w:r>
      <w:r w:rsidR="00A8426B">
        <w:rPr>
          <w:rFonts w:ascii="Times New Roman" w:hAnsi="Times New Roman" w:cs="Times New Roman"/>
        </w:rPr>
        <w:t>, et</w:t>
      </w:r>
      <w:r w:rsidR="00DE6781">
        <w:rPr>
          <w:rFonts w:ascii="Times New Roman" w:hAnsi="Times New Roman" w:cs="Times New Roman"/>
        </w:rPr>
        <w:t xml:space="preserve"> overnasjonalt organ som skal gi </w:t>
      </w:r>
      <w:proofErr w:type="spellStart"/>
      <w:r w:rsidR="00DE6781">
        <w:rPr>
          <w:rFonts w:ascii="Times New Roman" w:hAnsi="Times New Roman" w:cs="Times New Roman"/>
        </w:rPr>
        <w:t>kriselån</w:t>
      </w:r>
      <w:proofErr w:type="spellEnd"/>
      <w:r w:rsidR="00DE6781">
        <w:rPr>
          <w:rFonts w:ascii="Times New Roman" w:hAnsi="Times New Roman" w:cs="Times New Roman"/>
        </w:rPr>
        <w:t xml:space="preserve"> til banker som har finansielle vanskeligheter. Videre har vi OMT (</w:t>
      </w:r>
      <w:proofErr w:type="spellStart"/>
      <w:r w:rsidR="00DE6781">
        <w:rPr>
          <w:rFonts w:ascii="Times New Roman" w:hAnsi="Times New Roman" w:cs="Times New Roman"/>
        </w:rPr>
        <w:t>Outright</w:t>
      </w:r>
      <w:proofErr w:type="spellEnd"/>
      <w:r w:rsidR="00DE6781">
        <w:rPr>
          <w:rFonts w:ascii="Times New Roman" w:hAnsi="Times New Roman" w:cs="Times New Roman"/>
        </w:rPr>
        <w:t xml:space="preserve"> </w:t>
      </w:r>
      <w:proofErr w:type="spellStart"/>
      <w:r w:rsidR="00DE6781">
        <w:rPr>
          <w:rFonts w:ascii="Times New Roman" w:hAnsi="Times New Roman" w:cs="Times New Roman"/>
        </w:rPr>
        <w:t>monetary</w:t>
      </w:r>
      <w:proofErr w:type="spellEnd"/>
      <w:r w:rsidR="00DE6781">
        <w:rPr>
          <w:rFonts w:ascii="Times New Roman" w:hAnsi="Times New Roman" w:cs="Times New Roman"/>
        </w:rPr>
        <w:t xml:space="preserve"> </w:t>
      </w:r>
      <w:proofErr w:type="spellStart"/>
      <w:r w:rsidR="00DE6781">
        <w:rPr>
          <w:rFonts w:ascii="Times New Roman" w:hAnsi="Times New Roman" w:cs="Times New Roman"/>
        </w:rPr>
        <w:t>transaction</w:t>
      </w:r>
      <w:proofErr w:type="spellEnd"/>
      <w:r w:rsidR="00DE6781">
        <w:rPr>
          <w:rFonts w:ascii="Times New Roman" w:hAnsi="Times New Roman" w:cs="Times New Roman"/>
        </w:rPr>
        <w:t>) programmet til ESB</w:t>
      </w:r>
      <w:r w:rsidR="00666D47">
        <w:rPr>
          <w:rFonts w:ascii="Times New Roman" w:hAnsi="Times New Roman" w:cs="Times New Roman"/>
        </w:rPr>
        <w:t>,</w:t>
      </w:r>
      <w:r w:rsidR="00DE6781">
        <w:rPr>
          <w:rFonts w:ascii="Times New Roman" w:hAnsi="Times New Roman" w:cs="Times New Roman"/>
        </w:rPr>
        <w:t xml:space="preserve"> som gjennom endring av sentralbankens eiendelsside </w:t>
      </w:r>
      <w:r w:rsidR="00A8426B">
        <w:rPr>
          <w:rFonts w:ascii="Times New Roman" w:hAnsi="Times New Roman" w:cs="Times New Roman"/>
        </w:rPr>
        <w:t xml:space="preserve">skal </w:t>
      </w:r>
      <w:r w:rsidR="00DE6781">
        <w:rPr>
          <w:rFonts w:ascii="Times New Roman" w:hAnsi="Times New Roman" w:cs="Times New Roman"/>
        </w:rPr>
        <w:t xml:space="preserve">få ned </w:t>
      </w:r>
      <w:proofErr w:type="spellStart"/>
      <w:r w:rsidR="00D930FC">
        <w:rPr>
          <w:rFonts w:ascii="Times New Roman" w:hAnsi="Times New Roman" w:cs="Times New Roman"/>
        </w:rPr>
        <w:t>rentespreaden</w:t>
      </w:r>
      <w:proofErr w:type="spellEnd"/>
      <w:r w:rsidR="00D930FC">
        <w:rPr>
          <w:rFonts w:ascii="Times New Roman" w:hAnsi="Times New Roman" w:cs="Times New Roman"/>
        </w:rPr>
        <w:t xml:space="preserve"> mellom</w:t>
      </w:r>
      <w:r w:rsidR="00A57B95">
        <w:rPr>
          <w:rFonts w:ascii="Times New Roman" w:hAnsi="Times New Roman" w:cs="Times New Roman"/>
        </w:rPr>
        <w:t xml:space="preserve"> landenes statsobligasjoner. Men også planlagte programmer</w:t>
      </w:r>
      <w:r w:rsidR="003A5113">
        <w:rPr>
          <w:rFonts w:ascii="Times New Roman" w:hAnsi="Times New Roman" w:cs="Times New Roman"/>
        </w:rPr>
        <w:t xml:space="preserve">, </w:t>
      </w:r>
      <w:r w:rsidR="00A57B95">
        <w:rPr>
          <w:rFonts w:ascii="Times New Roman" w:hAnsi="Times New Roman" w:cs="Times New Roman"/>
        </w:rPr>
        <w:t>som dannelsen av en europeisk bankunion med overføringsmekanismer og innføring av euro-obligasjoner f</w:t>
      </w:r>
      <w:r w:rsidR="006E5C1B">
        <w:rPr>
          <w:rFonts w:ascii="Times New Roman" w:hAnsi="Times New Roman" w:cs="Times New Roman"/>
        </w:rPr>
        <w:t>or</w:t>
      </w:r>
      <w:r w:rsidR="003A5113">
        <w:rPr>
          <w:rFonts w:ascii="Times New Roman" w:hAnsi="Times New Roman" w:cs="Times New Roman"/>
        </w:rPr>
        <w:t xml:space="preserve"> finansiering av statsgjeld</w:t>
      </w:r>
      <w:r w:rsidR="00A57B95">
        <w:rPr>
          <w:rFonts w:ascii="Times New Roman" w:hAnsi="Times New Roman" w:cs="Times New Roman"/>
        </w:rPr>
        <w:t>.</w:t>
      </w:r>
    </w:p>
    <w:p w:rsidR="00B0014E" w:rsidRDefault="00F42526" w:rsidP="00701EA7">
      <w:pPr>
        <w:spacing w:line="360" w:lineRule="auto"/>
        <w:jc w:val="both"/>
        <w:rPr>
          <w:rFonts w:ascii="Times New Roman" w:hAnsi="Times New Roman" w:cs="Times New Roman"/>
        </w:rPr>
      </w:pPr>
      <w:r>
        <w:rPr>
          <w:rFonts w:ascii="Times New Roman" w:hAnsi="Times New Roman" w:cs="Times New Roman"/>
        </w:rPr>
        <w:lastRenderedPageBreak/>
        <w:t>Om en</w:t>
      </w:r>
      <w:r w:rsidR="00CC5C3A">
        <w:rPr>
          <w:rFonts w:ascii="Times New Roman" w:hAnsi="Times New Roman" w:cs="Times New Roman"/>
        </w:rPr>
        <w:t xml:space="preserve">n </w:t>
      </w:r>
      <w:r w:rsidR="007D3543">
        <w:rPr>
          <w:rFonts w:ascii="Times New Roman" w:hAnsi="Times New Roman" w:cs="Times New Roman"/>
        </w:rPr>
        <w:t xml:space="preserve">svært </w:t>
      </w:r>
      <w:r>
        <w:rPr>
          <w:rFonts w:ascii="Times New Roman" w:hAnsi="Times New Roman" w:cs="Times New Roman"/>
        </w:rPr>
        <w:t xml:space="preserve">forskjellig i karakter, har alle disse tiltakene som fellesnevner at de </w:t>
      </w:r>
      <w:r w:rsidR="00CC5C3A">
        <w:rPr>
          <w:rFonts w:ascii="Times New Roman" w:hAnsi="Times New Roman" w:cs="Times New Roman"/>
        </w:rPr>
        <w:t xml:space="preserve">sørger for </w:t>
      </w:r>
      <w:r w:rsidR="00A57B95">
        <w:rPr>
          <w:rFonts w:ascii="Times New Roman" w:hAnsi="Times New Roman" w:cs="Times New Roman"/>
        </w:rPr>
        <w:t>reprising av risikopremie</w:t>
      </w:r>
      <w:r w:rsidR="003A5113">
        <w:rPr>
          <w:rFonts w:ascii="Times New Roman" w:hAnsi="Times New Roman" w:cs="Times New Roman"/>
        </w:rPr>
        <w:t>n som gjelder i kapitalmarkedet, e</w:t>
      </w:r>
      <w:r w:rsidR="00A57B95">
        <w:rPr>
          <w:rFonts w:ascii="Times New Roman" w:hAnsi="Times New Roman" w:cs="Times New Roman"/>
        </w:rPr>
        <w:t>nten for finanssektoren eller</w:t>
      </w:r>
      <w:r w:rsidR="009244D3">
        <w:rPr>
          <w:rFonts w:ascii="Times New Roman" w:hAnsi="Times New Roman" w:cs="Times New Roman"/>
        </w:rPr>
        <w:t xml:space="preserve"> statlig </w:t>
      </w:r>
      <w:r w:rsidR="00A57B95">
        <w:rPr>
          <w:rFonts w:ascii="Times New Roman" w:hAnsi="Times New Roman" w:cs="Times New Roman"/>
        </w:rPr>
        <w:t>finansiering. Populariteten</w:t>
      </w:r>
      <w:r w:rsidR="003A5113">
        <w:rPr>
          <w:rFonts w:ascii="Times New Roman" w:hAnsi="Times New Roman" w:cs="Times New Roman"/>
        </w:rPr>
        <w:t xml:space="preserve"> til </w:t>
      </w:r>
      <w:r w:rsidR="00A57B95">
        <w:rPr>
          <w:rFonts w:ascii="Times New Roman" w:hAnsi="Times New Roman" w:cs="Times New Roman"/>
        </w:rPr>
        <w:t>mange av disse forslagene</w:t>
      </w:r>
      <w:r w:rsidR="000B0EBA">
        <w:rPr>
          <w:rFonts w:ascii="Times New Roman" w:hAnsi="Times New Roman" w:cs="Times New Roman"/>
        </w:rPr>
        <w:t>, spesielt blant politikere,</w:t>
      </w:r>
      <w:r w:rsidR="008739C1">
        <w:rPr>
          <w:rFonts w:ascii="Times New Roman" w:hAnsi="Times New Roman" w:cs="Times New Roman"/>
        </w:rPr>
        <w:t xml:space="preserve"> </w:t>
      </w:r>
      <w:r w:rsidR="00A57B95">
        <w:rPr>
          <w:rFonts w:ascii="Times New Roman" w:hAnsi="Times New Roman" w:cs="Times New Roman"/>
        </w:rPr>
        <w:t>synes å være basert på en overbevisning</w:t>
      </w:r>
      <w:r w:rsidR="006E5C1B">
        <w:rPr>
          <w:rFonts w:ascii="Times New Roman" w:hAnsi="Times New Roman" w:cs="Times New Roman"/>
        </w:rPr>
        <w:t xml:space="preserve"> om at</w:t>
      </w:r>
      <w:r w:rsidR="00701EA7">
        <w:rPr>
          <w:rFonts w:ascii="Times New Roman" w:hAnsi="Times New Roman" w:cs="Times New Roman"/>
        </w:rPr>
        <w:t xml:space="preserve"> de</w:t>
      </w:r>
      <w:r w:rsidR="003A5113">
        <w:rPr>
          <w:rFonts w:ascii="Times New Roman" w:hAnsi="Times New Roman" w:cs="Times New Roman"/>
        </w:rPr>
        <w:t xml:space="preserve"> vil </w:t>
      </w:r>
      <w:r w:rsidR="00701EA7">
        <w:rPr>
          <w:rFonts w:ascii="Times New Roman" w:hAnsi="Times New Roman" w:cs="Times New Roman"/>
        </w:rPr>
        <w:t xml:space="preserve">føre til en </w:t>
      </w:r>
      <w:r w:rsidR="006E5C1B">
        <w:rPr>
          <w:rFonts w:ascii="Times New Roman" w:hAnsi="Times New Roman" w:cs="Times New Roman"/>
        </w:rPr>
        <w:t>betydelig reduksjon i</w:t>
      </w:r>
      <w:r w:rsidR="00701EA7">
        <w:rPr>
          <w:rFonts w:ascii="Times New Roman" w:hAnsi="Times New Roman" w:cs="Times New Roman"/>
        </w:rPr>
        <w:t xml:space="preserve"> gjeldskostnadene for de </w:t>
      </w:r>
      <w:r w:rsidR="006E5C1B">
        <w:rPr>
          <w:rFonts w:ascii="Times New Roman" w:hAnsi="Times New Roman" w:cs="Times New Roman"/>
        </w:rPr>
        <w:t>kriserammede landene</w:t>
      </w:r>
      <w:r w:rsidR="00666D47">
        <w:rPr>
          <w:rFonts w:ascii="Times New Roman" w:hAnsi="Times New Roman" w:cs="Times New Roman"/>
        </w:rPr>
        <w:t xml:space="preserve">, </w:t>
      </w:r>
      <w:r w:rsidR="00701EA7">
        <w:rPr>
          <w:rFonts w:ascii="Times New Roman" w:hAnsi="Times New Roman" w:cs="Times New Roman"/>
        </w:rPr>
        <w:t>med tilhørend</w:t>
      </w:r>
      <w:r w:rsidR="004E757E">
        <w:rPr>
          <w:rFonts w:ascii="Times New Roman" w:hAnsi="Times New Roman" w:cs="Times New Roman"/>
        </w:rPr>
        <w:t>e forbedring av statlige finans</w:t>
      </w:r>
      <w:r w:rsidR="00701EA7">
        <w:rPr>
          <w:rFonts w:ascii="Times New Roman" w:hAnsi="Times New Roman" w:cs="Times New Roman"/>
        </w:rPr>
        <w:t xml:space="preserve">er og soliditet i finansnæringen. </w:t>
      </w:r>
      <w:r w:rsidR="006E5C1B">
        <w:rPr>
          <w:rFonts w:ascii="Times New Roman" w:hAnsi="Times New Roman" w:cs="Times New Roman"/>
        </w:rPr>
        <w:t xml:space="preserve">Dermed oppstår muligheten for å komme seg ut av de siste årenes gjeldsspiral, og </w:t>
      </w:r>
      <w:r w:rsidR="00033470">
        <w:rPr>
          <w:rFonts w:ascii="Times New Roman" w:hAnsi="Times New Roman" w:cs="Times New Roman"/>
        </w:rPr>
        <w:t>forhåpentligvis over i en ny bane</w:t>
      </w:r>
      <w:r w:rsidR="00B0014E">
        <w:rPr>
          <w:rFonts w:ascii="Times New Roman" w:hAnsi="Times New Roman" w:cs="Times New Roman"/>
        </w:rPr>
        <w:t xml:space="preserve"> med en bærekraftig økonomisk utvikling. </w:t>
      </w:r>
      <w:r w:rsidR="00701EA7">
        <w:rPr>
          <w:rFonts w:ascii="Times New Roman" w:hAnsi="Times New Roman" w:cs="Times New Roman"/>
        </w:rPr>
        <w:t>Med en slik utvikling</w:t>
      </w:r>
      <w:r w:rsidR="00DB46C4">
        <w:rPr>
          <w:rFonts w:ascii="Times New Roman" w:hAnsi="Times New Roman" w:cs="Times New Roman"/>
        </w:rPr>
        <w:t xml:space="preserve">, </w:t>
      </w:r>
      <w:r w:rsidR="00701EA7">
        <w:rPr>
          <w:rFonts w:ascii="Times New Roman" w:hAnsi="Times New Roman" w:cs="Times New Roman"/>
        </w:rPr>
        <w:t xml:space="preserve">vil landene </w:t>
      </w:r>
      <w:r w:rsidR="000221B1">
        <w:rPr>
          <w:rFonts w:ascii="Times New Roman" w:hAnsi="Times New Roman" w:cs="Times New Roman"/>
        </w:rPr>
        <w:t xml:space="preserve">dessuten </w:t>
      </w:r>
      <w:r w:rsidR="00701EA7">
        <w:rPr>
          <w:rFonts w:ascii="Times New Roman" w:hAnsi="Times New Roman" w:cs="Times New Roman"/>
        </w:rPr>
        <w:t>bli m</w:t>
      </w:r>
      <w:r w:rsidR="00B0014E">
        <w:rPr>
          <w:rFonts w:ascii="Times New Roman" w:hAnsi="Times New Roman" w:cs="Times New Roman"/>
        </w:rPr>
        <w:t>indre avhengig av den form for finansiering som i dag foregår gjennom TARGET-systemet</w:t>
      </w:r>
      <w:r w:rsidR="00701EA7">
        <w:rPr>
          <w:rFonts w:ascii="Times New Roman" w:hAnsi="Times New Roman" w:cs="Times New Roman"/>
        </w:rPr>
        <w:t xml:space="preserve">, </w:t>
      </w:r>
      <w:r w:rsidR="00B0014E">
        <w:rPr>
          <w:rFonts w:ascii="Times New Roman" w:hAnsi="Times New Roman" w:cs="Times New Roman"/>
        </w:rPr>
        <w:t>og ubalanse</w:t>
      </w:r>
      <w:r w:rsidR="00736FAC">
        <w:rPr>
          <w:rFonts w:ascii="Times New Roman" w:hAnsi="Times New Roman" w:cs="Times New Roman"/>
        </w:rPr>
        <w:t>ne</w:t>
      </w:r>
      <w:r w:rsidR="00B0014E">
        <w:rPr>
          <w:rFonts w:ascii="Times New Roman" w:hAnsi="Times New Roman" w:cs="Times New Roman"/>
        </w:rPr>
        <w:t xml:space="preserve"> vil</w:t>
      </w:r>
      <w:r w:rsidR="00736FAC">
        <w:rPr>
          <w:rFonts w:ascii="Times New Roman" w:hAnsi="Times New Roman" w:cs="Times New Roman"/>
        </w:rPr>
        <w:t xml:space="preserve"> derfor </w:t>
      </w:r>
      <w:r w:rsidR="004E5BCF">
        <w:rPr>
          <w:rFonts w:ascii="Times New Roman" w:hAnsi="Times New Roman" w:cs="Times New Roman"/>
        </w:rPr>
        <w:t xml:space="preserve">kunne </w:t>
      </w:r>
      <w:r w:rsidR="00F94B59">
        <w:rPr>
          <w:rFonts w:ascii="Times New Roman" w:hAnsi="Times New Roman" w:cs="Times New Roman"/>
        </w:rPr>
        <w:t>bremse opp eller reduseres.</w:t>
      </w:r>
    </w:p>
    <w:p w:rsidR="00701EA7" w:rsidRDefault="00B0014E" w:rsidP="00713126">
      <w:pPr>
        <w:spacing w:line="360" w:lineRule="auto"/>
        <w:jc w:val="both"/>
        <w:rPr>
          <w:rFonts w:ascii="Times New Roman" w:hAnsi="Times New Roman" w:cs="Times New Roman"/>
        </w:rPr>
      </w:pPr>
      <w:r>
        <w:rPr>
          <w:rFonts w:ascii="Times New Roman" w:hAnsi="Times New Roman" w:cs="Times New Roman"/>
        </w:rPr>
        <w:t>I disse tiltakene ligger det imidlertid</w:t>
      </w:r>
      <w:r w:rsidR="00666D47">
        <w:rPr>
          <w:rFonts w:ascii="Times New Roman" w:hAnsi="Times New Roman" w:cs="Times New Roman"/>
        </w:rPr>
        <w:t xml:space="preserve"> også </w:t>
      </w:r>
      <w:r>
        <w:rPr>
          <w:rFonts w:ascii="Times New Roman" w:hAnsi="Times New Roman" w:cs="Times New Roman"/>
        </w:rPr>
        <w:t>en</w:t>
      </w:r>
      <w:r w:rsidR="004E5BCF">
        <w:rPr>
          <w:rFonts w:ascii="Times New Roman" w:hAnsi="Times New Roman" w:cs="Times New Roman"/>
        </w:rPr>
        <w:t xml:space="preserve"> innebygd </w:t>
      </w:r>
      <w:r>
        <w:rPr>
          <w:rFonts w:ascii="Times New Roman" w:hAnsi="Times New Roman" w:cs="Times New Roman"/>
        </w:rPr>
        <w:t xml:space="preserve">antagelse om det private kapitalmarkedets </w:t>
      </w:r>
      <w:r w:rsidR="00290959">
        <w:rPr>
          <w:rFonts w:ascii="Times New Roman" w:hAnsi="Times New Roman" w:cs="Times New Roman"/>
        </w:rPr>
        <w:t xml:space="preserve">sviktende evne </w:t>
      </w:r>
      <w:r>
        <w:rPr>
          <w:rFonts w:ascii="Times New Roman" w:hAnsi="Times New Roman" w:cs="Times New Roman"/>
        </w:rPr>
        <w:t>til å allok</w:t>
      </w:r>
      <w:r w:rsidR="00701EA7">
        <w:rPr>
          <w:rFonts w:ascii="Times New Roman" w:hAnsi="Times New Roman" w:cs="Times New Roman"/>
        </w:rPr>
        <w:t>ere kapital</w:t>
      </w:r>
      <w:r w:rsidR="00FB3694">
        <w:rPr>
          <w:rFonts w:ascii="Times New Roman" w:hAnsi="Times New Roman" w:cs="Times New Roman"/>
        </w:rPr>
        <w:t xml:space="preserve"> på en effektiv måte</w:t>
      </w:r>
      <w:r w:rsidR="00701EA7">
        <w:rPr>
          <w:rFonts w:ascii="Times New Roman" w:hAnsi="Times New Roman" w:cs="Times New Roman"/>
        </w:rPr>
        <w:t>. Har det private markede</w:t>
      </w:r>
      <w:r w:rsidR="003A5113">
        <w:rPr>
          <w:rFonts w:ascii="Times New Roman" w:hAnsi="Times New Roman" w:cs="Times New Roman"/>
        </w:rPr>
        <w:t xml:space="preserve">t gode allokeringsegenskaper, vil det være </w:t>
      </w:r>
      <w:r>
        <w:rPr>
          <w:rFonts w:ascii="Times New Roman" w:hAnsi="Times New Roman" w:cs="Times New Roman"/>
        </w:rPr>
        <w:t>risikopremien som utgjør den nødvendige</w:t>
      </w:r>
      <w:r w:rsidR="00701EA7">
        <w:rPr>
          <w:rFonts w:ascii="Times New Roman" w:hAnsi="Times New Roman" w:cs="Times New Roman"/>
        </w:rPr>
        <w:t xml:space="preserve"> </w:t>
      </w:r>
      <w:r w:rsidR="008A57F7">
        <w:rPr>
          <w:rFonts w:ascii="Times New Roman" w:hAnsi="Times New Roman" w:cs="Times New Roman"/>
        </w:rPr>
        <w:t>klarerings</w:t>
      </w:r>
      <w:r w:rsidR="00701EA7">
        <w:rPr>
          <w:rFonts w:ascii="Times New Roman" w:hAnsi="Times New Roman" w:cs="Times New Roman"/>
        </w:rPr>
        <w:t>mekanismen</w:t>
      </w:r>
      <w:r w:rsidR="000221B1">
        <w:rPr>
          <w:rFonts w:ascii="Times New Roman" w:hAnsi="Times New Roman" w:cs="Times New Roman"/>
        </w:rPr>
        <w:t xml:space="preserve"> for å </w:t>
      </w:r>
      <w:r w:rsidR="003A5113">
        <w:rPr>
          <w:rFonts w:ascii="Times New Roman" w:hAnsi="Times New Roman" w:cs="Times New Roman"/>
        </w:rPr>
        <w:t xml:space="preserve">fordele kapital til </w:t>
      </w:r>
      <w:r w:rsidR="000221B1">
        <w:rPr>
          <w:rFonts w:ascii="Times New Roman" w:hAnsi="Times New Roman" w:cs="Times New Roman"/>
        </w:rPr>
        <w:t xml:space="preserve">de områder av økonomien hvor de gir høyest avkastning. </w:t>
      </w:r>
      <w:r>
        <w:rPr>
          <w:rFonts w:ascii="Times New Roman" w:hAnsi="Times New Roman" w:cs="Times New Roman"/>
        </w:rPr>
        <w:t xml:space="preserve">En full innføring av </w:t>
      </w:r>
      <w:r w:rsidR="00701EA7">
        <w:rPr>
          <w:rFonts w:ascii="Times New Roman" w:hAnsi="Times New Roman" w:cs="Times New Roman"/>
        </w:rPr>
        <w:t>dette alternativet</w:t>
      </w:r>
      <w:r w:rsidR="00666D47">
        <w:rPr>
          <w:rFonts w:ascii="Times New Roman" w:hAnsi="Times New Roman" w:cs="Times New Roman"/>
        </w:rPr>
        <w:t xml:space="preserve">, </w:t>
      </w:r>
      <w:r w:rsidR="00701EA7">
        <w:rPr>
          <w:rFonts w:ascii="Times New Roman" w:hAnsi="Times New Roman" w:cs="Times New Roman"/>
        </w:rPr>
        <w:t>innebærer derimot at man i stor grad har opphevet denne mekanismen</w:t>
      </w:r>
      <w:r w:rsidR="00666D47">
        <w:rPr>
          <w:rFonts w:ascii="Times New Roman" w:hAnsi="Times New Roman" w:cs="Times New Roman"/>
        </w:rPr>
        <w:t xml:space="preserve"> </w:t>
      </w:r>
      <w:r w:rsidR="00701EA7">
        <w:rPr>
          <w:rFonts w:ascii="Times New Roman" w:hAnsi="Times New Roman" w:cs="Times New Roman"/>
        </w:rPr>
        <w:t>og erstattet den med overnasjonale organ. Dersom disse organene ikke g</w:t>
      </w:r>
      <w:r w:rsidR="00FB3694">
        <w:rPr>
          <w:rFonts w:ascii="Times New Roman" w:hAnsi="Times New Roman" w:cs="Times New Roman"/>
        </w:rPr>
        <w:t xml:space="preserve">jør en bedre jobb enn markedet, </w:t>
      </w:r>
      <w:r w:rsidR="00666D47">
        <w:rPr>
          <w:rFonts w:ascii="Times New Roman" w:hAnsi="Times New Roman" w:cs="Times New Roman"/>
        </w:rPr>
        <w:t xml:space="preserve">vil </w:t>
      </w:r>
      <w:r w:rsidR="00701EA7">
        <w:rPr>
          <w:rFonts w:ascii="Times New Roman" w:hAnsi="Times New Roman" w:cs="Times New Roman"/>
        </w:rPr>
        <w:t>det realøkonomiske bidraget</w:t>
      </w:r>
      <w:r w:rsidR="00DB46C4">
        <w:rPr>
          <w:rFonts w:ascii="Times New Roman" w:hAnsi="Times New Roman" w:cs="Times New Roman"/>
        </w:rPr>
        <w:t xml:space="preserve"> bli at </w:t>
      </w:r>
      <w:r w:rsidR="00FB3694">
        <w:rPr>
          <w:rFonts w:ascii="Times New Roman" w:hAnsi="Times New Roman" w:cs="Times New Roman"/>
        </w:rPr>
        <w:t>vekstevnen i eurosonen</w:t>
      </w:r>
      <w:r w:rsidR="000221B1">
        <w:rPr>
          <w:rFonts w:ascii="Times New Roman" w:hAnsi="Times New Roman" w:cs="Times New Roman"/>
        </w:rPr>
        <w:t xml:space="preserve"> blir svekket. I tillegg til dette vil </w:t>
      </w:r>
      <w:r w:rsidR="00DB46C4">
        <w:rPr>
          <w:rFonts w:ascii="Times New Roman" w:hAnsi="Times New Roman" w:cs="Times New Roman"/>
        </w:rPr>
        <w:t>man</w:t>
      </w:r>
      <w:r w:rsidR="008A57F7">
        <w:rPr>
          <w:rFonts w:ascii="Times New Roman" w:hAnsi="Times New Roman" w:cs="Times New Roman"/>
        </w:rPr>
        <w:t>,</w:t>
      </w:r>
      <w:r w:rsidR="00DB46C4">
        <w:rPr>
          <w:rFonts w:ascii="Times New Roman" w:hAnsi="Times New Roman" w:cs="Times New Roman"/>
        </w:rPr>
        <w:t xml:space="preserve"> </w:t>
      </w:r>
      <w:r w:rsidR="00666D47">
        <w:rPr>
          <w:rFonts w:ascii="Times New Roman" w:hAnsi="Times New Roman" w:cs="Times New Roman"/>
        </w:rPr>
        <w:t xml:space="preserve">i tillegg til det eksisterende TARGET-systemet, </w:t>
      </w:r>
      <w:r w:rsidR="008A57F7">
        <w:rPr>
          <w:rFonts w:ascii="Times New Roman" w:hAnsi="Times New Roman" w:cs="Times New Roman"/>
        </w:rPr>
        <w:t xml:space="preserve">ha etablert enda flere </w:t>
      </w:r>
      <w:r w:rsidR="00FB3694">
        <w:rPr>
          <w:rFonts w:ascii="Times New Roman" w:hAnsi="Times New Roman" w:cs="Times New Roman"/>
        </w:rPr>
        <w:t>mekanisme</w:t>
      </w:r>
      <w:r w:rsidR="008A57F7">
        <w:rPr>
          <w:rFonts w:ascii="Times New Roman" w:hAnsi="Times New Roman" w:cs="Times New Roman"/>
        </w:rPr>
        <w:t>r</w:t>
      </w:r>
      <w:r w:rsidR="00FB3694">
        <w:rPr>
          <w:rFonts w:ascii="Times New Roman" w:hAnsi="Times New Roman" w:cs="Times New Roman"/>
        </w:rPr>
        <w:t xml:space="preserve"> for </w:t>
      </w:r>
      <w:r w:rsidR="00B66560">
        <w:rPr>
          <w:rFonts w:ascii="Times New Roman" w:hAnsi="Times New Roman" w:cs="Times New Roman"/>
        </w:rPr>
        <w:t>overføring av</w:t>
      </w:r>
      <w:r w:rsidR="008A57F7">
        <w:rPr>
          <w:rFonts w:ascii="Times New Roman" w:hAnsi="Times New Roman" w:cs="Times New Roman"/>
        </w:rPr>
        <w:t xml:space="preserve"> økonomiske </w:t>
      </w:r>
      <w:r w:rsidR="00B66560">
        <w:rPr>
          <w:rFonts w:ascii="Times New Roman" w:hAnsi="Times New Roman" w:cs="Times New Roman"/>
        </w:rPr>
        <w:t>resurser mellom</w:t>
      </w:r>
      <w:r w:rsidR="006A6C4D">
        <w:rPr>
          <w:rFonts w:ascii="Times New Roman" w:hAnsi="Times New Roman" w:cs="Times New Roman"/>
        </w:rPr>
        <w:t xml:space="preserve"> enkelte </w:t>
      </w:r>
      <w:r w:rsidR="00666D47">
        <w:rPr>
          <w:rFonts w:ascii="Times New Roman" w:hAnsi="Times New Roman" w:cs="Times New Roman"/>
        </w:rPr>
        <w:t>land</w:t>
      </w:r>
      <w:r w:rsidR="005A6366">
        <w:rPr>
          <w:rFonts w:ascii="Times New Roman" w:hAnsi="Times New Roman" w:cs="Times New Roman"/>
        </w:rPr>
        <w:t xml:space="preserve">. </w:t>
      </w:r>
      <w:r w:rsidR="009D1A9D">
        <w:rPr>
          <w:rFonts w:ascii="Times New Roman" w:hAnsi="Times New Roman" w:cs="Times New Roman"/>
        </w:rPr>
        <w:t xml:space="preserve"> </w:t>
      </w:r>
    </w:p>
    <w:sdt>
      <w:sdtPr>
        <w:rPr>
          <w:rFonts w:asciiTheme="minorHAnsi" w:eastAsiaTheme="minorEastAsia" w:hAnsiTheme="minorHAnsi" w:cstheme="minorBidi"/>
          <w:b w:val="0"/>
          <w:bCs w:val="0"/>
          <w:color w:val="auto"/>
          <w:sz w:val="22"/>
          <w:szCs w:val="22"/>
        </w:rPr>
        <w:id w:val="215596439"/>
        <w:docPartObj>
          <w:docPartGallery w:val="Bibliographies"/>
          <w:docPartUnique/>
        </w:docPartObj>
      </w:sdtPr>
      <w:sdtEndPr/>
      <w:sdtContent>
        <w:p w:rsidR="00124F51" w:rsidRPr="00FF6DE4" w:rsidRDefault="00124F51" w:rsidP="00713126">
          <w:pPr>
            <w:pStyle w:val="Heading1"/>
            <w:jc w:val="both"/>
            <w:rPr>
              <w:lang w:val="en-US"/>
            </w:rPr>
          </w:pPr>
          <w:r w:rsidRPr="00FF6DE4">
            <w:rPr>
              <w:lang w:val="en-US"/>
            </w:rPr>
            <w:t>Bibliography</w:t>
          </w:r>
        </w:p>
        <w:sdt>
          <w:sdtPr>
            <w:id w:val="111145805"/>
            <w:bibliography/>
          </w:sdtPr>
          <w:sdtEndPr/>
          <w:sdtContent>
            <w:p w:rsidR="00FF7808" w:rsidRPr="00FF7808" w:rsidRDefault="00337CC4" w:rsidP="00FF7808">
              <w:pPr>
                <w:pStyle w:val="Bibliography"/>
                <w:rPr>
                  <w:noProof/>
                  <w:lang w:val="en-US"/>
                </w:rPr>
              </w:pPr>
              <w:r>
                <w:fldChar w:fldCharType="begin"/>
              </w:r>
              <w:r w:rsidR="00124F51" w:rsidRPr="00FF7808">
                <w:rPr>
                  <w:lang w:val="en-US"/>
                </w:rPr>
                <w:instrText xml:space="preserve"> BIBLIOGRAPHY </w:instrText>
              </w:r>
              <w:r>
                <w:fldChar w:fldCharType="separate"/>
              </w:r>
              <w:r w:rsidR="00FF7808" w:rsidRPr="00FF7808">
                <w:rPr>
                  <w:noProof/>
                  <w:lang w:val="en-US"/>
                </w:rPr>
                <w:t>Bindseil, U &amp; Koenig, PJ 2011, 'The economics of TARGET2 balances', SFB 649 discussion paper.</w:t>
              </w:r>
            </w:p>
            <w:p w:rsidR="00FF7808" w:rsidRPr="00FF7808" w:rsidRDefault="00FF7808" w:rsidP="00FF7808">
              <w:pPr>
                <w:pStyle w:val="Bibliography"/>
                <w:rPr>
                  <w:noProof/>
                  <w:lang w:val="en-US"/>
                </w:rPr>
              </w:pPr>
              <w:r w:rsidRPr="00FF7808">
                <w:rPr>
                  <w:noProof/>
                  <w:lang w:val="en-US"/>
                </w:rPr>
                <w:t>De Grauwe, P &amp; Ji, Y 2012, 'What Germany Should Fear Most is Its Own Fear: An Analysis of Target2 and Current Account Imbalances', CEPS Working Documents.</w:t>
              </w:r>
            </w:p>
            <w:p w:rsidR="00FF7808" w:rsidRPr="00FF7808" w:rsidRDefault="00FF7808" w:rsidP="00FF7808">
              <w:pPr>
                <w:pStyle w:val="Bibliography"/>
                <w:rPr>
                  <w:noProof/>
                  <w:lang w:val="en-US"/>
                </w:rPr>
              </w:pPr>
              <w:r w:rsidRPr="00FF7808">
                <w:rPr>
                  <w:noProof/>
                  <w:lang w:val="en-US"/>
                </w:rPr>
                <w:t>'Goldman Sachs European Economic Analysis' 2013, No.03., Goldman Sachs Economic Research, Goldman Sachs Economic Research.</w:t>
              </w:r>
            </w:p>
            <w:p w:rsidR="00FF7808" w:rsidRPr="00FF7808" w:rsidRDefault="00FF7808" w:rsidP="00FF7808">
              <w:pPr>
                <w:pStyle w:val="Bibliography"/>
                <w:rPr>
                  <w:noProof/>
                  <w:lang w:val="en-US"/>
                </w:rPr>
              </w:pPr>
              <w:r w:rsidRPr="00FF7808">
                <w:rPr>
                  <w:noProof/>
                  <w:lang w:val="en-US"/>
                </w:rPr>
                <w:t xml:space="preserve">Hume, D 1752, </w:t>
              </w:r>
              <w:r w:rsidRPr="00FF7808">
                <w:rPr>
                  <w:i/>
                  <w:iCs/>
                  <w:noProof/>
                  <w:lang w:val="en-US"/>
                </w:rPr>
                <w:t>Political discourses</w:t>
              </w:r>
              <w:r w:rsidRPr="00FF7808">
                <w:rPr>
                  <w:noProof/>
                  <w:lang w:val="en-US"/>
                </w:rPr>
                <w:t>, A. Kincaid &amp; A. Donaldson, Edinburgh.</w:t>
              </w:r>
            </w:p>
            <w:p w:rsidR="00FF7808" w:rsidRPr="00FF7808" w:rsidRDefault="00FF7808" w:rsidP="00FF7808">
              <w:pPr>
                <w:pStyle w:val="Bibliography"/>
                <w:rPr>
                  <w:noProof/>
                  <w:lang w:val="en-US"/>
                </w:rPr>
              </w:pPr>
              <w:r w:rsidRPr="00FF7808">
                <w:rPr>
                  <w:noProof/>
                  <w:lang w:val="en-US"/>
                </w:rPr>
                <w:t>Peeters, M &amp; Reijer, A 2011, 'On wage formation, wage flexibility and wage coordination: A focus on the wage impact of productivity in Germany, Greece, Ireland, Portugal, Spain and the United States', Centre for Economic Policy Research.</w:t>
              </w:r>
            </w:p>
            <w:p w:rsidR="00FF7808" w:rsidRPr="00FF7808" w:rsidRDefault="00FF7808" w:rsidP="00FF7808">
              <w:pPr>
                <w:pStyle w:val="Bibliography"/>
                <w:rPr>
                  <w:noProof/>
                  <w:lang w:val="en-US"/>
                </w:rPr>
              </w:pPr>
              <w:r w:rsidRPr="00FF7808">
                <w:rPr>
                  <w:noProof/>
                  <w:lang w:val="en-US"/>
                </w:rPr>
                <w:t xml:space="preserve">Sinn, H-W &amp; Wollmershauser, T 2012, 'Target loans, current account balances and capital flows: the ECB’s rescue facility', </w:t>
              </w:r>
              <w:r w:rsidRPr="00FF7808">
                <w:rPr>
                  <w:i/>
                  <w:iCs/>
                  <w:noProof/>
                  <w:lang w:val="en-US"/>
                </w:rPr>
                <w:t>International Tax and Public Finance</w:t>
              </w:r>
              <w:r w:rsidRPr="00FF7808">
                <w:rPr>
                  <w:noProof/>
                  <w:lang w:val="en-US"/>
                </w:rPr>
                <w:t>, pp. 1-41.</w:t>
              </w:r>
            </w:p>
            <w:p w:rsidR="00124F51" w:rsidRDefault="00337CC4" w:rsidP="00FF7808">
              <w:pPr>
                <w:jc w:val="both"/>
              </w:pPr>
              <w:r>
                <w:fldChar w:fldCharType="end"/>
              </w:r>
            </w:p>
          </w:sdtContent>
        </w:sdt>
      </w:sdtContent>
    </w:sdt>
    <w:sectPr w:rsidR="00124F51" w:rsidSect="004E4F8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1FC1" w:rsidRDefault="00591FC1" w:rsidP="006C70F9">
      <w:pPr>
        <w:spacing w:after="0" w:line="240" w:lineRule="auto"/>
      </w:pPr>
      <w:r>
        <w:separator/>
      </w:r>
    </w:p>
  </w:endnote>
  <w:endnote w:type="continuationSeparator" w:id="0">
    <w:p w:rsidR="00591FC1" w:rsidRDefault="00591FC1" w:rsidP="006C7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1FC1" w:rsidRDefault="00591FC1" w:rsidP="006C70F9">
      <w:pPr>
        <w:spacing w:after="0" w:line="240" w:lineRule="auto"/>
      </w:pPr>
      <w:r>
        <w:separator/>
      </w:r>
    </w:p>
  </w:footnote>
  <w:footnote w:type="continuationSeparator" w:id="0">
    <w:p w:rsidR="00591FC1" w:rsidRDefault="00591FC1" w:rsidP="006C70F9">
      <w:pPr>
        <w:spacing w:after="0" w:line="240" w:lineRule="auto"/>
      </w:pPr>
      <w:r>
        <w:continuationSeparator/>
      </w:r>
    </w:p>
  </w:footnote>
  <w:footnote w:id="1">
    <w:p w:rsidR="00FF6DE4" w:rsidRPr="00433F43" w:rsidRDefault="00FF6DE4" w:rsidP="00FF6DE4">
      <w:pPr>
        <w:spacing w:after="0" w:line="240" w:lineRule="auto"/>
        <w:rPr>
          <w:sz w:val="20"/>
          <w:szCs w:val="20"/>
        </w:rPr>
      </w:pPr>
      <w:r>
        <w:rPr>
          <w:rStyle w:val="FootnoteReference"/>
        </w:rPr>
        <w:footnoteRef/>
      </w:r>
      <w:r>
        <w:t xml:space="preserve"> </w:t>
      </w:r>
      <w:r>
        <w:rPr>
          <w:sz w:val="20"/>
          <w:szCs w:val="20"/>
        </w:rPr>
        <w:t>T</w:t>
      </w:r>
      <w:r w:rsidRPr="007B6D4F">
        <w:rPr>
          <w:sz w:val="20"/>
          <w:szCs w:val="20"/>
        </w:rPr>
        <w:t xml:space="preserve">akk til </w:t>
      </w:r>
      <w:proofErr w:type="spellStart"/>
      <w:r>
        <w:rPr>
          <w:sz w:val="20"/>
          <w:szCs w:val="20"/>
        </w:rPr>
        <w:t>Stefanie</w:t>
      </w:r>
      <w:proofErr w:type="spellEnd"/>
      <w:r>
        <w:rPr>
          <w:sz w:val="20"/>
          <w:szCs w:val="20"/>
        </w:rPr>
        <w:t xml:space="preserve"> G. Fernandez, </w:t>
      </w:r>
      <w:r w:rsidRPr="007B6D4F">
        <w:rPr>
          <w:sz w:val="20"/>
          <w:szCs w:val="20"/>
        </w:rPr>
        <w:t xml:space="preserve">Georg </w:t>
      </w:r>
      <w:proofErr w:type="gramStart"/>
      <w:r w:rsidRPr="007B6D4F">
        <w:rPr>
          <w:sz w:val="20"/>
          <w:szCs w:val="20"/>
        </w:rPr>
        <w:t xml:space="preserve">Rabl </w:t>
      </w:r>
      <w:r>
        <w:rPr>
          <w:sz w:val="20"/>
          <w:szCs w:val="20"/>
        </w:rPr>
        <w:t>,</w:t>
      </w:r>
      <w:proofErr w:type="gramEnd"/>
      <w:r>
        <w:rPr>
          <w:sz w:val="20"/>
          <w:szCs w:val="20"/>
        </w:rPr>
        <w:t xml:space="preserve"> </w:t>
      </w:r>
      <w:r w:rsidRPr="007B6D4F">
        <w:rPr>
          <w:sz w:val="20"/>
          <w:szCs w:val="20"/>
        </w:rPr>
        <w:t>Elisabeth Holvik,</w:t>
      </w:r>
      <w:r>
        <w:rPr>
          <w:sz w:val="20"/>
          <w:szCs w:val="20"/>
        </w:rPr>
        <w:t xml:space="preserve"> Arne Jon Isachsen, </w:t>
      </w:r>
      <w:r w:rsidRPr="007B6D4F">
        <w:rPr>
          <w:sz w:val="20"/>
          <w:szCs w:val="20"/>
        </w:rPr>
        <w:t xml:space="preserve">Per </w:t>
      </w:r>
      <w:proofErr w:type="spellStart"/>
      <w:r w:rsidRPr="007B6D4F">
        <w:rPr>
          <w:sz w:val="20"/>
          <w:szCs w:val="20"/>
        </w:rPr>
        <w:t>Botolf</w:t>
      </w:r>
      <w:proofErr w:type="spellEnd"/>
      <w:r w:rsidRPr="007B6D4F">
        <w:rPr>
          <w:sz w:val="20"/>
          <w:szCs w:val="20"/>
        </w:rPr>
        <w:t xml:space="preserve"> </w:t>
      </w:r>
      <w:proofErr w:type="spellStart"/>
      <w:r w:rsidRPr="007B6D4F">
        <w:rPr>
          <w:sz w:val="20"/>
          <w:szCs w:val="20"/>
        </w:rPr>
        <w:t>Maurseth</w:t>
      </w:r>
      <w:proofErr w:type="spellEnd"/>
      <w:r>
        <w:rPr>
          <w:sz w:val="20"/>
          <w:szCs w:val="20"/>
        </w:rPr>
        <w:t xml:space="preserve"> og </w:t>
      </w:r>
      <w:r w:rsidRPr="007B6D4F">
        <w:rPr>
          <w:sz w:val="20"/>
          <w:szCs w:val="20"/>
        </w:rPr>
        <w:t>Erling</w:t>
      </w:r>
      <w:r>
        <w:rPr>
          <w:sz w:val="20"/>
          <w:szCs w:val="20"/>
        </w:rPr>
        <w:t xml:space="preserve"> </w:t>
      </w:r>
      <w:proofErr w:type="spellStart"/>
      <w:r>
        <w:rPr>
          <w:sz w:val="20"/>
          <w:szCs w:val="20"/>
        </w:rPr>
        <w:t>Steigum</w:t>
      </w:r>
      <w:proofErr w:type="spellEnd"/>
      <w:r>
        <w:rPr>
          <w:sz w:val="20"/>
          <w:szCs w:val="20"/>
        </w:rPr>
        <w:t xml:space="preserve"> for gode innspill og kommentarer til dette notatet.</w:t>
      </w:r>
    </w:p>
  </w:footnote>
  <w:footnote w:id="2">
    <w:p w:rsidR="001E2A73" w:rsidRDefault="001E2A73">
      <w:pPr>
        <w:pStyle w:val="FootnoteText"/>
      </w:pPr>
      <w:r>
        <w:rPr>
          <w:rStyle w:val="FootnoteReference"/>
        </w:rPr>
        <w:footnoteRef/>
      </w:r>
      <w:r>
        <w:t xml:space="preserve"> Denne omleggingen har ingen betydning for de resultater som blir diskutert i denne artikkelen.</w:t>
      </w:r>
    </w:p>
  </w:footnote>
  <w:footnote w:id="3">
    <w:p w:rsidR="001E2A73" w:rsidRDefault="001E2A73">
      <w:pPr>
        <w:pStyle w:val="FootnoteText"/>
      </w:pPr>
      <w:r>
        <w:rPr>
          <w:rStyle w:val="FootnoteReference"/>
        </w:rPr>
        <w:footnoteRef/>
      </w:r>
      <w:r>
        <w:t xml:space="preserve"> Mellom landene i eurosonen finnes det i dag ingen felles regler for innskuddsgarantier.</w:t>
      </w:r>
    </w:p>
  </w:footnote>
  <w:footnote w:id="4">
    <w:p w:rsidR="002578E8" w:rsidRPr="002578E8" w:rsidRDefault="002578E8">
      <w:pPr>
        <w:pStyle w:val="FootnoteText"/>
        <w:rPr>
          <w:rFonts w:cstheme="minorHAnsi"/>
        </w:rPr>
      </w:pPr>
      <w:r w:rsidRPr="002578E8">
        <w:rPr>
          <w:rStyle w:val="FootnoteReference"/>
          <w:rFonts w:cstheme="minorHAnsi"/>
        </w:rPr>
        <w:footnoteRef/>
      </w:r>
      <w:r w:rsidRPr="002578E8">
        <w:rPr>
          <w:rFonts w:cstheme="minorHAnsi"/>
        </w:rPr>
        <w:t xml:space="preserve"> Det også verdt å legge merke til at denne pengepoliske responsen indirekte også vil kunne begunstige den greske forretningsbankens nåværende innskytere og obligasjonsholdere. Dette fordi et eventuelt tap eller en konkurs hos forretningsbanken, nå vil bli delt sammen med den greske nasjonale sentralbanken.</w:t>
      </w:r>
    </w:p>
  </w:footnote>
  <w:footnote w:id="5">
    <w:p w:rsidR="001E2A73" w:rsidRDefault="001E2A73">
      <w:pPr>
        <w:pStyle w:val="FootnoteText"/>
      </w:pPr>
      <w:r>
        <w:rPr>
          <w:rStyle w:val="FootnoteReference"/>
        </w:rPr>
        <w:footnoteRef/>
      </w:r>
      <w:r>
        <w:t xml:space="preserve">De selvregulerende mekanismene for driftsbalansen mellom land under et troverdig fastkursregime har vært kjent lenge og ble drøftet allerede av </w:t>
      </w:r>
      <w:sdt>
        <w:sdtPr>
          <w:id w:val="215596438"/>
          <w:citation/>
        </w:sdtPr>
        <w:sdtEndPr/>
        <w:sdtContent>
          <w:r>
            <w:fldChar w:fldCharType="begin"/>
          </w:r>
          <w:r>
            <w:instrText xml:space="preserve"> CITATION Dav52 \l 1044 </w:instrText>
          </w:r>
          <w:r>
            <w:fldChar w:fldCharType="separate"/>
          </w:r>
          <w:r w:rsidR="00FF7808">
            <w:rPr>
              <w:noProof/>
            </w:rPr>
            <w:t>(Hume 1752)</w:t>
          </w:r>
          <w:r>
            <w:rPr>
              <w:noProof/>
            </w:rPr>
            <w:fldChar w:fldCharType="end"/>
          </w:r>
        </w:sdtContent>
      </w:sdt>
      <w:r>
        <w:t xml:space="preserve"> i hans essay ”On </w:t>
      </w:r>
      <w:proofErr w:type="spellStart"/>
      <w:r>
        <w:t>the</w:t>
      </w:r>
      <w:proofErr w:type="spellEnd"/>
      <w:r>
        <w:t xml:space="preserve"> </w:t>
      </w:r>
      <w:proofErr w:type="spellStart"/>
      <w:r>
        <w:t>balance</w:t>
      </w:r>
      <w:proofErr w:type="spellEnd"/>
      <w:r>
        <w:t xml:space="preserve"> </w:t>
      </w:r>
      <w:proofErr w:type="spellStart"/>
      <w:r>
        <w:t>of</w:t>
      </w:r>
      <w:proofErr w:type="spellEnd"/>
      <w:r>
        <w:t xml:space="preserve"> Trade”. Systemet som blir beskrevet </w:t>
      </w:r>
      <w:r w:rsidRPr="00644063">
        <w:t>omtales</w:t>
      </w:r>
      <w:r>
        <w:t xml:space="preserve"> i dag </w:t>
      </w:r>
      <w:r w:rsidRPr="00644063">
        <w:t xml:space="preserve">som ” The price- </w:t>
      </w:r>
      <w:proofErr w:type="spellStart"/>
      <w:r w:rsidRPr="00644063">
        <w:t>specie-flow</w:t>
      </w:r>
      <w:proofErr w:type="spellEnd"/>
      <w:r w:rsidRPr="00644063">
        <w:t xml:space="preserve"> </w:t>
      </w:r>
      <w:proofErr w:type="spellStart"/>
      <w:r w:rsidRPr="00644063">
        <w:t>mechanism</w:t>
      </w:r>
      <w:proofErr w:type="spellEnd"/>
      <w:r w:rsidRPr="00644063">
        <w:t xml:space="preserve">”. </w:t>
      </w:r>
      <w:r>
        <w:t>Penger har her innløsningsmuligheter mot gull, og landets gullreserver fungerer derfor som en skranke som regulerer hvor store underskuddene på driftsregnskapet eller handelsbalansen kan bli.</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4B03"/>
    <w:multiLevelType w:val="hybridMultilevel"/>
    <w:tmpl w:val="CDE8BB4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04753125"/>
    <w:multiLevelType w:val="hybridMultilevel"/>
    <w:tmpl w:val="FF2E0AD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C80D57"/>
    <w:multiLevelType w:val="hybridMultilevel"/>
    <w:tmpl w:val="0A4A119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0AB90E7C"/>
    <w:multiLevelType w:val="hybridMultilevel"/>
    <w:tmpl w:val="89702560"/>
    <w:lvl w:ilvl="0" w:tplc="FF82CAA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13D46D20"/>
    <w:multiLevelType w:val="hybridMultilevel"/>
    <w:tmpl w:val="49AA86D8"/>
    <w:lvl w:ilvl="0" w:tplc="04140001">
      <w:start w:val="1"/>
      <w:numFmt w:val="bullet"/>
      <w:lvlText w:val=""/>
      <w:lvlJc w:val="left"/>
      <w:pPr>
        <w:ind w:left="750" w:hanging="360"/>
      </w:pPr>
      <w:rPr>
        <w:rFonts w:ascii="Symbol" w:hAnsi="Symbol" w:hint="default"/>
      </w:rPr>
    </w:lvl>
    <w:lvl w:ilvl="1" w:tplc="04140003" w:tentative="1">
      <w:start w:val="1"/>
      <w:numFmt w:val="bullet"/>
      <w:lvlText w:val="o"/>
      <w:lvlJc w:val="left"/>
      <w:pPr>
        <w:ind w:left="1470" w:hanging="360"/>
      </w:pPr>
      <w:rPr>
        <w:rFonts w:ascii="Courier New" w:hAnsi="Courier New" w:cs="Courier New" w:hint="default"/>
      </w:rPr>
    </w:lvl>
    <w:lvl w:ilvl="2" w:tplc="04140005" w:tentative="1">
      <w:start w:val="1"/>
      <w:numFmt w:val="bullet"/>
      <w:lvlText w:val=""/>
      <w:lvlJc w:val="left"/>
      <w:pPr>
        <w:ind w:left="2190" w:hanging="360"/>
      </w:pPr>
      <w:rPr>
        <w:rFonts w:ascii="Wingdings" w:hAnsi="Wingdings" w:hint="default"/>
      </w:rPr>
    </w:lvl>
    <w:lvl w:ilvl="3" w:tplc="04140001" w:tentative="1">
      <w:start w:val="1"/>
      <w:numFmt w:val="bullet"/>
      <w:lvlText w:val=""/>
      <w:lvlJc w:val="left"/>
      <w:pPr>
        <w:ind w:left="2910" w:hanging="360"/>
      </w:pPr>
      <w:rPr>
        <w:rFonts w:ascii="Symbol" w:hAnsi="Symbol" w:hint="default"/>
      </w:rPr>
    </w:lvl>
    <w:lvl w:ilvl="4" w:tplc="04140003" w:tentative="1">
      <w:start w:val="1"/>
      <w:numFmt w:val="bullet"/>
      <w:lvlText w:val="o"/>
      <w:lvlJc w:val="left"/>
      <w:pPr>
        <w:ind w:left="3630" w:hanging="360"/>
      </w:pPr>
      <w:rPr>
        <w:rFonts w:ascii="Courier New" w:hAnsi="Courier New" w:cs="Courier New" w:hint="default"/>
      </w:rPr>
    </w:lvl>
    <w:lvl w:ilvl="5" w:tplc="04140005" w:tentative="1">
      <w:start w:val="1"/>
      <w:numFmt w:val="bullet"/>
      <w:lvlText w:val=""/>
      <w:lvlJc w:val="left"/>
      <w:pPr>
        <w:ind w:left="4350" w:hanging="360"/>
      </w:pPr>
      <w:rPr>
        <w:rFonts w:ascii="Wingdings" w:hAnsi="Wingdings" w:hint="default"/>
      </w:rPr>
    </w:lvl>
    <w:lvl w:ilvl="6" w:tplc="04140001" w:tentative="1">
      <w:start w:val="1"/>
      <w:numFmt w:val="bullet"/>
      <w:lvlText w:val=""/>
      <w:lvlJc w:val="left"/>
      <w:pPr>
        <w:ind w:left="5070" w:hanging="360"/>
      </w:pPr>
      <w:rPr>
        <w:rFonts w:ascii="Symbol" w:hAnsi="Symbol" w:hint="default"/>
      </w:rPr>
    </w:lvl>
    <w:lvl w:ilvl="7" w:tplc="04140003" w:tentative="1">
      <w:start w:val="1"/>
      <w:numFmt w:val="bullet"/>
      <w:lvlText w:val="o"/>
      <w:lvlJc w:val="left"/>
      <w:pPr>
        <w:ind w:left="5790" w:hanging="360"/>
      </w:pPr>
      <w:rPr>
        <w:rFonts w:ascii="Courier New" w:hAnsi="Courier New" w:cs="Courier New" w:hint="default"/>
      </w:rPr>
    </w:lvl>
    <w:lvl w:ilvl="8" w:tplc="04140005" w:tentative="1">
      <w:start w:val="1"/>
      <w:numFmt w:val="bullet"/>
      <w:lvlText w:val=""/>
      <w:lvlJc w:val="left"/>
      <w:pPr>
        <w:ind w:left="6510" w:hanging="360"/>
      </w:pPr>
      <w:rPr>
        <w:rFonts w:ascii="Wingdings" w:hAnsi="Wingdings" w:hint="default"/>
      </w:rPr>
    </w:lvl>
  </w:abstractNum>
  <w:abstractNum w:abstractNumId="5">
    <w:nsid w:val="1B942F3A"/>
    <w:multiLevelType w:val="hybridMultilevel"/>
    <w:tmpl w:val="89702560"/>
    <w:lvl w:ilvl="0" w:tplc="FF82CAA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1C29138A"/>
    <w:multiLevelType w:val="hybridMultilevel"/>
    <w:tmpl w:val="89702560"/>
    <w:lvl w:ilvl="0" w:tplc="FF82CAA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nsid w:val="2048193B"/>
    <w:multiLevelType w:val="hybridMultilevel"/>
    <w:tmpl w:val="8FD6A57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nsid w:val="21BE20D0"/>
    <w:multiLevelType w:val="hybridMultilevel"/>
    <w:tmpl w:val="1EE0BF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3A0C1B55"/>
    <w:multiLevelType w:val="hybridMultilevel"/>
    <w:tmpl w:val="977E4C1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3C54346E"/>
    <w:multiLevelType w:val="hybridMultilevel"/>
    <w:tmpl w:val="46D00E4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3DBC25EF"/>
    <w:multiLevelType w:val="hybridMultilevel"/>
    <w:tmpl w:val="DEFAAEB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45DE10EB"/>
    <w:multiLevelType w:val="hybridMultilevel"/>
    <w:tmpl w:val="6D20D9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4EF96FF6"/>
    <w:multiLevelType w:val="hybridMultilevel"/>
    <w:tmpl w:val="79C8756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508F4464"/>
    <w:multiLevelType w:val="hybridMultilevel"/>
    <w:tmpl w:val="DFDEE6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552C4746"/>
    <w:multiLevelType w:val="hybridMultilevel"/>
    <w:tmpl w:val="89702560"/>
    <w:lvl w:ilvl="0" w:tplc="FF82CAA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nsid w:val="602F43B4"/>
    <w:multiLevelType w:val="hybridMultilevel"/>
    <w:tmpl w:val="2CA2B0B0"/>
    <w:lvl w:ilvl="0" w:tplc="63E4AEC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nsid w:val="605D0EDF"/>
    <w:multiLevelType w:val="hybridMultilevel"/>
    <w:tmpl w:val="61EC09A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6C567CD5"/>
    <w:multiLevelType w:val="hybridMultilevel"/>
    <w:tmpl w:val="800483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73A95BB4"/>
    <w:multiLevelType w:val="hybridMultilevel"/>
    <w:tmpl w:val="AA50369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741A63AE"/>
    <w:multiLevelType w:val="hybridMultilevel"/>
    <w:tmpl w:val="51D27BB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74FD4F0D"/>
    <w:multiLevelType w:val="hybridMultilevel"/>
    <w:tmpl w:val="B8AAD03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10"/>
  </w:num>
  <w:num w:numId="4">
    <w:abstractNumId w:val="8"/>
  </w:num>
  <w:num w:numId="5">
    <w:abstractNumId w:val="2"/>
  </w:num>
  <w:num w:numId="6">
    <w:abstractNumId w:val="9"/>
  </w:num>
  <w:num w:numId="7">
    <w:abstractNumId w:val="19"/>
  </w:num>
  <w:num w:numId="8">
    <w:abstractNumId w:val="4"/>
  </w:num>
  <w:num w:numId="9">
    <w:abstractNumId w:val="0"/>
  </w:num>
  <w:num w:numId="10">
    <w:abstractNumId w:val="5"/>
  </w:num>
  <w:num w:numId="11">
    <w:abstractNumId w:val="6"/>
  </w:num>
  <w:num w:numId="12">
    <w:abstractNumId w:val="15"/>
  </w:num>
  <w:num w:numId="13">
    <w:abstractNumId w:val="3"/>
  </w:num>
  <w:num w:numId="14">
    <w:abstractNumId w:val="12"/>
  </w:num>
  <w:num w:numId="15">
    <w:abstractNumId w:val="14"/>
  </w:num>
  <w:num w:numId="16">
    <w:abstractNumId w:val="11"/>
  </w:num>
  <w:num w:numId="17">
    <w:abstractNumId w:val="18"/>
  </w:num>
  <w:num w:numId="18">
    <w:abstractNumId w:val="21"/>
  </w:num>
  <w:num w:numId="19">
    <w:abstractNumId w:val="20"/>
  </w:num>
  <w:num w:numId="20">
    <w:abstractNumId w:val="1"/>
  </w:num>
  <w:num w:numId="21">
    <w:abstractNumId w:val="7"/>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150"/>
    <w:rsid w:val="00000118"/>
    <w:rsid w:val="000034B1"/>
    <w:rsid w:val="000058E0"/>
    <w:rsid w:val="00007322"/>
    <w:rsid w:val="00007A70"/>
    <w:rsid w:val="00011700"/>
    <w:rsid w:val="0001275C"/>
    <w:rsid w:val="000150B7"/>
    <w:rsid w:val="0001564D"/>
    <w:rsid w:val="00020722"/>
    <w:rsid w:val="00020BA9"/>
    <w:rsid w:val="00021B41"/>
    <w:rsid w:val="000220E4"/>
    <w:rsid w:val="000221B1"/>
    <w:rsid w:val="00025E05"/>
    <w:rsid w:val="000260F6"/>
    <w:rsid w:val="00027809"/>
    <w:rsid w:val="00030F21"/>
    <w:rsid w:val="00033470"/>
    <w:rsid w:val="00033AE8"/>
    <w:rsid w:val="000342AB"/>
    <w:rsid w:val="00037BA7"/>
    <w:rsid w:val="00037FBF"/>
    <w:rsid w:val="00043626"/>
    <w:rsid w:val="00044764"/>
    <w:rsid w:val="0004543A"/>
    <w:rsid w:val="00045E6D"/>
    <w:rsid w:val="0005049B"/>
    <w:rsid w:val="00051830"/>
    <w:rsid w:val="00053EB6"/>
    <w:rsid w:val="00056BBA"/>
    <w:rsid w:val="00062F25"/>
    <w:rsid w:val="00067850"/>
    <w:rsid w:val="000714A0"/>
    <w:rsid w:val="00074865"/>
    <w:rsid w:val="00077186"/>
    <w:rsid w:val="0008064F"/>
    <w:rsid w:val="00080E20"/>
    <w:rsid w:val="00081F77"/>
    <w:rsid w:val="00082380"/>
    <w:rsid w:val="00082C9D"/>
    <w:rsid w:val="00083F0C"/>
    <w:rsid w:val="00085B44"/>
    <w:rsid w:val="00086239"/>
    <w:rsid w:val="000905A2"/>
    <w:rsid w:val="00096427"/>
    <w:rsid w:val="000A0262"/>
    <w:rsid w:val="000A04E8"/>
    <w:rsid w:val="000A12CB"/>
    <w:rsid w:val="000A53EE"/>
    <w:rsid w:val="000A5D15"/>
    <w:rsid w:val="000A64B8"/>
    <w:rsid w:val="000A7BC7"/>
    <w:rsid w:val="000A7E6F"/>
    <w:rsid w:val="000B07C5"/>
    <w:rsid w:val="000B0EBA"/>
    <w:rsid w:val="000B215A"/>
    <w:rsid w:val="000B28C3"/>
    <w:rsid w:val="000B65CF"/>
    <w:rsid w:val="000B7428"/>
    <w:rsid w:val="000C00E3"/>
    <w:rsid w:val="000C0F60"/>
    <w:rsid w:val="000C461B"/>
    <w:rsid w:val="000C5A1B"/>
    <w:rsid w:val="000D2B32"/>
    <w:rsid w:val="000D38BF"/>
    <w:rsid w:val="000D676D"/>
    <w:rsid w:val="000D6797"/>
    <w:rsid w:val="000D711B"/>
    <w:rsid w:val="000D74B7"/>
    <w:rsid w:val="000D7C98"/>
    <w:rsid w:val="000E3189"/>
    <w:rsid w:val="000E5D2C"/>
    <w:rsid w:val="000F0B90"/>
    <w:rsid w:val="000F0C16"/>
    <w:rsid w:val="000F49D0"/>
    <w:rsid w:val="000F5E65"/>
    <w:rsid w:val="000F63C1"/>
    <w:rsid w:val="00100F6D"/>
    <w:rsid w:val="001102EC"/>
    <w:rsid w:val="0011035A"/>
    <w:rsid w:val="00110E7A"/>
    <w:rsid w:val="001117BC"/>
    <w:rsid w:val="00112790"/>
    <w:rsid w:val="0011303D"/>
    <w:rsid w:val="001130D2"/>
    <w:rsid w:val="00114BD3"/>
    <w:rsid w:val="00116E43"/>
    <w:rsid w:val="0012325C"/>
    <w:rsid w:val="00123489"/>
    <w:rsid w:val="0012418F"/>
    <w:rsid w:val="00124E2B"/>
    <w:rsid w:val="00124F51"/>
    <w:rsid w:val="001261AD"/>
    <w:rsid w:val="001279C4"/>
    <w:rsid w:val="001311E5"/>
    <w:rsid w:val="00132480"/>
    <w:rsid w:val="0013315A"/>
    <w:rsid w:val="0013352A"/>
    <w:rsid w:val="00135625"/>
    <w:rsid w:val="001356CD"/>
    <w:rsid w:val="001359CA"/>
    <w:rsid w:val="00136853"/>
    <w:rsid w:val="001400D8"/>
    <w:rsid w:val="00142ADE"/>
    <w:rsid w:val="00144C68"/>
    <w:rsid w:val="00146FC1"/>
    <w:rsid w:val="00147054"/>
    <w:rsid w:val="00150765"/>
    <w:rsid w:val="00151FA8"/>
    <w:rsid w:val="0015210B"/>
    <w:rsid w:val="00152F01"/>
    <w:rsid w:val="00153860"/>
    <w:rsid w:val="00156DCB"/>
    <w:rsid w:val="00156E28"/>
    <w:rsid w:val="0016230E"/>
    <w:rsid w:val="001629A7"/>
    <w:rsid w:val="00163172"/>
    <w:rsid w:val="0016345D"/>
    <w:rsid w:val="00163A92"/>
    <w:rsid w:val="001647E3"/>
    <w:rsid w:val="001710B2"/>
    <w:rsid w:val="001724FD"/>
    <w:rsid w:val="00173140"/>
    <w:rsid w:val="00173AC1"/>
    <w:rsid w:val="00176C5E"/>
    <w:rsid w:val="00176FF3"/>
    <w:rsid w:val="00177F43"/>
    <w:rsid w:val="0018284E"/>
    <w:rsid w:val="001829B9"/>
    <w:rsid w:val="001841A4"/>
    <w:rsid w:val="001859B2"/>
    <w:rsid w:val="00190267"/>
    <w:rsid w:val="00192067"/>
    <w:rsid w:val="00193643"/>
    <w:rsid w:val="00194B7A"/>
    <w:rsid w:val="00195305"/>
    <w:rsid w:val="00195E8F"/>
    <w:rsid w:val="001A1CEA"/>
    <w:rsid w:val="001A26BE"/>
    <w:rsid w:val="001A2783"/>
    <w:rsid w:val="001A2A7D"/>
    <w:rsid w:val="001A454B"/>
    <w:rsid w:val="001A6366"/>
    <w:rsid w:val="001A6620"/>
    <w:rsid w:val="001B10EA"/>
    <w:rsid w:val="001B1F55"/>
    <w:rsid w:val="001B391E"/>
    <w:rsid w:val="001B660C"/>
    <w:rsid w:val="001C4249"/>
    <w:rsid w:val="001C4FC0"/>
    <w:rsid w:val="001C598E"/>
    <w:rsid w:val="001D0018"/>
    <w:rsid w:val="001D0B93"/>
    <w:rsid w:val="001D0C82"/>
    <w:rsid w:val="001D2A78"/>
    <w:rsid w:val="001D35D8"/>
    <w:rsid w:val="001D3BCB"/>
    <w:rsid w:val="001D451B"/>
    <w:rsid w:val="001D6F34"/>
    <w:rsid w:val="001D7792"/>
    <w:rsid w:val="001E033D"/>
    <w:rsid w:val="001E05F1"/>
    <w:rsid w:val="001E0EA8"/>
    <w:rsid w:val="001E1411"/>
    <w:rsid w:val="001E2A73"/>
    <w:rsid w:val="001E34E7"/>
    <w:rsid w:val="001E5994"/>
    <w:rsid w:val="001E5A3D"/>
    <w:rsid w:val="001E6E32"/>
    <w:rsid w:val="001E7216"/>
    <w:rsid w:val="001F0435"/>
    <w:rsid w:val="001F1A33"/>
    <w:rsid w:val="001F708A"/>
    <w:rsid w:val="00206787"/>
    <w:rsid w:val="00210718"/>
    <w:rsid w:val="002117D9"/>
    <w:rsid w:val="00215823"/>
    <w:rsid w:val="002202DC"/>
    <w:rsid w:val="002214F9"/>
    <w:rsid w:val="00227338"/>
    <w:rsid w:val="00232285"/>
    <w:rsid w:val="00233522"/>
    <w:rsid w:val="00234951"/>
    <w:rsid w:val="00237F30"/>
    <w:rsid w:val="00252D6C"/>
    <w:rsid w:val="00254E1C"/>
    <w:rsid w:val="00256337"/>
    <w:rsid w:val="00256466"/>
    <w:rsid w:val="002578E8"/>
    <w:rsid w:val="00260114"/>
    <w:rsid w:val="00260C6F"/>
    <w:rsid w:val="00261D07"/>
    <w:rsid w:val="00262DF2"/>
    <w:rsid w:val="00264145"/>
    <w:rsid w:val="002645EE"/>
    <w:rsid w:val="002656DA"/>
    <w:rsid w:val="00266AF8"/>
    <w:rsid w:val="0027271C"/>
    <w:rsid w:val="00274F31"/>
    <w:rsid w:val="00276E09"/>
    <w:rsid w:val="00277811"/>
    <w:rsid w:val="00277B81"/>
    <w:rsid w:val="00283104"/>
    <w:rsid w:val="00284472"/>
    <w:rsid w:val="00286537"/>
    <w:rsid w:val="00287662"/>
    <w:rsid w:val="00287D16"/>
    <w:rsid w:val="002902E0"/>
    <w:rsid w:val="00290959"/>
    <w:rsid w:val="00290968"/>
    <w:rsid w:val="00293A63"/>
    <w:rsid w:val="00296892"/>
    <w:rsid w:val="00297B37"/>
    <w:rsid w:val="002A20F4"/>
    <w:rsid w:val="002A42D3"/>
    <w:rsid w:val="002A4316"/>
    <w:rsid w:val="002A67FA"/>
    <w:rsid w:val="002A6DB3"/>
    <w:rsid w:val="002B18D2"/>
    <w:rsid w:val="002B3730"/>
    <w:rsid w:val="002B3B38"/>
    <w:rsid w:val="002B53E7"/>
    <w:rsid w:val="002C0064"/>
    <w:rsid w:val="002C11CC"/>
    <w:rsid w:val="002C1AEC"/>
    <w:rsid w:val="002C28A4"/>
    <w:rsid w:val="002C2FD2"/>
    <w:rsid w:val="002C3988"/>
    <w:rsid w:val="002C4802"/>
    <w:rsid w:val="002C4EE3"/>
    <w:rsid w:val="002C5F62"/>
    <w:rsid w:val="002C70BC"/>
    <w:rsid w:val="002D0A30"/>
    <w:rsid w:val="002D48CB"/>
    <w:rsid w:val="002D7DBC"/>
    <w:rsid w:val="002E50A0"/>
    <w:rsid w:val="002E719C"/>
    <w:rsid w:val="002F382A"/>
    <w:rsid w:val="002F445F"/>
    <w:rsid w:val="002F695F"/>
    <w:rsid w:val="002F7FB7"/>
    <w:rsid w:val="0030336B"/>
    <w:rsid w:val="003059FE"/>
    <w:rsid w:val="00307181"/>
    <w:rsid w:val="00315179"/>
    <w:rsid w:val="00320459"/>
    <w:rsid w:val="00321098"/>
    <w:rsid w:val="003220AB"/>
    <w:rsid w:val="0032273F"/>
    <w:rsid w:val="00323F12"/>
    <w:rsid w:val="00325478"/>
    <w:rsid w:val="003262F0"/>
    <w:rsid w:val="003264DC"/>
    <w:rsid w:val="00330B99"/>
    <w:rsid w:val="00331EC1"/>
    <w:rsid w:val="00332FD9"/>
    <w:rsid w:val="00333F9C"/>
    <w:rsid w:val="00337CC4"/>
    <w:rsid w:val="00340459"/>
    <w:rsid w:val="00343E1F"/>
    <w:rsid w:val="00345E31"/>
    <w:rsid w:val="00351F2F"/>
    <w:rsid w:val="00354519"/>
    <w:rsid w:val="0035668F"/>
    <w:rsid w:val="003568D2"/>
    <w:rsid w:val="003602E5"/>
    <w:rsid w:val="00361A27"/>
    <w:rsid w:val="00366999"/>
    <w:rsid w:val="00366EF1"/>
    <w:rsid w:val="00367B82"/>
    <w:rsid w:val="0037037D"/>
    <w:rsid w:val="003709A2"/>
    <w:rsid w:val="00370D23"/>
    <w:rsid w:val="00372F1F"/>
    <w:rsid w:val="00374987"/>
    <w:rsid w:val="00375C26"/>
    <w:rsid w:val="00377B74"/>
    <w:rsid w:val="0039084D"/>
    <w:rsid w:val="00395462"/>
    <w:rsid w:val="003A31F5"/>
    <w:rsid w:val="003A33E2"/>
    <w:rsid w:val="003A4A93"/>
    <w:rsid w:val="003A4EF0"/>
    <w:rsid w:val="003A5113"/>
    <w:rsid w:val="003B4672"/>
    <w:rsid w:val="003B5BD2"/>
    <w:rsid w:val="003B6A7C"/>
    <w:rsid w:val="003C1FAD"/>
    <w:rsid w:val="003C2877"/>
    <w:rsid w:val="003C4E25"/>
    <w:rsid w:val="003C4F06"/>
    <w:rsid w:val="003C57E2"/>
    <w:rsid w:val="003C5ED6"/>
    <w:rsid w:val="003C6406"/>
    <w:rsid w:val="003C641E"/>
    <w:rsid w:val="003C74D5"/>
    <w:rsid w:val="003C78C6"/>
    <w:rsid w:val="003D4678"/>
    <w:rsid w:val="003D6708"/>
    <w:rsid w:val="003E1FE9"/>
    <w:rsid w:val="003E3828"/>
    <w:rsid w:val="003E78AE"/>
    <w:rsid w:val="003F174C"/>
    <w:rsid w:val="003F177F"/>
    <w:rsid w:val="003F3193"/>
    <w:rsid w:val="003F3B23"/>
    <w:rsid w:val="00400741"/>
    <w:rsid w:val="004008D3"/>
    <w:rsid w:val="00402347"/>
    <w:rsid w:val="00402B52"/>
    <w:rsid w:val="00403359"/>
    <w:rsid w:val="00407C8F"/>
    <w:rsid w:val="0041000F"/>
    <w:rsid w:val="004112D1"/>
    <w:rsid w:val="00411E92"/>
    <w:rsid w:val="004127C2"/>
    <w:rsid w:val="00414E3F"/>
    <w:rsid w:val="00416D0F"/>
    <w:rsid w:val="00416D7A"/>
    <w:rsid w:val="00422755"/>
    <w:rsid w:val="0042287A"/>
    <w:rsid w:val="00424520"/>
    <w:rsid w:val="00425B44"/>
    <w:rsid w:val="00427FA6"/>
    <w:rsid w:val="004305A0"/>
    <w:rsid w:val="00433166"/>
    <w:rsid w:val="0043390D"/>
    <w:rsid w:val="00433F43"/>
    <w:rsid w:val="004363C7"/>
    <w:rsid w:val="004401D8"/>
    <w:rsid w:val="00440433"/>
    <w:rsid w:val="00441298"/>
    <w:rsid w:val="004415E3"/>
    <w:rsid w:val="0044182C"/>
    <w:rsid w:val="00441D80"/>
    <w:rsid w:val="004421E5"/>
    <w:rsid w:val="004422D1"/>
    <w:rsid w:val="004425DE"/>
    <w:rsid w:val="00442F48"/>
    <w:rsid w:val="00444C06"/>
    <w:rsid w:val="00450C31"/>
    <w:rsid w:val="00451A67"/>
    <w:rsid w:val="00453DAF"/>
    <w:rsid w:val="00454374"/>
    <w:rsid w:val="00462ED5"/>
    <w:rsid w:val="00463909"/>
    <w:rsid w:val="00464EBC"/>
    <w:rsid w:val="0046513A"/>
    <w:rsid w:val="00465D4A"/>
    <w:rsid w:val="00470765"/>
    <w:rsid w:val="00475323"/>
    <w:rsid w:val="00476848"/>
    <w:rsid w:val="00477B73"/>
    <w:rsid w:val="00477CDF"/>
    <w:rsid w:val="00483F3E"/>
    <w:rsid w:val="004851BB"/>
    <w:rsid w:val="00487C22"/>
    <w:rsid w:val="004903A2"/>
    <w:rsid w:val="00491077"/>
    <w:rsid w:val="00493144"/>
    <w:rsid w:val="004959F7"/>
    <w:rsid w:val="0049660E"/>
    <w:rsid w:val="004A2BD0"/>
    <w:rsid w:val="004A7E9B"/>
    <w:rsid w:val="004A7ECB"/>
    <w:rsid w:val="004B01F8"/>
    <w:rsid w:val="004B1798"/>
    <w:rsid w:val="004B2E68"/>
    <w:rsid w:val="004C0DB1"/>
    <w:rsid w:val="004C1156"/>
    <w:rsid w:val="004C48A8"/>
    <w:rsid w:val="004C5B0F"/>
    <w:rsid w:val="004C68B9"/>
    <w:rsid w:val="004C6F0B"/>
    <w:rsid w:val="004C7A47"/>
    <w:rsid w:val="004D1BD0"/>
    <w:rsid w:val="004D2AF1"/>
    <w:rsid w:val="004D32F1"/>
    <w:rsid w:val="004D3E01"/>
    <w:rsid w:val="004D4E09"/>
    <w:rsid w:val="004D571B"/>
    <w:rsid w:val="004E06FC"/>
    <w:rsid w:val="004E49FD"/>
    <w:rsid w:val="004E4BB4"/>
    <w:rsid w:val="004E4F80"/>
    <w:rsid w:val="004E5BCF"/>
    <w:rsid w:val="004E6CEF"/>
    <w:rsid w:val="004E73A8"/>
    <w:rsid w:val="004E757E"/>
    <w:rsid w:val="004F2BDA"/>
    <w:rsid w:val="004F6944"/>
    <w:rsid w:val="005002F6"/>
    <w:rsid w:val="00500F5C"/>
    <w:rsid w:val="00502881"/>
    <w:rsid w:val="00504534"/>
    <w:rsid w:val="00504B3C"/>
    <w:rsid w:val="00506F42"/>
    <w:rsid w:val="00507BD4"/>
    <w:rsid w:val="00510689"/>
    <w:rsid w:val="0051595E"/>
    <w:rsid w:val="0051603A"/>
    <w:rsid w:val="00520D30"/>
    <w:rsid w:val="005224D2"/>
    <w:rsid w:val="00523EAD"/>
    <w:rsid w:val="00531983"/>
    <w:rsid w:val="00531A2C"/>
    <w:rsid w:val="00531E20"/>
    <w:rsid w:val="005322B3"/>
    <w:rsid w:val="0053409E"/>
    <w:rsid w:val="005348B4"/>
    <w:rsid w:val="00541377"/>
    <w:rsid w:val="00542D43"/>
    <w:rsid w:val="005445D1"/>
    <w:rsid w:val="005460BC"/>
    <w:rsid w:val="00547E94"/>
    <w:rsid w:val="005505C1"/>
    <w:rsid w:val="00553EFE"/>
    <w:rsid w:val="00554FE7"/>
    <w:rsid w:val="00557DD7"/>
    <w:rsid w:val="005670BA"/>
    <w:rsid w:val="00567CDC"/>
    <w:rsid w:val="005708C5"/>
    <w:rsid w:val="005711B6"/>
    <w:rsid w:val="005724CE"/>
    <w:rsid w:val="00573146"/>
    <w:rsid w:val="00573F2F"/>
    <w:rsid w:val="0058270F"/>
    <w:rsid w:val="005850A5"/>
    <w:rsid w:val="005858F9"/>
    <w:rsid w:val="00586776"/>
    <w:rsid w:val="0058715B"/>
    <w:rsid w:val="0058743E"/>
    <w:rsid w:val="00590437"/>
    <w:rsid w:val="00591FC1"/>
    <w:rsid w:val="005924BC"/>
    <w:rsid w:val="00592B02"/>
    <w:rsid w:val="0059382E"/>
    <w:rsid w:val="00593BB5"/>
    <w:rsid w:val="00593F27"/>
    <w:rsid w:val="0059575D"/>
    <w:rsid w:val="005A0896"/>
    <w:rsid w:val="005A0FCF"/>
    <w:rsid w:val="005A4549"/>
    <w:rsid w:val="005A4E1F"/>
    <w:rsid w:val="005A5889"/>
    <w:rsid w:val="005A6366"/>
    <w:rsid w:val="005A67BC"/>
    <w:rsid w:val="005A6A43"/>
    <w:rsid w:val="005A7F1E"/>
    <w:rsid w:val="005B0044"/>
    <w:rsid w:val="005B1B8E"/>
    <w:rsid w:val="005B4CE3"/>
    <w:rsid w:val="005B4E0F"/>
    <w:rsid w:val="005B70CD"/>
    <w:rsid w:val="005B739C"/>
    <w:rsid w:val="005C045C"/>
    <w:rsid w:val="005C06C2"/>
    <w:rsid w:val="005C1378"/>
    <w:rsid w:val="005C3105"/>
    <w:rsid w:val="005C3BB5"/>
    <w:rsid w:val="005C7165"/>
    <w:rsid w:val="005C7B97"/>
    <w:rsid w:val="005D0FF0"/>
    <w:rsid w:val="005D2508"/>
    <w:rsid w:val="005D304F"/>
    <w:rsid w:val="005D56D6"/>
    <w:rsid w:val="005D6D8D"/>
    <w:rsid w:val="005E06CF"/>
    <w:rsid w:val="005E125D"/>
    <w:rsid w:val="005E34FB"/>
    <w:rsid w:val="005E3E55"/>
    <w:rsid w:val="005E56A0"/>
    <w:rsid w:val="005F0854"/>
    <w:rsid w:val="005F287B"/>
    <w:rsid w:val="006032E7"/>
    <w:rsid w:val="00604E14"/>
    <w:rsid w:val="00605CE9"/>
    <w:rsid w:val="006060C1"/>
    <w:rsid w:val="00607167"/>
    <w:rsid w:val="00611360"/>
    <w:rsid w:val="0061150A"/>
    <w:rsid w:val="00611A9B"/>
    <w:rsid w:val="00613545"/>
    <w:rsid w:val="0061539B"/>
    <w:rsid w:val="00623D45"/>
    <w:rsid w:val="0062444E"/>
    <w:rsid w:val="00624A81"/>
    <w:rsid w:val="006277B6"/>
    <w:rsid w:val="00627EA2"/>
    <w:rsid w:val="006349F2"/>
    <w:rsid w:val="006355E0"/>
    <w:rsid w:val="00641730"/>
    <w:rsid w:val="00644063"/>
    <w:rsid w:val="0064416F"/>
    <w:rsid w:val="00644555"/>
    <w:rsid w:val="00645CF5"/>
    <w:rsid w:val="00651DBC"/>
    <w:rsid w:val="006535DD"/>
    <w:rsid w:val="00653606"/>
    <w:rsid w:val="0066083B"/>
    <w:rsid w:val="00663566"/>
    <w:rsid w:val="006644DF"/>
    <w:rsid w:val="0066533F"/>
    <w:rsid w:val="00666D47"/>
    <w:rsid w:val="0067012D"/>
    <w:rsid w:val="00673EA1"/>
    <w:rsid w:val="00680800"/>
    <w:rsid w:val="00681687"/>
    <w:rsid w:val="00684DC4"/>
    <w:rsid w:val="00685BCC"/>
    <w:rsid w:val="00685DAE"/>
    <w:rsid w:val="00690402"/>
    <w:rsid w:val="0069610D"/>
    <w:rsid w:val="0069729A"/>
    <w:rsid w:val="00697AB6"/>
    <w:rsid w:val="006A1ACF"/>
    <w:rsid w:val="006A2EF3"/>
    <w:rsid w:val="006A33C2"/>
    <w:rsid w:val="006A4310"/>
    <w:rsid w:val="006A452B"/>
    <w:rsid w:val="006A6569"/>
    <w:rsid w:val="006A6C4D"/>
    <w:rsid w:val="006B6F6D"/>
    <w:rsid w:val="006C1F38"/>
    <w:rsid w:val="006C2F74"/>
    <w:rsid w:val="006C3CBE"/>
    <w:rsid w:val="006C4086"/>
    <w:rsid w:val="006C42E1"/>
    <w:rsid w:val="006C525B"/>
    <w:rsid w:val="006C6BC7"/>
    <w:rsid w:val="006C6EC6"/>
    <w:rsid w:val="006C70F9"/>
    <w:rsid w:val="006D362C"/>
    <w:rsid w:val="006D509B"/>
    <w:rsid w:val="006D55C3"/>
    <w:rsid w:val="006D5E41"/>
    <w:rsid w:val="006E25F6"/>
    <w:rsid w:val="006E2859"/>
    <w:rsid w:val="006E3226"/>
    <w:rsid w:val="006E360B"/>
    <w:rsid w:val="006E4360"/>
    <w:rsid w:val="006E4770"/>
    <w:rsid w:val="006E5AF0"/>
    <w:rsid w:val="006E5C1B"/>
    <w:rsid w:val="006F078E"/>
    <w:rsid w:val="006F0A25"/>
    <w:rsid w:val="006F0F32"/>
    <w:rsid w:val="006F1CF0"/>
    <w:rsid w:val="006F7799"/>
    <w:rsid w:val="0070016E"/>
    <w:rsid w:val="007008B9"/>
    <w:rsid w:val="00701EA7"/>
    <w:rsid w:val="00702472"/>
    <w:rsid w:val="007033D2"/>
    <w:rsid w:val="0070394F"/>
    <w:rsid w:val="00705644"/>
    <w:rsid w:val="0070632D"/>
    <w:rsid w:val="00707C8C"/>
    <w:rsid w:val="00707CF2"/>
    <w:rsid w:val="00712F0F"/>
    <w:rsid w:val="00713126"/>
    <w:rsid w:val="00714818"/>
    <w:rsid w:val="00714B30"/>
    <w:rsid w:val="00716C42"/>
    <w:rsid w:val="00721738"/>
    <w:rsid w:val="00724D6F"/>
    <w:rsid w:val="00727613"/>
    <w:rsid w:val="00731125"/>
    <w:rsid w:val="00731304"/>
    <w:rsid w:val="00732057"/>
    <w:rsid w:val="00736172"/>
    <w:rsid w:val="00736FAC"/>
    <w:rsid w:val="00737787"/>
    <w:rsid w:val="00737C89"/>
    <w:rsid w:val="00742914"/>
    <w:rsid w:val="00743CB9"/>
    <w:rsid w:val="00744B3C"/>
    <w:rsid w:val="00744D50"/>
    <w:rsid w:val="00747427"/>
    <w:rsid w:val="00751265"/>
    <w:rsid w:val="00751ADC"/>
    <w:rsid w:val="007544A5"/>
    <w:rsid w:val="00754540"/>
    <w:rsid w:val="00760169"/>
    <w:rsid w:val="0076041F"/>
    <w:rsid w:val="00762988"/>
    <w:rsid w:val="00763717"/>
    <w:rsid w:val="00764057"/>
    <w:rsid w:val="00765219"/>
    <w:rsid w:val="00767A2F"/>
    <w:rsid w:val="007708A7"/>
    <w:rsid w:val="00773524"/>
    <w:rsid w:val="00773B04"/>
    <w:rsid w:val="00777DA2"/>
    <w:rsid w:val="007800D5"/>
    <w:rsid w:val="0078398F"/>
    <w:rsid w:val="007851DA"/>
    <w:rsid w:val="00793E6A"/>
    <w:rsid w:val="007A35AA"/>
    <w:rsid w:val="007A5F45"/>
    <w:rsid w:val="007A6C60"/>
    <w:rsid w:val="007A7834"/>
    <w:rsid w:val="007B4471"/>
    <w:rsid w:val="007B5B48"/>
    <w:rsid w:val="007B6D4F"/>
    <w:rsid w:val="007B7052"/>
    <w:rsid w:val="007B73E4"/>
    <w:rsid w:val="007C1093"/>
    <w:rsid w:val="007C1967"/>
    <w:rsid w:val="007C30D6"/>
    <w:rsid w:val="007C3C91"/>
    <w:rsid w:val="007C4E7E"/>
    <w:rsid w:val="007C5072"/>
    <w:rsid w:val="007C6368"/>
    <w:rsid w:val="007C7B48"/>
    <w:rsid w:val="007D1BCF"/>
    <w:rsid w:val="007D1DE1"/>
    <w:rsid w:val="007D2A86"/>
    <w:rsid w:val="007D3543"/>
    <w:rsid w:val="007D4C9F"/>
    <w:rsid w:val="007D681A"/>
    <w:rsid w:val="007D7186"/>
    <w:rsid w:val="007E3CBF"/>
    <w:rsid w:val="007E490D"/>
    <w:rsid w:val="007E7AEB"/>
    <w:rsid w:val="007F081D"/>
    <w:rsid w:val="007F284F"/>
    <w:rsid w:val="007F34E3"/>
    <w:rsid w:val="007F5859"/>
    <w:rsid w:val="00802559"/>
    <w:rsid w:val="00802638"/>
    <w:rsid w:val="0080320C"/>
    <w:rsid w:val="0080368F"/>
    <w:rsid w:val="008062E7"/>
    <w:rsid w:val="00811C62"/>
    <w:rsid w:val="00812236"/>
    <w:rsid w:val="00813C3D"/>
    <w:rsid w:val="00814319"/>
    <w:rsid w:val="008143A0"/>
    <w:rsid w:val="00815033"/>
    <w:rsid w:val="00817F36"/>
    <w:rsid w:val="00821C20"/>
    <w:rsid w:val="008223A1"/>
    <w:rsid w:val="00824B19"/>
    <w:rsid w:val="008254ED"/>
    <w:rsid w:val="00826A81"/>
    <w:rsid w:val="0082723F"/>
    <w:rsid w:val="00833B66"/>
    <w:rsid w:val="0083445B"/>
    <w:rsid w:val="0083519D"/>
    <w:rsid w:val="00836212"/>
    <w:rsid w:val="008366E9"/>
    <w:rsid w:val="00840544"/>
    <w:rsid w:val="0084177B"/>
    <w:rsid w:val="008420F1"/>
    <w:rsid w:val="008442DF"/>
    <w:rsid w:val="00844CA2"/>
    <w:rsid w:val="00845028"/>
    <w:rsid w:val="00846C31"/>
    <w:rsid w:val="00850262"/>
    <w:rsid w:val="008510D3"/>
    <w:rsid w:val="00851952"/>
    <w:rsid w:val="00852519"/>
    <w:rsid w:val="008533BA"/>
    <w:rsid w:val="00854445"/>
    <w:rsid w:val="00857525"/>
    <w:rsid w:val="00862D48"/>
    <w:rsid w:val="008663DD"/>
    <w:rsid w:val="008673C8"/>
    <w:rsid w:val="0086772F"/>
    <w:rsid w:val="00867796"/>
    <w:rsid w:val="008701E0"/>
    <w:rsid w:val="008703E5"/>
    <w:rsid w:val="0087090C"/>
    <w:rsid w:val="008715A7"/>
    <w:rsid w:val="008739C1"/>
    <w:rsid w:val="00876930"/>
    <w:rsid w:val="0088299B"/>
    <w:rsid w:val="00884C43"/>
    <w:rsid w:val="00885257"/>
    <w:rsid w:val="00887826"/>
    <w:rsid w:val="00887A4F"/>
    <w:rsid w:val="00890373"/>
    <w:rsid w:val="008949AB"/>
    <w:rsid w:val="00894F72"/>
    <w:rsid w:val="008A18C5"/>
    <w:rsid w:val="008A2278"/>
    <w:rsid w:val="008A3B34"/>
    <w:rsid w:val="008A57F7"/>
    <w:rsid w:val="008A6BB3"/>
    <w:rsid w:val="008A7B1E"/>
    <w:rsid w:val="008B0A38"/>
    <w:rsid w:val="008B0C02"/>
    <w:rsid w:val="008B64C9"/>
    <w:rsid w:val="008B7202"/>
    <w:rsid w:val="008B7E83"/>
    <w:rsid w:val="008C018A"/>
    <w:rsid w:val="008C6F03"/>
    <w:rsid w:val="008C71AC"/>
    <w:rsid w:val="008D053A"/>
    <w:rsid w:val="008D158A"/>
    <w:rsid w:val="008D3195"/>
    <w:rsid w:val="008D3EFF"/>
    <w:rsid w:val="008D4600"/>
    <w:rsid w:val="008D4C7F"/>
    <w:rsid w:val="008D6819"/>
    <w:rsid w:val="008D6AB6"/>
    <w:rsid w:val="008D6D24"/>
    <w:rsid w:val="008E4C4C"/>
    <w:rsid w:val="008E642D"/>
    <w:rsid w:val="008F309F"/>
    <w:rsid w:val="008F7173"/>
    <w:rsid w:val="0090146A"/>
    <w:rsid w:val="00902B93"/>
    <w:rsid w:val="0090336D"/>
    <w:rsid w:val="009041A1"/>
    <w:rsid w:val="00905149"/>
    <w:rsid w:val="00907389"/>
    <w:rsid w:val="009124B8"/>
    <w:rsid w:val="00912636"/>
    <w:rsid w:val="00912762"/>
    <w:rsid w:val="009136DD"/>
    <w:rsid w:val="009148A8"/>
    <w:rsid w:val="00915C7C"/>
    <w:rsid w:val="00916817"/>
    <w:rsid w:val="00916E73"/>
    <w:rsid w:val="00917E1C"/>
    <w:rsid w:val="00920F59"/>
    <w:rsid w:val="009229A8"/>
    <w:rsid w:val="00924406"/>
    <w:rsid w:val="009244D3"/>
    <w:rsid w:val="009250E4"/>
    <w:rsid w:val="009316F9"/>
    <w:rsid w:val="009333D1"/>
    <w:rsid w:val="0093463D"/>
    <w:rsid w:val="00935679"/>
    <w:rsid w:val="00937220"/>
    <w:rsid w:val="0094002B"/>
    <w:rsid w:val="00943C8E"/>
    <w:rsid w:val="00944B32"/>
    <w:rsid w:val="00951C9B"/>
    <w:rsid w:val="00954EAA"/>
    <w:rsid w:val="00955036"/>
    <w:rsid w:val="00955B12"/>
    <w:rsid w:val="00957F51"/>
    <w:rsid w:val="00960190"/>
    <w:rsid w:val="00961BA3"/>
    <w:rsid w:val="00961EF6"/>
    <w:rsid w:val="009622E3"/>
    <w:rsid w:val="00966859"/>
    <w:rsid w:val="00970CE7"/>
    <w:rsid w:val="00973B9D"/>
    <w:rsid w:val="00974024"/>
    <w:rsid w:val="009741CD"/>
    <w:rsid w:val="00974D41"/>
    <w:rsid w:val="009753C8"/>
    <w:rsid w:val="00975728"/>
    <w:rsid w:val="00976182"/>
    <w:rsid w:val="00983D57"/>
    <w:rsid w:val="00985B06"/>
    <w:rsid w:val="009902FA"/>
    <w:rsid w:val="0099361B"/>
    <w:rsid w:val="0099397E"/>
    <w:rsid w:val="009A1370"/>
    <w:rsid w:val="009A2758"/>
    <w:rsid w:val="009A2F65"/>
    <w:rsid w:val="009A34CE"/>
    <w:rsid w:val="009B2371"/>
    <w:rsid w:val="009C2B13"/>
    <w:rsid w:val="009C3FAF"/>
    <w:rsid w:val="009D1A9D"/>
    <w:rsid w:val="009E02E6"/>
    <w:rsid w:val="009E375A"/>
    <w:rsid w:val="009E69E6"/>
    <w:rsid w:val="009E7D02"/>
    <w:rsid w:val="009F2E8C"/>
    <w:rsid w:val="009F3593"/>
    <w:rsid w:val="009F39C1"/>
    <w:rsid w:val="009F62C2"/>
    <w:rsid w:val="00A02579"/>
    <w:rsid w:val="00A03833"/>
    <w:rsid w:val="00A05492"/>
    <w:rsid w:val="00A05787"/>
    <w:rsid w:val="00A06ABF"/>
    <w:rsid w:val="00A07912"/>
    <w:rsid w:val="00A1073D"/>
    <w:rsid w:val="00A12BE8"/>
    <w:rsid w:val="00A1500A"/>
    <w:rsid w:val="00A1500C"/>
    <w:rsid w:val="00A16EF6"/>
    <w:rsid w:val="00A17FE4"/>
    <w:rsid w:val="00A20431"/>
    <w:rsid w:val="00A21366"/>
    <w:rsid w:val="00A23713"/>
    <w:rsid w:val="00A238AB"/>
    <w:rsid w:val="00A24A1F"/>
    <w:rsid w:val="00A31CCC"/>
    <w:rsid w:val="00A322AD"/>
    <w:rsid w:val="00A32421"/>
    <w:rsid w:val="00A32D44"/>
    <w:rsid w:val="00A35382"/>
    <w:rsid w:val="00A3640B"/>
    <w:rsid w:val="00A36B51"/>
    <w:rsid w:val="00A36FE5"/>
    <w:rsid w:val="00A4152A"/>
    <w:rsid w:val="00A437EA"/>
    <w:rsid w:val="00A43EF3"/>
    <w:rsid w:val="00A44A08"/>
    <w:rsid w:val="00A46268"/>
    <w:rsid w:val="00A4744B"/>
    <w:rsid w:val="00A479B3"/>
    <w:rsid w:val="00A47D8F"/>
    <w:rsid w:val="00A52396"/>
    <w:rsid w:val="00A5448D"/>
    <w:rsid w:val="00A55762"/>
    <w:rsid w:val="00A57B95"/>
    <w:rsid w:val="00A57F99"/>
    <w:rsid w:val="00A6446D"/>
    <w:rsid w:val="00A6628F"/>
    <w:rsid w:val="00A679C0"/>
    <w:rsid w:val="00A72ED9"/>
    <w:rsid w:val="00A74190"/>
    <w:rsid w:val="00A75553"/>
    <w:rsid w:val="00A8273D"/>
    <w:rsid w:val="00A8426B"/>
    <w:rsid w:val="00A848F4"/>
    <w:rsid w:val="00A86F03"/>
    <w:rsid w:val="00A93F02"/>
    <w:rsid w:val="00A96074"/>
    <w:rsid w:val="00A966B3"/>
    <w:rsid w:val="00A976FE"/>
    <w:rsid w:val="00AA5C3B"/>
    <w:rsid w:val="00AB11F9"/>
    <w:rsid w:val="00AB29DD"/>
    <w:rsid w:val="00AB3EE8"/>
    <w:rsid w:val="00AB6B19"/>
    <w:rsid w:val="00AB717E"/>
    <w:rsid w:val="00AB73C6"/>
    <w:rsid w:val="00AB79D0"/>
    <w:rsid w:val="00AC3169"/>
    <w:rsid w:val="00AC38EF"/>
    <w:rsid w:val="00AC4D47"/>
    <w:rsid w:val="00AC5F19"/>
    <w:rsid w:val="00AC79BA"/>
    <w:rsid w:val="00AC7C35"/>
    <w:rsid w:val="00AD00B7"/>
    <w:rsid w:val="00AD0BA1"/>
    <w:rsid w:val="00AD3CD0"/>
    <w:rsid w:val="00AD59E5"/>
    <w:rsid w:val="00AE18E4"/>
    <w:rsid w:val="00AE19DF"/>
    <w:rsid w:val="00AE1F46"/>
    <w:rsid w:val="00AE3BC4"/>
    <w:rsid w:val="00AE7105"/>
    <w:rsid w:val="00AE7CB7"/>
    <w:rsid w:val="00AF3A85"/>
    <w:rsid w:val="00AF4103"/>
    <w:rsid w:val="00AF4A23"/>
    <w:rsid w:val="00AF4ACD"/>
    <w:rsid w:val="00AF5535"/>
    <w:rsid w:val="00B0014E"/>
    <w:rsid w:val="00B024EC"/>
    <w:rsid w:val="00B02E07"/>
    <w:rsid w:val="00B02E68"/>
    <w:rsid w:val="00B05AAF"/>
    <w:rsid w:val="00B063A2"/>
    <w:rsid w:val="00B07E9F"/>
    <w:rsid w:val="00B10C34"/>
    <w:rsid w:val="00B1551A"/>
    <w:rsid w:val="00B15C06"/>
    <w:rsid w:val="00B15EE9"/>
    <w:rsid w:val="00B1758F"/>
    <w:rsid w:val="00B20028"/>
    <w:rsid w:val="00B22D65"/>
    <w:rsid w:val="00B2498C"/>
    <w:rsid w:val="00B25C9D"/>
    <w:rsid w:val="00B344CB"/>
    <w:rsid w:val="00B370AC"/>
    <w:rsid w:val="00B37D4B"/>
    <w:rsid w:val="00B41194"/>
    <w:rsid w:val="00B42431"/>
    <w:rsid w:val="00B42DE0"/>
    <w:rsid w:val="00B461EF"/>
    <w:rsid w:val="00B5066C"/>
    <w:rsid w:val="00B52E88"/>
    <w:rsid w:val="00B534A9"/>
    <w:rsid w:val="00B56858"/>
    <w:rsid w:val="00B60123"/>
    <w:rsid w:val="00B62278"/>
    <w:rsid w:val="00B63B33"/>
    <w:rsid w:val="00B640B7"/>
    <w:rsid w:val="00B66560"/>
    <w:rsid w:val="00B67CF4"/>
    <w:rsid w:val="00B7025C"/>
    <w:rsid w:val="00B7326D"/>
    <w:rsid w:val="00B73447"/>
    <w:rsid w:val="00B74372"/>
    <w:rsid w:val="00B744A7"/>
    <w:rsid w:val="00B76017"/>
    <w:rsid w:val="00B76518"/>
    <w:rsid w:val="00B8067E"/>
    <w:rsid w:val="00B83A64"/>
    <w:rsid w:val="00B91C19"/>
    <w:rsid w:val="00BA19D7"/>
    <w:rsid w:val="00BA203B"/>
    <w:rsid w:val="00BA38EC"/>
    <w:rsid w:val="00BA4D55"/>
    <w:rsid w:val="00BA59A5"/>
    <w:rsid w:val="00BA667A"/>
    <w:rsid w:val="00BA72F9"/>
    <w:rsid w:val="00BB4078"/>
    <w:rsid w:val="00BC0E23"/>
    <w:rsid w:val="00BC184F"/>
    <w:rsid w:val="00BC2833"/>
    <w:rsid w:val="00BC377A"/>
    <w:rsid w:val="00BC4D81"/>
    <w:rsid w:val="00BC5523"/>
    <w:rsid w:val="00BC5F9C"/>
    <w:rsid w:val="00BD0971"/>
    <w:rsid w:val="00BD0E9C"/>
    <w:rsid w:val="00BD16C4"/>
    <w:rsid w:val="00BD2A17"/>
    <w:rsid w:val="00BD2AB5"/>
    <w:rsid w:val="00BD4263"/>
    <w:rsid w:val="00BD428D"/>
    <w:rsid w:val="00BD4350"/>
    <w:rsid w:val="00BE129A"/>
    <w:rsid w:val="00BE1D98"/>
    <w:rsid w:val="00BE2FA2"/>
    <w:rsid w:val="00BE5154"/>
    <w:rsid w:val="00BE52F5"/>
    <w:rsid w:val="00BE71F5"/>
    <w:rsid w:val="00BF0F28"/>
    <w:rsid w:val="00BF0F66"/>
    <w:rsid w:val="00BF2B62"/>
    <w:rsid w:val="00BF3150"/>
    <w:rsid w:val="00BF4982"/>
    <w:rsid w:val="00BF6D97"/>
    <w:rsid w:val="00C004AB"/>
    <w:rsid w:val="00C019A7"/>
    <w:rsid w:val="00C04660"/>
    <w:rsid w:val="00C04C4E"/>
    <w:rsid w:val="00C05498"/>
    <w:rsid w:val="00C07239"/>
    <w:rsid w:val="00C10960"/>
    <w:rsid w:val="00C109AA"/>
    <w:rsid w:val="00C10BEA"/>
    <w:rsid w:val="00C12749"/>
    <w:rsid w:val="00C12930"/>
    <w:rsid w:val="00C15E73"/>
    <w:rsid w:val="00C17455"/>
    <w:rsid w:val="00C24334"/>
    <w:rsid w:val="00C25507"/>
    <w:rsid w:val="00C277E2"/>
    <w:rsid w:val="00C30A96"/>
    <w:rsid w:val="00C3387E"/>
    <w:rsid w:val="00C41723"/>
    <w:rsid w:val="00C42A6E"/>
    <w:rsid w:val="00C46485"/>
    <w:rsid w:val="00C468C8"/>
    <w:rsid w:val="00C46D55"/>
    <w:rsid w:val="00C4728F"/>
    <w:rsid w:val="00C502C3"/>
    <w:rsid w:val="00C51079"/>
    <w:rsid w:val="00C51B1E"/>
    <w:rsid w:val="00C51E12"/>
    <w:rsid w:val="00C552B6"/>
    <w:rsid w:val="00C55E1F"/>
    <w:rsid w:val="00C56169"/>
    <w:rsid w:val="00C56C4B"/>
    <w:rsid w:val="00C56F28"/>
    <w:rsid w:val="00C571C5"/>
    <w:rsid w:val="00C60A27"/>
    <w:rsid w:val="00C60ECA"/>
    <w:rsid w:val="00C61CF8"/>
    <w:rsid w:val="00C621AB"/>
    <w:rsid w:val="00C65387"/>
    <w:rsid w:val="00C65404"/>
    <w:rsid w:val="00C7306F"/>
    <w:rsid w:val="00C74F9E"/>
    <w:rsid w:val="00C77132"/>
    <w:rsid w:val="00C854D3"/>
    <w:rsid w:val="00C85982"/>
    <w:rsid w:val="00C860B1"/>
    <w:rsid w:val="00C870B2"/>
    <w:rsid w:val="00C877AF"/>
    <w:rsid w:val="00C90270"/>
    <w:rsid w:val="00C93A82"/>
    <w:rsid w:val="00C96E15"/>
    <w:rsid w:val="00CA0587"/>
    <w:rsid w:val="00CA0AE0"/>
    <w:rsid w:val="00CA2A0D"/>
    <w:rsid w:val="00CA2C30"/>
    <w:rsid w:val="00CA32F3"/>
    <w:rsid w:val="00CA630A"/>
    <w:rsid w:val="00CA733A"/>
    <w:rsid w:val="00CB1D9C"/>
    <w:rsid w:val="00CB2042"/>
    <w:rsid w:val="00CB327B"/>
    <w:rsid w:val="00CB6DE4"/>
    <w:rsid w:val="00CC0B69"/>
    <w:rsid w:val="00CC165B"/>
    <w:rsid w:val="00CC1DFC"/>
    <w:rsid w:val="00CC2D0E"/>
    <w:rsid w:val="00CC314C"/>
    <w:rsid w:val="00CC316A"/>
    <w:rsid w:val="00CC4358"/>
    <w:rsid w:val="00CC45E5"/>
    <w:rsid w:val="00CC55D8"/>
    <w:rsid w:val="00CC5A90"/>
    <w:rsid w:val="00CC5C3A"/>
    <w:rsid w:val="00CD00BF"/>
    <w:rsid w:val="00CD085D"/>
    <w:rsid w:val="00CD0A53"/>
    <w:rsid w:val="00CD0CC0"/>
    <w:rsid w:val="00CD1E61"/>
    <w:rsid w:val="00CD1F67"/>
    <w:rsid w:val="00CD386B"/>
    <w:rsid w:val="00CD3A77"/>
    <w:rsid w:val="00CD45E0"/>
    <w:rsid w:val="00CD6AFF"/>
    <w:rsid w:val="00CE087C"/>
    <w:rsid w:val="00CE157C"/>
    <w:rsid w:val="00CE1B1C"/>
    <w:rsid w:val="00CE4752"/>
    <w:rsid w:val="00CF2680"/>
    <w:rsid w:val="00CF40FB"/>
    <w:rsid w:val="00CF5C5C"/>
    <w:rsid w:val="00D01D93"/>
    <w:rsid w:val="00D023F9"/>
    <w:rsid w:val="00D05A35"/>
    <w:rsid w:val="00D06461"/>
    <w:rsid w:val="00D1024A"/>
    <w:rsid w:val="00D10A97"/>
    <w:rsid w:val="00D10E94"/>
    <w:rsid w:val="00D11BA4"/>
    <w:rsid w:val="00D11E91"/>
    <w:rsid w:val="00D12204"/>
    <w:rsid w:val="00D13703"/>
    <w:rsid w:val="00D22689"/>
    <w:rsid w:val="00D24965"/>
    <w:rsid w:val="00D25BE8"/>
    <w:rsid w:val="00D306AB"/>
    <w:rsid w:val="00D30F48"/>
    <w:rsid w:val="00D352A1"/>
    <w:rsid w:val="00D358A4"/>
    <w:rsid w:val="00D36CCD"/>
    <w:rsid w:val="00D37FD6"/>
    <w:rsid w:val="00D447DC"/>
    <w:rsid w:val="00D46FF9"/>
    <w:rsid w:val="00D472AC"/>
    <w:rsid w:val="00D516AF"/>
    <w:rsid w:val="00D5367D"/>
    <w:rsid w:val="00D53E74"/>
    <w:rsid w:val="00D55ACC"/>
    <w:rsid w:val="00D56A77"/>
    <w:rsid w:val="00D602E0"/>
    <w:rsid w:val="00D63EC7"/>
    <w:rsid w:val="00D64237"/>
    <w:rsid w:val="00D66535"/>
    <w:rsid w:val="00D67126"/>
    <w:rsid w:val="00D71184"/>
    <w:rsid w:val="00D71BC2"/>
    <w:rsid w:val="00D722A3"/>
    <w:rsid w:val="00D747DA"/>
    <w:rsid w:val="00D75C87"/>
    <w:rsid w:val="00D75F27"/>
    <w:rsid w:val="00D7616D"/>
    <w:rsid w:val="00D81DB6"/>
    <w:rsid w:val="00D84563"/>
    <w:rsid w:val="00D84770"/>
    <w:rsid w:val="00D853EB"/>
    <w:rsid w:val="00D86AB7"/>
    <w:rsid w:val="00D90232"/>
    <w:rsid w:val="00D91749"/>
    <w:rsid w:val="00D927D5"/>
    <w:rsid w:val="00D930FC"/>
    <w:rsid w:val="00D933C8"/>
    <w:rsid w:val="00D93F75"/>
    <w:rsid w:val="00D952A4"/>
    <w:rsid w:val="00D95A8B"/>
    <w:rsid w:val="00D95A93"/>
    <w:rsid w:val="00DA0225"/>
    <w:rsid w:val="00DA2887"/>
    <w:rsid w:val="00DA5076"/>
    <w:rsid w:val="00DA507D"/>
    <w:rsid w:val="00DA5C52"/>
    <w:rsid w:val="00DA6C05"/>
    <w:rsid w:val="00DA7095"/>
    <w:rsid w:val="00DA7F91"/>
    <w:rsid w:val="00DB00AE"/>
    <w:rsid w:val="00DB00DB"/>
    <w:rsid w:val="00DB0BB7"/>
    <w:rsid w:val="00DB0FA2"/>
    <w:rsid w:val="00DB17D8"/>
    <w:rsid w:val="00DB252C"/>
    <w:rsid w:val="00DB46C4"/>
    <w:rsid w:val="00DB4D3B"/>
    <w:rsid w:val="00DB774F"/>
    <w:rsid w:val="00DB795A"/>
    <w:rsid w:val="00DC18BB"/>
    <w:rsid w:val="00DC256E"/>
    <w:rsid w:val="00DC3FA0"/>
    <w:rsid w:val="00DC7077"/>
    <w:rsid w:val="00DC7BC2"/>
    <w:rsid w:val="00DD1A13"/>
    <w:rsid w:val="00DD234E"/>
    <w:rsid w:val="00DD6D8A"/>
    <w:rsid w:val="00DE08A3"/>
    <w:rsid w:val="00DE20F4"/>
    <w:rsid w:val="00DE3F25"/>
    <w:rsid w:val="00DE6781"/>
    <w:rsid w:val="00DE696A"/>
    <w:rsid w:val="00DF3296"/>
    <w:rsid w:val="00DF383A"/>
    <w:rsid w:val="00DF5192"/>
    <w:rsid w:val="00DF5C9E"/>
    <w:rsid w:val="00DF62B1"/>
    <w:rsid w:val="00DF7489"/>
    <w:rsid w:val="00E00535"/>
    <w:rsid w:val="00E02508"/>
    <w:rsid w:val="00E0605A"/>
    <w:rsid w:val="00E064A2"/>
    <w:rsid w:val="00E117EB"/>
    <w:rsid w:val="00E140BD"/>
    <w:rsid w:val="00E17B29"/>
    <w:rsid w:val="00E21635"/>
    <w:rsid w:val="00E226EF"/>
    <w:rsid w:val="00E243D4"/>
    <w:rsid w:val="00E24A42"/>
    <w:rsid w:val="00E26BCD"/>
    <w:rsid w:val="00E27A0F"/>
    <w:rsid w:val="00E31D29"/>
    <w:rsid w:val="00E33634"/>
    <w:rsid w:val="00E355AF"/>
    <w:rsid w:val="00E37B8C"/>
    <w:rsid w:val="00E418E7"/>
    <w:rsid w:val="00E41A64"/>
    <w:rsid w:val="00E41CBA"/>
    <w:rsid w:val="00E436BB"/>
    <w:rsid w:val="00E44736"/>
    <w:rsid w:val="00E44B32"/>
    <w:rsid w:val="00E50851"/>
    <w:rsid w:val="00E50D9B"/>
    <w:rsid w:val="00E52276"/>
    <w:rsid w:val="00E55FC0"/>
    <w:rsid w:val="00E56982"/>
    <w:rsid w:val="00E57948"/>
    <w:rsid w:val="00E6144E"/>
    <w:rsid w:val="00E64852"/>
    <w:rsid w:val="00E65525"/>
    <w:rsid w:val="00E6557F"/>
    <w:rsid w:val="00E7014C"/>
    <w:rsid w:val="00E70884"/>
    <w:rsid w:val="00E74848"/>
    <w:rsid w:val="00E751D6"/>
    <w:rsid w:val="00E75892"/>
    <w:rsid w:val="00E77585"/>
    <w:rsid w:val="00E778B2"/>
    <w:rsid w:val="00E80C7A"/>
    <w:rsid w:val="00E81970"/>
    <w:rsid w:val="00E81DA0"/>
    <w:rsid w:val="00E838E0"/>
    <w:rsid w:val="00E91104"/>
    <w:rsid w:val="00E91E2F"/>
    <w:rsid w:val="00E93BB9"/>
    <w:rsid w:val="00E94E2C"/>
    <w:rsid w:val="00E9646F"/>
    <w:rsid w:val="00EA03AA"/>
    <w:rsid w:val="00EA06F5"/>
    <w:rsid w:val="00EA075B"/>
    <w:rsid w:val="00EA07A6"/>
    <w:rsid w:val="00EA0AF1"/>
    <w:rsid w:val="00EA21B0"/>
    <w:rsid w:val="00EA44B4"/>
    <w:rsid w:val="00EA67DE"/>
    <w:rsid w:val="00EB0B34"/>
    <w:rsid w:val="00EB29F9"/>
    <w:rsid w:val="00EB3A55"/>
    <w:rsid w:val="00EB3BC9"/>
    <w:rsid w:val="00EB6AD6"/>
    <w:rsid w:val="00EB7493"/>
    <w:rsid w:val="00EC1F5E"/>
    <w:rsid w:val="00EC3F10"/>
    <w:rsid w:val="00EC4188"/>
    <w:rsid w:val="00EC45FC"/>
    <w:rsid w:val="00EC48CE"/>
    <w:rsid w:val="00EC4B15"/>
    <w:rsid w:val="00EC5405"/>
    <w:rsid w:val="00EC667B"/>
    <w:rsid w:val="00EC7A8C"/>
    <w:rsid w:val="00ED03F8"/>
    <w:rsid w:val="00ED06B7"/>
    <w:rsid w:val="00ED0DA0"/>
    <w:rsid w:val="00ED32E2"/>
    <w:rsid w:val="00ED5594"/>
    <w:rsid w:val="00ED719D"/>
    <w:rsid w:val="00EE177E"/>
    <w:rsid w:val="00EE5175"/>
    <w:rsid w:val="00EE6C08"/>
    <w:rsid w:val="00EE757C"/>
    <w:rsid w:val="00EF28C5"/>
    <w:rsid w:val="00EF4423"/>
    <w:rsid w:val="00EF5A44"/>
    <w:rsid w:val="00EF7FEA"/>
    <w:rsid w:val="00F019A1"/>
    <w:rsid w:val="00F05175"/>
    <w:rsid w:val="00F057D1"/>
    <w:rsid w:val="00F079E1"/>
    <w:rsid w:val="00F07E1E"/>
    <w:rsid w:val="00F10BEB"/>
    <w:rsid w:val="00F11976"/>
    <w:rsid w:val="00F13B50"/>
    <w:rsid w:val="00F16143"/>
    <w:rsid w:val="00F20098"/>
    <w:rsid w:val="00F22095"/>
    <w:rsid w:val="00F2771F"/>
    <w:rsid w:val="00F27753"/>
    <w:rsid w:val="00F320BE"/>
    <w:rsid w:val="00F33B6E"/>
    <w:rsid w:val="00F344E4"/>
    <w:rsid w:val="00F36E8A"/>
    <w:rsid w:val="00F37855"/>
    <w:rsid w:val="00F42526"/>
    <w:rsid w:val="00F425F6"/>
    <w:rsid w:val="00F44ED9"/>
    <w:rsid w:val="00F460B5"/>
    <w:rsid w:val="00F472E7"/>
    <w:rsid w:val="00F52932"/>
    <w:rsid w:val="00F55821"/>
    <w:rsid w:val="00F5609A"/>
    <w:rsid w:val="00F56FF8"/>
    <w:rsid w:val="00F609F3"/>
    <w:rsid w:val="00F619F6"/>
    <w:rsid w:val="00F6382A"/>
    <w:rsid w:val="00F64311"/>
    <w:rsid w:val="00F64C85"/>
    <w:rsid w:val="00F6517B"/>
    <w:rsid w:val="00F65374"/>
    <w:rsid w:val="00F65994"/>
    <w:rsid w:val="00F672A2"/>
    <w:rsid w:val="00F70A3A"/>
    <w:rsid w:val="00F70D1C"/>
    <w:rsid w:val="00F71288"/>
    <w:rsid w:val="00F71443"/>
    <w:rsid w:val="00F71ADA"/>
    <w:rsid w:val="00F72658"/>
    <w:rsid w:val="00F76304"/>
    <w:rsid w:val="00F8288C"/>
    <w:rsid w:val="00F83D88"/>
    <w:rsid w:val="00F86090"/>
    <w:rsid w:val="00F862EA"/>
    <w:rsid w:val="00F869DA"/>
    <w:rsid w:val="00F874AF"/>
    <w:rsid w:val="00F87EA6"/>
    <w:rsid w:val="00F90DD0"/>
    <w:rsid w:val="00F929E2"/>
    <w:rsid w:val="00F94562"/>
    <w:rsid w:val="00F94B59"/>
    <w:rsid w:val="00F9589C"/>
    <w:rsid w:val="00FA241C"/>
    <w:rsid w:val="00FA476D"/>
    <w:rsid w:val="00FA54A6"/>
    <w:rsid w:val="00FA58AA"/>
    <w:rsid w:val="00FA5E93"/>
    <w:rsid w:val="00FA6FFC"/>
    <w:rsid w:val="00FB0C0D"/>
    <w:rsid w:val="00FB218C"/>
    <w:rsid w:val="00FB3694"/>
    <w:rsid w:val="00FB3AEF"/>
    <w:rsid w:val="00FB5061"/>
    <w:rsid w:val="00FB6EF1"/>
    <w:rsid w:val="00FC0A8E"/>
    <w:rsid w:val="00FC0C7A"/>
    <w:rsid w:val="00FC1B4D"/>
    <w:rsid w:val="00FC258A"/>
    <w:rsid w:val="00FC44E8"/>
    <w:rsid w:val="00FC4E77"/>
    <w:rsid w:val="00FD0E8F"/>
    <w:rsid w:val="00FD119E"/>
    <w:rsid w:val="00FD266D"/>
    <w:rsid w:val="00FD272F"/>
    <w:rsid w:val="00FD27B4"/>
    <w:rsid w:val="00FD2BFD"/>
    <w:rsid w:val="00FD655A"/>
    <w:rsid w:val="00FD6712"/>
    <w:rsid w:val="00FD6CC3"/>
    <w:rsid w:val="00FD6D95"/>
    <w:rsid w:val="00FD75A7"/>
    <w:rsid w:val="00FD7912"/>
    <w:rsid w:val="00FE4323"/>
    <w:rsid w:val="00FE5478"/>
    <w:rsid w:val="00FE643E"/>
    <w:rsid w:val="00FE7574"/>
    <w:rsid w:val="00FF0AA7"/>
    <w:rsid w:val="00FF1354"/>
    <w:rsid w:val="00FF1672"/>
    <w:rsid w:val="00FF25C3"/>
    <w:rsid w:val="00FF2777"/>
    <w:rsid w:val="00FF2EBD"/>
    <w:rsid w:val="00FF4B62"/>
    <w:rsid w:val="00FF4E89"/>
    <w:rsid w:val="00FF6731"/>
    <w:rsid w:val="00FF6DE4"/>
    <w:rsid w:val="00FF744C"/>
    <w:rsid w:val="00FF7808"/>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31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72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15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F3150"/>
    <w:pPr>
      <w:ind w:left="720"/>
      <w:contextualSpacing/>
    </w:pPr>
  </w:style>
  <w:style w:type="paragraph" w:styleId="Title">
    <w:name w:val="Title"/>
    <w:basedOn w:val="Normal"/>
    <w:next w:val="Normal"/>
    <w:link w:val="TitleChar"/>
    <w:uiPriority w:val="10"/>
    <w:qFormat/>
    <w:rsid w:val="00BF31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3150"/>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B4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471"/>
    <w:rPr>
      <w:rFonts w:ascii="Tahoma" w:hAnsi="Tahoma" w:cs="Tahoma"/>
      <w:sz w:val="16"/>
      <w:szCs w:val="16"/>
    </w:rPr>
  </w:style>
  <w:style w:type="character" w:styleId="Hyperlink">
    <w:name w:val="Hyperlink"/>
    <w:basedOn w:val="DefaultParagraphFont"/>
    <w:uiPriority w:val="99"/>
    <w:unhideWhenUsed/>
    <w:rsid w:val="00E91104"/>
    <w:rPr>
      <w:color w:val="0000FF" w:themeColor="hyperlink"/>
      <w:u w:val="single"/>
    </w:rPr>
  </w:style>
  <w:style w:type="paragraph" w:styleId="Header">
    <w:name w:val="header"/>
    <w:basedOn w:val="Normal"/>
    <w:link w:val="HeaderChar"/>
    <w:uiPriority w:val="99"/>
    <w:unhideWhenUsed/>
    <w:rsid w:val="006C70F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C70F9"/>
  </w:style>
  <w:style w:type="paragraph" w:styleId="Footer">
    <w:name w:val="footer"/>
    <w:basedOn w:val="Normal"/>
    <w:link w:val="FooterChar"/>
    <w:uiPriority w:val="99"/>
    <w:unhideWhenUsed/>
    <w:rsid w:val="006C70F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70F9"/>
  </w:style>
  <w:style w:type="character" w:styleId="PlaceholderText">
    <w:name w:val="Placeholder Text"/>
    <w:basedOn w:val="DefaultParagraphFont"/>
    <w:uiPriority w:val="99"/>
    <w:semiHidden/>
    <w:rsid w:val="00DA7095"/>
    <w:rPr>
      <w:color w:val="808080"/>
    </w:rPr>
  </w:style>
  <w:style w:type="paragraph" w:styleId="EndnoteText">
    <w:name w:val="endnote text"/>
    <w:basedOn w:val="Normal"/>
    <w:link w:val="EndnoteTextChar"/>
    <w:uiPriority w:val="99"/>
    <w:semiHidden/>
    <w:unhideWhenUsed/>
    <w:rsid w:val="007F585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F5859"/>
    <w:rPr>
      <w:sz w:val="20"/>
      <w:szCs w:val="20"/>
    </w:rPr>
  </w:style>
  <w:style w:type="character" w:styleId="EndnoteReference">
    <w:name w:val="endnote reference"/>
    <w:basedOn w:val="DefaultParagraphFont"/>
    <w:uiPriority w:val="99"/>
    <w:semiHidden/>
    <w:unhideWhenUsed/>
    <w:rsid w:val="007F5859"/>
    <w:rPr>
      <w:vertAlign w:val="superscript"/>
    </w:rPr>
  </w:style>
  <w:style w:type="paragraph" w:styleId="FootnoteText">
    <w:name w:val="footnote text"/>
    <w:basedOn w:val="Normal"/>
    <w:link w:val="FootnoteTextChar"/>
    <w:uiPriority w:val="99"/>
    <w:semiHidden/>
    <w:unhideWhenUsed/>
    <w:rsid w:val="007F58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5859"/>
    <w:rPr>
      <w:sz w:val="20"/>
      <w:szCs w:val="20"/>
    </w:rPr>
  </w:style>
  <w:style w:type="character" w:styleId="FootnoteReference">
    <w:name w:val="footnote reference"/>
    <w:basedOn w:val="DefaultParagraphFont"/>
    <w:uiPriority w:val="99"/>
    <w:semiHidden/>
    <w:unhideWhenUsed/>
    <w:rsid w:val="007F5859"/>
    <w:rPr>
      <w:vertAlign w:val="superscript"/>
    </w:rPr>
  </w:style>
  <w:style w:type="character" w:customStyle="1" w:styleId="apple-converted-space">
    <w:name w:val="apple-converted-space"/>
    <w:basedOn w:val="DefaultParagraphFont"/>
    <w:rsid w:val="00366EF1"/>
  </w:style>
  <w:style w:type="character" w:customStyle="1" w:styleId="inline-link">
    <w:name w:val="inline-link"/>
    <w:basedOn w:val="DefaultParagraphFont"/>
    <w:rsid w:val="00366EF1"/>
  </w:style>
  <w:style w:type="paragraph" w:styleId="Bibliography">
    <w:name w:val="Bibliography"/>
    <w:basedOn w:val="Normal"/>
    <w:next w:val="Normal"/>
    <w:uiPriority w:val="37"/>
    <w:unhideWhenUsed/>
    <w:rsid w:val="00B91C19"/>
  </w:style>
  <w:style w:type="paragraph" w:styleId="Caption">
    <w:name w:val="caption"/>
    <w:basedOn w:val="Normal"/>
    <w:next w:val="Normal"/>
    <w:uiPriority w:val="35"/>
    <w:unhideWhenUsed/>
    <w:qFormat/>
    <w:rsid w:val="00D66535"/>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07239"/>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567CDC"/>
    <w:rPr>
      <w:i/>
      <w:iCs/>
    </w:rPr>
  </w:style>
  <w:style w:type="paragraph" w:styleId="NoSpacing">
    <w:name w:val="No Spacing"/>
    <w:uiPriority w:val="1"/>
    <w:qFormat/>
    <w:rsid w:val="006A1ACF"/>
    <w:pPr>
      <w:spacing w:after="0" w:line="240" w:lineRule="auto"/>
    </w:pPr>
  </w:style>
  <w:style w:type="paragraph" w:styleId="TableofFigures">
    <w:name w:val="table of figures"/>
    <w:basedOn w:val="Normal"/>
    <w:next w:val="Normal"/>
    <w:uiPriority w:val="99"/>
    <w:semiHidden/>
    <w:unhideWhenUsed/>
    <w:rsid w:val="00BE1D98"/>
    <w:pPr>
      <w:spacing w:after="0"/>
    </w:pPr>
  </w:style>
  <w:style w:type="character" w:customStyle="1" w:styleId="gd">
    <w:name w:val="gd"/>
    <w:basedOn w:val="DefaultParagraphFont"/>
    <w:rsid w:val="007B6D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31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72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15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F3150"/>
    <w:pPr>
      <w:ind w:left="720"/>
      <w:contextualSpacing/>
    </w:pPr>
  </w:style>
  <w:style w:type="paragraph" w:styleId="Title">
    <w:name w:val="Title"/>
    <w:basedOn w:val="Normal"/>
    <w:next w:val="Normal"/>
    <w:link w:val="TitleChar"/>
    <w:uiPriority w:val="10"/>
    <w:qFormat/>
    <w:rsid w:val="00BF31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3150"/>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B4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471"/>
    <w:rPr>
      <w:rFonts w:ascii="Tahoma" w:hAnsi="Tahoma" w:cs="Tahoma"/>
      <w:sz w:val="16"/>
      <w:szCs w:val="16"/>
    </w:rPr>
  </w:style>
  <w:style w:type="character" w:styleId="Hyperlink">
    <w:name w:val="Hyperlink"/>
    <w:basedOn w:val="DefaultParagraphFont"/>
    <w:uiPriority w:val="99"/>
    <w:unhideWhenUsed/>
    <w:rsid w:val="00E91104"/>
    <w:rPr>
      <w:color w:val="0000FF" w:themeColor="hyperlink"/>
      <w:u w:val="single"/>
    </w:rPr>
  </w:style>
  <w:style w:type="paragraph" w:styleId="Header">
    <w:name w:val="header"/>
    <w:basedOn w:val="Normal"/>
    <w:link w:val="HeaderChar"/>
    <w:uiPriority w:val="99"/>
    <w:unhideWhenUsed/>
    <w:rsid w:val="006C70F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C70F9"/>
  </w:style>
  <w:style w:type="paragraph" w:styleId="Footer">
    <w:name w:val="footer"/>
    <w:basedOn w:val="Normal"/>
    <w:link w:val="FooterChar"/>
    <w:uiPriority w:val="99"/>
    <w:unhideWhenUsed/>
    <w:rsid w:val="006C70F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70F9"/>
  </w:style>
  <w:style w:type="character" w:styleId="PlaceholderText">
    <w:name w:val="Placeholder Text"/>
    <w:basedOn w:val="DefaultParagraphFont"/>
    <w:uiPriority w:val="99"/>
    <w:semiHidden/>
    <w:rsid w:val="00DA7095"/>
    <w:rPr>
      <w:color w:val="808080"/>
    </w:rPr>
  </w:style>
  <w:style w:type="paragraph" w:styleId="EndnoteText">
    <w:name w:val="endnote text"/>
    <w:basedOn w:val="Normal"/>
    <w:link w:val="EndnoteTextChar"/>
    <w:uiPriority w:val="99"/>
    <w:semiHidden/>
    <w:unhideWhenUsed/>
    <w:rsid w:val="007F585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F5859"/>
    <w:rPr>
      <w:sz w:val="20"/>
      <w:szCs w:val="20"/>
    </w:rPr>
  </w:style>
  <w:style w:type="character" w:styleId="EndnoteReference">
    <w:name w:val="endnote reference"/>
    <w:basedOn w:val="DefaultParagraphFont"/>
    <w:uiPriority w:val="99"/>
    <w:semiHidden/>
    <w:unhideWhenUsed/>
    <w:rsid w:val="007F5859"/>
    <w:rPr>
      <w:vertAlign w:val="superscript"/>
    </w:rPr>
  </w:style>
  <w:style w:type="paragraph" w:styleId="FootnoteText">
    <w:name w:val="footnote text"/>
    <w:basedOn w:val="Normal"/>
    <w:link w:val="FootnoteTextChar"/>
    <w:uiPriority w:val="99"/>
    <w:semiHidden/>
    <w:unhideWhenUsed/>
    <w:rsid w:val="007F58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5859"/>
    <w:rPr>
      <w:sz w:val="20"/>
      <w:szCs w:val="20"/>
    </w:rPr>
  </w:style>
  <w:style w:type="character" w:styleId="FootnoteReference">
    <w:name w:val="footnote reference"/>
    <w:basedOn w:val="DefaultParagraphFont"/>
    <w:uiPriority w:val="99"/>
    <w:semiHidden/>
    <w:unhideWhenUsed/>
    <w:rsid w:val="007F5859"/>
    <w:rPr>
      <w:vertAlign w:val="superscript"/>
    </w:rPr>
  </w:style>
  <w:style w:type="character" w:customStyle="1" w:styleId="apple-converted-space">
    <w:name w:val="apple-converted-space"/>
    <w:basedOn w:val="DefaultParagraphFont"/>
    <w:rsid w:val="00366EF1"/>
  </w:style>
  <w:style w:type="character" w:customStyle="1" w:styleId="inline-link">
    <w:name w:val="inline-link"/>
    <w:basedOn w:val="DefaultParagraphFont"/>
    <w:rsid w:val="00366EF1"/>
  </w:style>
  <w:style w:type="paragraph" w:styleId="Bibliography">
    <w:name w:val="Bibliography"/>
    <w:basedOn w:val="Normal"/>
    <w:next w:val="Normal"/>
    <w:uiPriority w:val="37"/>
    <w:unhideWhenUsed/>
    <w:rsid w:val="00B91C19"/>
  </w:style>
  <w:style w:type="paragraph" w:styleId="Caption">
    <w:name w:val="caption"/>
    <w:basedOn w:val="Normal"/>
    <w:next w:val="Normal"/>
    <w:uiPriority w:val="35"/>
    <w:unhideWhenUsed/>
    <w:qFormat/>
    <w:rsid w:val="00D66535"/>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07239"/>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567CDC"/>
    <w:rPr>
      <w:i/>
      <w:iCs/>
    </w:rPr>
  </w:style>
  <w:style w:type="paragraph" w:styleId="NoSpacing">
    <w:name w:val="No Spacing"/>
    <w:uiPriority w:val="1"/>
    <w:qFormat/>
    <w:rsid w:val="006A1ACF"/>
    <w:pPr>
      <w:spacing w:after="0" w:line="240" w:lineRule="auto"/>
    </w:pPr>
  </w:style>
  <w:style w:type="paragraph" w:styleId="TableofFigures">
    <w:name w:val="table of figures"/>
    <w:basedOn w:val="Normal"/>
    <w:next w:val="Normal"/>
    <w:uiPriority w:val="99"/>
    <w:semiHidden/>
    <w:unhideWhenUsed/>
    <w:rsid w:val="00BE1D98"/>
    <w:pPr>
      <w:spacing w:after="0"/>
    </w:pPr>
  </w:style>
  <w:style w:type="character" w:customStyle="1" w:styleId="gd">
    <w:name w:val="gd"/>
    <w:basedOn w:val="DefaultParagraphFont"/>
    <w:rsid w:val="007B6D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33009">
      <w:bodyDiv w:val="1"/>
      <w:marLeft w:val="0"/>
      <w:marRight w:val="0"/>
      <w:marTop w:val="0"/>
      <w:marBottom w:val="0"/>
      <w:divBdr>
        <w:top w:val="none" w:sz="0" w:space="0" w:color="auto"/>
        <w:left w:val="none" w:sz="0" w:space="0" w:color="auto"/>
        <w:bottom w:val="none" w:sz="0" w:space="0" w:color="auto"/>
        <w:right w:val="none" w:sz="0" w:space="0" w:color="auto"/>
      </w:divBdr>
    </w:div>
    <w:div w:id="110903317">
      <w:bodyDiv w:val="1"/>
      <w:marLeft w:val="0"/>
      <w:marRight w:val="0"/>
      <w:marTop w:val="0"/>
      <w:marBottom w:val="0"/>
      <w:divBdr>
        <w:top w:val="none" w:sz="0" w:space="0" w:color="auto"/>
        <w:left w:val="none" w:sz="0" w:space="0" w:color="auto"/>
        <w:bottom w:val="none" w:sz="0" w:space="0" w:color="auto"/>
        <w:right w:val="none" w:sz="0" w:space="0" w:color="auto"/>
      </w:divBdr>
    </w:div>
    <w:div w:id="182397881">
      <w:bodyDiv w:val="1"/>
      <w:marLeft w:val="0"/>
      <w:marRight w:val="0"/>
      <w:marTop w:val="0"/>
      <w:marBottom w:val="0"/>
      <w:divBdr>
        <w:top w:val="none" w:sz="0" w:space="0" w:color="auto"/>
        <w:left w:val="none" w:sz="0" w:space="0" w:color="auto"/>
        <w:bottom w:val="none" w:sz="0" w:space="0" w:color="auto"/>
        <w:right w:val="none" w:sz="0" w:space="0" w:color="auto"/>
      </w:divBdr>
    </w:div>
    <w:div w:id="217864260">
      <w:bodyDiv w:val="1"/>
      <w:marLeft w:val="0"/>
      <w:marRight w:val="0"/>
      <w:marTop w:val="0"/>
      <w:marBottom w:val="0"/>
      <w:divBdr>
        <w:top w:val="none" w:sz="0" w:space="0" w:color="auto"/>
        <w:left w:val="none" w:sz="0" w:space="0" w:color="auto"/>
        <w:bottom w:val="none" w:sz="0" w:space="0" w:color="auto"/>
        <w:right w:val="none" w:sz="0" w:space="0" w:color="auto"/>
      </w:divBdr>
    </w:div>
    <w:div w:id="244917774">
      <w:bodyDiv w:val="1"/>
      <w:marLeft w:val="0"/>
      <w:marRight w:val="0"/>
      <w:marTop w:val="0"/>
      <w:marBottom w:val="0"/>
      <w:divBdr>
        <w:top w:val="none" w:sz="0" w:space="0" w:color="auto"/>
        <w:left w:val="none" w:sz="0" w:space="0" w:color="auto"/>
        <w:bottom w:val="none" w:sz="0" w:space="0" w:color="auto"/>
        <w:right w:val="none" w:sz="0" w:space="0" w:color="auto"/>
      </w:divBdr>
    </w:div>
    <w:div w:id="300775319">
      <w:bodyDiv w:val="1"/>
      <w:marLeft w:val="0"/>
      <w:marRight w:val="0"/>
      <w:marTop w:val="0"/>
      <w:marBottom w:val="0"/>
      <w:divBdr>
        <w:top w:val="none" w:sz="0" w:space="0" w:color="auto"/>
        <w:left w:val="none" w:sz="0" w:space="0" w:color="auto"/>
        <w:bottom w:val="none" w:sz="0" w:space="0" w:color="auto"/>
        <w:right w:val="none" w:sz="0" w:space="0" w:color="auto"/>
      </w:divBdr>
    </w:div>
    <w:div w:id="323702161">
      <w:bodyDiv w:val="1"/>
      <w:marLeft w:val="0"/>
      <w:marRight w:val="0"/>
      <w:marTop w:val="0"/>
      <w:marBottom w:val="0"/>
      <w:divBdr>
        <w:top w:val="none" w:sz="0" w:space="0" w:color="auto"/>
        <w:left w:val="none" w:sz="0" w:space="0" w:color="auto"/>
        <w:bottom w:val="none" w:sz="0" w:space="0" w:color="auto"/>
        <w:right w:val="none" w:sz="0" w:space="0" w:color="auto"/>
      </w:divBdr>
    </w:div>
    <w:div w:id="380713413">
      <w:bodyDiv w:val="1"/>
      <w:marLeft w:val="0"/>
      <w:marRight w:val="0"/>
      <w:marTop w:val="0"/>
      <w:marBottom w:val="0"/>
      <w:divBdr>
        <w:top w:val="none" w:sz="0" w:space="0" w:color="auto"/>
        <w:left w:val="none" w:sz="0" w:space="0" w:color="auto"/>
        <w:bottom w:val="none" w:sz="0" w:space="0" w:color="auto"/>
        <w:right w:val="none" w:sz="0" w:space="0" w:color="auto"/>
      </w:divBdr>
    </w:div>
    <w:div w:id="397216930">
      <w:bodyDiv w:val="1"/>
      <w:marLeft w:val="0"/>
      <w:marRight w:val="0"/>
      <w:marTop w:val="0"/>
      <w:marBottom w:val="0"/>
      <w:divBdr>
        <w:top w:val="none" w:sz="0" w:space="0" w:color="auto"/>
        <w:left w:val="none" w:sz="0" w:space="0" w:color="auto"/>
        <w:bottom w:val="none" w:sz="0" w:space="0" w:color="auto"/>
        <w:right w:val="none" w:sz="0" w:space="0" w:color="auto"/>
      </w:divBdr>
    </w:div>
    <w:div w:id="449782035">
      <w:bodyDiv w:val="1"/>
      <w:marLeft w:val="0"/>
      <w:marRight w:val="0"/>
      <w:marTop w:val="0"/>
      <w:marBottom w:val="0"/>
      <w:divBdr>
        <w:top w:val="none" w:sz="0" w:space="0" w:color="auto"/>
        <w:left w:val="none" w:sz="0" w:space="0" w:color="auto"/>
        <w:bottom w:val="none" w:sz="0" w:space="0" w:color="auto"/>
        <w:right w:val="none" w:sz="0" w:space="0" w:color="auto"/>
      </w:divBdr>
    </w:div>
    <w:div w:id="527792872">
      <w:bodyDiv w:val="1"/>
      <w:marLeft w:val="0"/>
      <w:marRight w:val="0"/>
      <w:marTop w:val="0"/>
      <w:marBottom w:val="0"/>
      <w:divBdr>
        <w:top w:val="none" w:sz="0" w:space="0" w:color="auto"/>
        <w:left w:val="none" w:sz="0" w:space="0" w:color="auto"/>
        <w:bottom w:val="none" w:sz="0" w:space="0" w:color="auto"/>
        <w:right w:val="none" w:sz="0" w:space="0" w:color="auto"/>
      </w:divBdr>
    </w:div>
    <w:div w:id="666982339">
      <w:bodyDiv w:val="1"/>
      <w:marLeft w:val="0"/>
      <w:marRight w:val="0"/>
      <w:marTop w:val="0"/>
      <w:marBottom w:val="0"/>
      <w:divBdr>
        <w:top w:val="none" w:sz="0" w:space="0" w:color="auto"/>
        <w:left w:val="none" w:sz="0" w:space="0" w:color="auto"/>
        <w:bottom w:val="none" w:sz="0" w:space="0" w:color="auto"/>
        <w:right w:val="none" w:sz="0" w:space="0" w:color="auto"/>
      </w:divBdr>
    </w:div>
    <w:div w:id="694115587">
      <w:bodyDiv w:val="1"/>
      <w:marLeft w:val="0"/>
      <w:marRight w:val="0"/>
      <w:marTop w:val="0"/>
      <w:marBottom w:val="0"/>
      <w:divBdr>
        <w:top w:val="none" w:sz="0" w:space="0" w:color="auto"/>
        <w:left w:val="none" w:sz="0" w:space="0" w:color="auto"/>
        <w:bottom w:val="none" w:sz="0" w:space="0" w:color="auto"/>
        <w:right w:val="none" w:sz="0" w:space="0" w:color="auto"/>
      </w:divBdr>
    </w:div>
    <w:div w:id="707996037">
      <w:bodyDiv w:val="1"/>
      <w:marLeft w:val="0"/>
      <w:marRight w:val="0"/>
      <w:marTop w:val="0"/>
      <w:marBottom w:val="0"/>
      <w:divBdr>
        <w:top w:val="none" w:sz="0" w:space="0" w:color="auto"/>
        <w:left w:val="none" w:sz="0" w:space="0" w:color="auto"/>
        <w:bottom w:val="none" w:sz="0" w:space="0" w:color="auto"/>
        <w:right w:val="none" w:sz="0" w:space="0" w:color="auto"/>
      </w:divBdr>
    </w:div>
    <w:div w:id="779255543">
      <w:bodyDiv w:val="1"/>
      <w:marLeft w:val="0"/>
      <w:marRight w:val="0"/>
      <w:marTop w:val="0"/>
      <w:marBottom w:val="0"/>
      <w:divBdr>
        <w:top w:val="none" w:sz="0" w:space="0" w:color="auto"/>
        <w:left w:val="none" w:sz="0" w:space="0" w:color="auto"/>
        <w:bottom w:val="none" w:sz="0" w:space="0" w:color="auto"/>
        <w:right w:val="none" w:sz="0" w:space="0" w:color="auto"/>
      </w:divBdr>
    </w:div>
    <w:div w:id="880166476">
      <w:bodyDiv w:val="1"/>
      <w:marLeft w:val="0"/>
      <w:marRight w:val="0"/>
      <w:marTop w:val="0"/>
      <w:marBottom w:val="0"/>
      <w:divBdr>
        <w:top w:val="none" w:sz="0" w:space="0" w:color="auto"/>
        <w:left w:val="none" w:sz="0" w:space="0" w:color="auto"/>
        <w:bottom w:val="none" w:sz="0" w:space="0" w:color="auto"/>
        <w:right w:val="none" w:sz="0" w:space="0" w:color="auto"/>
      </w:divBdr>
    </w:div>
    <w:div w:id="885070110">
      <w:bodyDiv w:val="1"/>
      <w:marLeft w:val="0"/>
      <w:marRight w:val="0"/>
      <w:marTop w:val="0"/>
      <w:marBottom w:val="0"/>
      <w:divBdr>
        <w:top w:val="none" w:sz="0" w:space="0" w:color="auto"/>
        <w:left w:val="none" w:sz="0" w:space="0" w:color="auto"/>
        <w:bottom w:val="none" w:sz="0" w:space="0" w:color="auto"/>
        <w:right w:val="none" w:sz="0" w:space="0" w:color="auto"/>
      </w:divBdr>
    </w:div>
    <w:div w:id="921723786">
      <w:bodyDiv w:val="1"/>
      <w:marLeft w:val="0"/>
      <w:marRight w:val="0"/>
      <w:marTop w:val="0"/>
      <w:marBottom w:val="0"/>
      <w:divBdr>
        <w:top w:val="none" w:sz="0" w:space="0" w:color="auto"/>
        <w:left w:val="none" w:sz="0" w:space="0" w:color="auto"/>
        <w:bottom w:val="none" w:sz="0" w:space="0" w:color="auto"/>
        <w:right w:val="none" w:sz="0" w:space="0" w:color="auto"/>
      </w:divBdr>
    </w:div>
    <w:div w:id="978340356">
      <w:bodyDiv w:val="1"/>
      <w:marLeft w:val="0"/>
      <w:marRight w:val="0"/>
      <w:marTop w:val="0"/>
      <w:marBottom w:val="0"/>
      <w:divBdr>
        <w:top w:val="none" w:sz="0" w:space="0" w:color="auto"/>
        <w:left w:val="none" w:sz="0" w:space="0" w:color="auto"/>
        <w:bottom w:val="none" w:sz="0" w:space="0" w:color="auto"/>
        <w:right w:val="none" w:sz="0" w:space="0" w:color="auto"/>
      </w:divBdr>
    </w:div>
    <w:div w:id="1038161795">
      <w:bodyDiv w:val="1"/>
      <w:marLeft w:val="0"/>
      <w:marRight w:val="0"/>
      <w:marTop w:val="0"/>
      <w:marBottom w:val="0"/>
      <w:divBdr>
        <w:top w:val="none" w:sz="0" w:space="0" w:color="auto"/>
        <w:left w:val="none" w:sz="0" w:space="0" w:color="auto"/>
        <w:bottom w:val="none" w:sz="0" w:space="0" w:color="auto"/>
        <w:right w:val="none" w:sz="0" w:space="0" w:color="auto"/>
      </w:divBdr>
    </w:div>
    <w:div w:id="1076166808">
      <w:bodyDiv w:val="1"/>
      <w:marLeft w:val="0"/>
      <w:marRight w:val="0"/>
      <w:marTop w:val="0"/>
      <w:marBottom w:val="0"/>
      <w:divBdr>
        <w:top w:val="none" w:sz="0" w:space="0" w:color="auto"/>
        <w:left w:val="none" w:sz="0" w:space="0" w:color="auto"/>
        <w:bottom w:val="none" w:sz="0" w:space="0" w:color="auto"/>
        <w:right w:val="none" w:sz="0" w:space="0" w:color="auto"/>
      </w:divBdr>
    </w:div>
    <w:div w:id="1137259854">
      <w:bodyDiv w:val="1"/>
      <w:marLeft w:val="0"/>
      <w:marRight w:val="0"/>
      <w:marTop w:val="0"/>
      <w:marBottom w:val="0"/>
      <w:divBdr>
        <w:top w:val="none" w:sz="0" w:space="0" w:color="auto"/>
        <w:left w:val="none" w:sz="0" w:space="0" w:color="auto"/>
        <w:bottom w:val="none" w:sz="0" w:space="0" w:color="auto"/>
        <w:right w:val="none" w:sz="0" w:space="0" w:color="auto"/>
      </w:divBdr>
    </w:div>
    <w:div w:id="1185167844">
      <w:bodyDiv w:val="1"/>
      <w:marLeft w:val="0"/>
      <w:marRight w:val="0"/>
      <w:marTop w:val="0"/>
      <w:marBottom w:val="0"/>
      <w:divBdr>
        <w:top w:val="none" w:sz="0" w:space="0" w:color="auto"/>
        <w:left w:val="none" w:sz="0" w:space="0" w:color="auto"/>
        <w:bottom w:val="none" w:sz="0" w:space="0" w:color="auto"/>
        <w:right w:val="none" w:sz="0" w:space="0" w:color="auto"/>
      </w:divBdr>
    </w:div>
    <w:div w:id="1220165533">
      <w:bodyDiv w:val="1"/>
      <w:marLeft w:val="0"/>
      <w:marRight w:val="0"/>
      <w:marTop w:val="0"/>
      <w:marBottom w:val="0"/>
      <w:divBdr>
        <w:top w:val="none" w:sz="0" w:space="0" w:color="auto"/>
        <w:left w:val="none" w:sz="0" w:space="0" w:color="auto"/>
        <w:bottom w:val="none" w:sz="0" w:space="0" w:color="auto"/>
        <w:right w:val="none" w:sz="0" w:space="0" w:color="auto"/>
      </w:divBdr>
    </w:div>
    <w:div w:id="1288050777">
      <w:bodyDiv w:val="1"/>
      <w:marLeft w:val="0"/>
      <w:marRight w:val="0"/>
      <w:marTop w:val="0"/>
      <w:marBottom w:val="0"/>
      <w:divBdr>
        <w:top w:val="none" w:sz="0" w:space="0" w:color="auto"/>
        <w:left w:val="none" w:sz="0" w:space="0" w:color="auto"/>
        <w:bottom w:val="none" w:sz="0" w:space="0" w:color="auto"/>
        <w:right w:val="none" w:sz="0" w:space="0" w:color="auto"/>
      </w:divBdr>
    </w:div>
    <w:div w:id="1293172959">
      <w:bodyDiv w:val="1"/>
      <w:marLeft w:val="0"/>
      <w:marRight w:val="0"/>
      <w:marTop w:val="0"/>
      <w:marBottom w:val="0"/>
      <w:divBdr>
        <w:top w:val="none" w:sz="0" w:space="0" w:color="auto"/>
        <w:left w:val="none" w:sz="0" w:space="0" w:color="auto"/>
        <w:bottom w:val="none" w:sz="0" w:space="0" w:color="auto"/>
        <w:right w:val="none" w:sz="0" w:space="0" w:color="auto"/>
      </w:divBdr>
    </w:div>
    <w:div w:id="1335762023">
      <w:bodyDiv w:val="1"/>
      <w:marLeft w:val="0"/>
      <w:marRight w:val="0"/>
      <w:marTop w:val="0"/>
      <w:marBottom w:val="0"/>
      <w:divBdr>
        <w:top w:val="none" w:sz="0" w:space="0" w:color="auto"/>
        <w:left w:val="none" w:sz="0" w:space="0" w:color="auto"/>
        <w:bottom w:val="none" w:sz="0" w:space="0" w:color="auto"/>
        <w:right w:val="none" w:sz="0" w:space="0" w:color="auto"/>
      </w:divBdr>
    </w:div>
    <w:div w:id="1355184717">
      <w:bodyDiv w:val="1"/>
      <w:marLeft w:val="0"/>
      <w:marRight w:val="0"/>
      <w:marTop w:val="0"/>
      <w:marBottom w:val="0"/>
      <w:divBdr>
        <w:top w:val="none" w:sz="0" w:space="0" w:color="auto"/>
        <w:left w:val="none" w:sz="0" w:space="0" w:color="auto"/>
        <w:bottom w:val="none" w:sz="0" w:space="0" w:color="auto"/>
        <w:right w:val="none" w:sz="0" w:space="0" w:color="auto"/>
      </w:divBdr>
    </w:div>
    <w:div w:id="1360159798">
      <w:bodyDiv w:val="1"/>
      <w:marLeft w:val="0"/>
      <w:marRight w:val="0"/>
      <w:marTop w:val="0"/>
      <w:marBottom w:val="0"/>
      <w:divBdr>
        <w:top w:val="none" w:sz="0" w:space="0" w:color="auto"/>
        <w:left w:val="none" w:sz="0" w:space="0" w:color="auto"/>
        <w:bottom w:val="none" w:sz="0" w:space="0" w:color="auto"/>
        <w:right w:val="none" w:sz="0" w:space="0" w:color="auto"/>
      </w:divBdr>
    </w:div>
    <w:div w:id="1478298580">
      <w:bodyDiv w:val="1"/>
      <w:marLeft w:val="0"/>
      <w:marRight w:val="0"/>
      <w:marTop w:val="0"/>
      <w:marBottom w:val="0"/>
      <w:divBdr>
        <w:top w:val="none" w:sz="0" w:space="0" w:color="auto"/>
        <w:left w:val="none" w:sz="0" w:space="0" w:color="auto"/>
        <w:bottom w:val="none" w:sz="0" w:space="0" w:color="auto"/>
        <w:right w:val="none" w:sz="0" w:space="0" w:color="auto"/>
      </w:divBdr>
    </w:div>
    <w:div w:id="1697189703">
      <w:bodyDiv w:val="1"/>
      <w:marLeft w:val="0"/>
      <w:marRight w:val="0"/>
      <w:marTop w:val="0"/>
      <w:marBottom w:val="0"/>
      <w:divBdr>
        <w:top w:val="none" w:sz="0" w:space="0" w:color="auto"/>
        <w:left w:val="none" w:sz="0" w:space="0" w:color="auto"/>
        <w:bottom w:val="none" w:sz="0" w:space="0" w:color="auto"/>
        <w:right w:val="none" w:sz="0" w:space="0" w:color="auto"/>
      </w:divBdr>
    </w:div>
    <w:div w:id="1708145781">
      <w:bodyDiv w:val="1"/>
      <w:marLeft w:val="0"/>
      <w:marRight w:val="0"/>
      <w:marTop w:val="0"/>
      <w:marBottom w:val="0"/>
      <w:divBdr>
        <w:top w:val="none" w:sz="0" w:space="0" w:color="auto"/>
        <w:left w:val="none" w:sz="0" w:space="0" w:color="auto"/>
        <w:bottom w:val="none" w:sz="0" w:space="0" w:color="auto"/>
        <w:right w:val="none" w:sz="0" w:space="0" w:color="auto"/>
      </w:divBdr>
    </w:div>
    <w:div w:id="1771465734">
      <w:bodyDiv w:val="1"/>
      <w:marLeft w:val="0"/>
      <w:marRight w:val="0"/>
      <w:marTop w:val="0"/>
      <w:marBottom w:val="0"/>
      <w:divBdr>
        <w:top w:val="none" w:sz="0" w:space="0" w:color="auto"/>
        <w:left w:val="none" w:sz="0" w:space="0" w:color="auto"/>
        <w:bottom w:val="none" w:sz="0" w:space="0" w:color="auto"/>
        <w:right w:val="none" w:sz="0" w:space="0" w:color="auto"/>
      </w:divBdr>
    </w:div>
    <w:div w:id="1810048938">
      <w:bodyDiv w:val="1"/>
      <w:marLeft w:val="0"/>
      <w:marRight w:val="0"/>
      <w:marTop w:val="0"/>
      <w:marBottom w:val="0"/>
      <w:divBdr>
        <w:top w:val="none" w:sz="0" w:space="0" w:color="auto"/>
        <w:left w:val="none" w:sz="0" w:space="0" w:color="auto"/>
        <w:bottom w:val="none" w:sz="0" w:space="0" w:color="auto"/>
        <w:right w:val="none" w:sz="0" w:space="0" w:color="auto"/>
      </w:divBdr>
    </w:div>
    <w:div w:id="1819029592">
      <w:bodyDiv w:val="1"/>
      <w:marLeft w:val="0"/>
      <w:marRight w:val="0"/>
      <w:marTop w:val="0"/>
      <w:marBottom w:val="0"/>
      <w:divBdr>
        <w:top w:val="none" w:sz="0" w:space="0" w:color="auto"/>
        <w:left w:val="none" w:sz="0" w:space="0" w:color="auto"/>
        <w:bottom w:val="none" w:sz="0" w:space="0" w:color="auto"/>
        <w:right w:val="none" w:sz="0" w:space="0" w:color="auto"/>
      </w:divBdr>
    </w:div>
    <w:div w:id="1826777467">
      <w:bodyDiv w:val="1"/>
      <w:marLeft w:val="0"/>
      <w:marRight w:val="0"/>
      <w:marTop w:val="0"/>
      <w:marBottom w:val="0"/>
      <w:divBdr>
        <w:top w:val="none" w:sz="0" w:space="0" w:color="auto"/>
        <w:left w:val="none" w:sz="0" w:space="0" w:color="auto"/>
        <w:bottom w:val="none" w:sz="0" w:space="0" w:color="auto"/>
        <w:right w:val="none" w:sz="0" w:space="0" w:color="auto"/>
      </w:divBdr>
    </w:div>
    <w:div w:id="1845781203">
      <w:bodyDiv w:val="1"/>
      <w:marLeft w:val="0"/>
      <w:marRight w:val="0"/>
      <w:marTop w:val="0"/>
      <w:marBottom w:val="0"/>
      <w:divBdr>
        <w:top w:val="none" w:sz="0" w:space="0" w:color="auto"/>
        <w:left w:val="none" w:sz="0" w:space="0" w:color="auto"/>
        <w:bottom w:val="none" w:sz="0" w:space="0" w:color="auto"/>
        <w:right w:val="none" w:sz="0" w:space="0" w:color="auto"/>
      </w:divBdr>
    </w:div>
    <w:div w:id="1876848480">
      <w:bodyDiv w:val="1"/>
      <w:marLeft w:val="0"/>
      <w:marRight w:val="0"/>
      <w:marTop w:val="0"/>
      <w:marBottom w:val="0"/>
      <w:divBdr>
        <w:top w:val="none" w:sz="0" w:space="0" w:color="auto"/>
        <w:left w:val="none" w:sz="0" w:space="0" w:color="auto"/>
        <w:bottom w:val="none" w:sz="0" w:space="0" w:color="auto"/>
        <w:right w:val="none" w:sz="0" w:space="0" w:color="auto"/>
      </w:divBdr>
    </w:div>
    <w:div w:id="1882131805">
      <w:bodyDiv w:val="1"/>
      <w:marLeft w:val="0"/>
      <w:marRight w:val="0"/>
      <w:marTop w:val="0"/>
      <w:marBottom w:val="0"/>
      <w:divBdr>
        <w:top w:val="none" w:sz="0" w:space="0" w:color="auto"/>
        <w:left w:val="none" w:sz="0" w:space="0" w:color="auto"/>
        <w:bottom w:val="none" w:sz="0" w:space="0" w:color="auto"/>
        <w:right w:val="none" w:sz="0" w:space="0" w:color="auto"/>
      </w:divBdr>
    </w:div>
    <w:div w:id="1926449972">
      <w:bodyDiv w:val="1"/>
      <w:marLeft w:val="0"/>
      <w:marRight w:val="0"/>
      <w:marTop w:val="0"/>
      <w:marBottom w:val="0"/>
      <w:divBdr>
        <w:top w:val="none" w:sz="0" w:space="0" w:color="auto"/>
        <w:left w:val="none" w:sz="0" w:space="0" w:color="auto"/>
        <w:bottom w:val="none" w:sz="0" w:space="0" w:color="auto"/>
        <w:right w:val="none" w:sz="0" w:space="0" w:color="auto"/>
      </w:divBdr>
    </w:div>
    <w:div w:id="1966546536">
      <w:bodyDiv w:val="1"/>
      <w:marLeft w:val="0"/>
      <w:marRight w:val="0"/>
      <w:marTop w:val="0"/>
      <w:marBottom w:val="0"/>
      <w:divBdr>
        <w:top w:val="none" w:sz="0" w:space="0" w:color="auto"/>
        <w:left w:val="none" w:sz="0" w:space="0" w:color="auto"/>
        <w:bottom w:val="none" w:sz="0" w:space="0" w:color="auto"/>
        <w:right w:val="none" w:sz="0" w:space="0" w:color="auto"/>
      </w:divBdr>
    </w:div>
    <w:div w:id="1993485777">
      <w:bodyDiv w:val="1"/>
      <w:marLeft w:val="0"/>
      <w:marRight w:val="0"/>
      <w:marTop w:val="0"/>
      <w:marBottom w:val="0"/>
      <w:divBdr>
        <w:top w:val="none" w:sz="0" w:space="0" w:color="auto"/>
        <w:left w:val="none" w:sz="0" w:space="0" w:color="auto"/>
        <w:bottom w:val="none" w:sz="0" w:space="0" w:color="auto"/>
        <w:right w:val="none" w:sz="0" w:space="0" w:color="auto"/>
      </w:divBdr>
    </w:div>
    <w:div w:id="2008289848">
      <w:bodyDiv w:val="1"/>
      <w:marLeft w:val="0"/>
      <w:marRight w:val="0"/>
      <w:marTop w:val="0"/>
      <w:marBottom w:val="0"/>
      <w:divBdr>
        <w:top w:val="none" w:sz="0" w:space="0" w:color="auto"/>
        <w:left w:val="none" w:sz="0" w:space="0" w:color="auto"/>
        <w:bottom w:val="none" w:sz="0" w:space="0" w:color="auto"/>
        <w:right w:val="none" w:sz="0" w:space="0" w:color="auto"/>
      </w:divBdr>
    </w:div>
    <w:div w:id="2056734986">
      <w:bodyDiv w:val="1"/>
      <w:marLeft w:val="0"/>
      <w:marRight w:val="0"/>
      <w:marTop w:val="0"/>
      <w:marBottom w:val="0"/>
      <w:divBdr>
        <w:top w:val="none" w:sz="0" w:space="0" w:color="auto"/>
        <w:left w:val="none" w:sz="0" w:space="0" w:color="auto"/>
        <w:bottom w:val="none" w:sz="0" w:space="0" w:color="auto"/>
        <w:right w:val="none" w:sz="0" w:space="0" w:color="auto"/>
      </w:divBdr>
      <w:divsChild>
        <w:div w:id="21902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file:///C:\Users\a9610251\Jotta\Dropbox\Google%20Drive\Jobb\Forskning\Kronikker\Target-Loans\Samfunns&#248;konomen\TARGET_database.xlsm!Balanser!R1C1:R25C10" TargetMode="External"/><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oleObject" Target="file:///C:\Users\a9610251\Jotta\Dropbox\Google%20Drive\Jobb\Forskning\Kronikker\Target-Loans\Samfunns&#248;konomen\TARGET_database.xlsm!Balanser!R1C11:R25C2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file:///C:\Users\a9610251\Jotta\Dropbox\Google%20Drive\Jobb\Forskning\Kronikker\Target-Loans\Samfunns&#248;konomen\TARGET_database.xlsm!Balanser!R26C1:R50C10" TargetMode="External"/><Relationship Id="rId23" Type="http://schemas.openxmlformats.org/officeDocument/2006/relationships/image" Target="media/image12.emf"/><Relationship Id="rId10" Type="http://schemas.openxmlformats.org/officeDocument/2006/relationships/image" Target="media/image2.emf"/><Relationship Id="rId19" Type="http://schemas.openxmlformats.org/officeDocument/2006/relationships/image" Target="media/image8.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wmf"/><Relationship Id="rId22"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GPS.XSL" StyleName="Harvard - AGPS*">
  <b:Source>
    <b:Tag>sinn2012targetSin12</b:Tag>
    <b:SourceType>JournalArticle</b:SourceType>
    <b:Guid>{CF71D835-AE0E-4440-82B4-55A1E90DF43C}</b:Guid>
    <b:LCID>nb-NO</b:LCID>
    <b:Author>
      <b:Author>
        <b:NameList>
          <b:Person>
            <b:Last>Sinn</b:Last>
            <b:First>Hans-Werner</b:First>
          </b:Person>
          <b:Person>
            <b:Last>Wollmershauser</b:Last>
            <b:First>Timo</b:First>
          </b:Person>
        </b:NameList>
      </b:Author>
    </b:Author>
    <b:Title>Target loans, current account balances and capital flows: the ECB’s rescue facility</b:Title>
    <b:Year>2012</b:Year>
    <b:JournalName>International Tax and Public Finance</b:JournalName>
    <b:Pages>1-41</b:Pages>
    <b:RefOrder>1</b:RefOrder>
  </b:Source>
  <b:Source>
    <b:Tag>bindseil2011economics1</b:Tag>
    <b:SourceType>Report</b:SourceType>
    <b:Guid>{9AAAFA55-05A7-49B3-9DCC-C0486389C6BA}</b:Guid>
    <b:LCID>nb-NO</b:LCID>
    <b:Author>
      <b:Author>
        <b:NameList>
          <b:Person>
            <b:Last>Bindseil</b:Last>
            <b:First>U.</b:First>
          </b:Person>
          <b:Person>
            <b:Last>Koenig</b:Last>
            <b:First>P.J.</b:First>
          </b:Person>
        </b:NameList>
      </b:Author>
    </b:Author>
    <b:Title>The economics of TARGET2 balances</b:Title>
    <b:Year>2011</b:Year>
    <b:ThesisType>SFB 649 discussion paper</b:ThesisType>
    <b:RefOrder>2</b:RefOrder>
  </b:Source>
  <b:Source>
    <b:Tag>de2012germany</b:Tag>
    <b:SourceType>Report</b:SourceType>
    <b:Guid>{44CF9D05-052F-4D33-A9BE-B61397A0E382}</b:Guid>
    <b:Author>
      <b:Author>
        <b:NameList>
          <b:Person>
            <b:Last>De Grauwe</b:Last>
            <b:First>P.</b:First>
          </b:Person>
          <b:Person>
            <b:Last>Ji</b:Last>
            <b:First>Y.</b:First>
          </b:Person>
        </b:NameList>
      </b:Author>
    </b:Author>
    <b:Title>What Germany Should Fear Most is Its Own Fear: An Analysis of Target2 and Current Account Imbalances</b:Title>
    <b:Year>2012</b:Year>
    <b:ThesisType>CEPS Working Documents</b:ThesisType>
    <b:RefOrder>3</b:RefOrder>
  </b:Source>
  <b:Source>
    <b:Tag>Pee11</b:Tag>
    <b:SourceType>Report</b:SourceType>
    <b:Guid>{19E84B30-7843-4F3C-ADD1-DC6A9482F85E}</b:Guid>
    <b:Author>
      <b:Author>
        <b:NameList>
          <b:Person>
            <b:Last>Peeters</b:Last>
            <b:First>M.</b:First>
          </b:Person>
          <b:Person>
            <b:Last>Reijer</b:Last>
            <b:First>A.</b:First>
          </b:Person>
        </b:NameList>
      </b:Author>
    </b:Author>
    <b:Title>On wage formation, wage flexibility and wage coordination: A focus on the wage impact of productivity in Germany, Greece, Ireland, Portugal, Spain and the United States</b:Title>
    <b:Year>2011</b:Year>
    <b:Publisher>Centre for Economic Policy Research</b:Publisher>
    <b:RefOrder>4</b:RefOrder>
  </b:Source>
  <b:Source>
    <b:Tag>Dav52</b:Tag>
    <b:SourceType>Book</b:SourceType>
    <b:Guid>{FB5579DE-CAB6-4E48-9380-8ACBFF6B8ADB}</b:Guid>
    <b:Author>
      <b:Author>
        <b:NameList>
          <b:Person>
            <b:Last>Hume</b:Last>
            <b:First>David</b:First>
          </b:Person>
        </b:NameList>
      </b:Author>
    </b:Author>
    <b:Title>Political discourses</b:Title>
    <b:Year>1752</b:Year>
    <b:Publisher>A. Kincaid &amp; A. Donaldson</b:Publisher>
    <b:City>Edinburgh</b:City>
    <b:RefOrder>5</b:RefOrder>
  </b:Source>
  <b:Source>
    <b:Tag>Gol13</b:Tag>
    <b:SourceType>Report</b:SourceType>
    <b:Guid>{CC6590BE-3EDF-4785-B2B9-94ABE0D3924F}</b:Guid>
    <b:Title>Goldman Sachs  European Economic Analysis</b:Title>
    <b:Year>2013</b:Year>
    <b:ThesisType>No.03.</b:ThesisType>
    <b:Publisher>Goldman Sachs Economic Research</b:Publisher>
    <b:Institution>Goldman Sachs Economic Research</b:Institution>
    <b:RefOrder>6</b:RefOrder>
  </b:Source>
</b:Sources>
</file>

<file path=customXml/itemProps1.xml><?xml version="1.0" encoding="utf-8"?>
<ds:datastoreItem xmlns:ds="http://schemas.openxmlformats.org/officeDocument/2006/customXml" ds:itemID="{A27E4DF2-C1E6-41A4-B0CC-0E07507B8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20</Pages>
  <Words>6704</Words>
  <Characters>35537</Characters>
  <Application>Microsoft Office Word</Application>
  <DocSecurity>0</DocSecurity>
  <Lines>296</Lines>
  <Paragraphs>84</Paragraphs>
  <ScaleCrop>false</ScaleCrop>
  <HeadingPairs>
    <vt:vector size="2" baseType="variant">
      <vt:variant>
        <vt:lpstr>Title</vt:lpstr>
      </vt:variant>
      <vt:variant>
        <vt:i4>1</vt:i4>
      </vt:variant>
    </vt:vector>
  </HeadingPairs>
  <TitlesOfParts>
    <vt:vector size="1" baseType="lpstr">
      <vt:lpstr/>
    </vt:vector>
  </TitlesOfParts>
  <Company>Norwegian School Of Management</Company>
  <LinksUpToDate>false</LinksUpToDate>
  <CharactersWithSpaces>42157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A9610251</dc:creator>
  <cp:lastModifiedBy>Halvorsen, Jørn Inge</cp:lastModifiedBy>
  <cp:revision>4</cp:revision>
  <cp:lastPrinted>2013-03-14T09:44:00Z</cp:lastPrinted>
  <dcterms:created xsi:type="dcterms:W3CDTF">2013-04-29T11:16:00Z</dcterms:created>
  <dcterms:modified xsi:type="dcterms:W3CDTF">2013-04-29T17:15:00Z</dcterms:modified>
</cp:coreProperties>
</file>